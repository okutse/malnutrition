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D7DA1" w14:textId="77777777" w:rsidR="003C12F4" w:rsidRPr="003C12F4" w:rsidRDefault="003C12F4" w:rsidP="003C12F4">
      <w:pPr>
        <w:keepNext/>
        <w:keepLines/>
        <w:spacing w:before="240"/>
        <w:outlineLvl w:val="0"/>
        <w:rPr>
          <w:rFonts w:ascii="Helvetica" w:eastAsia="MS Gothic" w:hAnsi="Helvetica" w:cs="Helvetica"/>
          <w:b/>
          <w:lang w:val="en-GB"/>
        </w:rPr>
      </w:pPr>
      <w:r w:rsidRPr="003C12F4">
        <w:rPr>
          <w:rFonts w:ascii="Helvetica" w:eastAsia="MS Gothic" w:hAnsi="Helvetica" w:cs="Helvetica"/>
          <w:b/>
          <w:lang w:val="en-GB"/>
        </w:rPr>
        <w:t>Original Manuscript</w:t>
      </w:r>
    </w:p>
    <w:p w14:paraId="5149341F" w14:textId="66ACF329" w:rsidR="003C12F4" w:rsidRPr="003C12F4" w:rsidRDefault="003C12F4" w:rsidP="003C12F4">
      <w:pPr>
        <w:contextualSpacing/>
        <w:rPr>
          <w:rFonts w:ascii="Helvetica" w:eastAsia="MS Gothic" w:hAnsi="Helvetica" w:cs="Helvetica"/>
          <w:spacing w:val="-10"/>
          <w:kern w:val="28"/>
          <w:sz w:val="56"/>
          <w:szCs w:val="56"/>
          <w:lang w:val="en-GB"/>
        </w:rPr>
      </w:pPr>
      <w:r w:rsidRPr="003C12F4">
        <w:rPr>
          <w:rFonts w:ascii="Helvetica" w:eastAsia="MS Gothic" w:hAnsi="Helvetica" w:cs="Helvetica"/>
          <w:spacing w:val="-10"/>
          <w:kern w:val="28"/>
          <w:sz w:val="56"/>
          <w:szCs w:val="56"/>
          <w:lang w:val="en-GB"/>
        </w:rPr>
        <w:t>Trends of Socioeconomic Disparities in</w:t>
      </w:r>
      <w:r w:rsidR="00EA7A28">
        <w:rPr>
          <w:rFonts w:ascii="Helvetica" w:eastAsia="MS Gothic" w:hAnsi="Helvetica" w:cs="Helvetica"/>
          <w:spacing w:val="-10"/>
          <w:kern w:val="28"/>
          <w:sz w:val="56"/>
          <w:szCs w:val="56"/>
          <w:lang w:val="en-GB"/>
        </w:rPr>
        <w:t xml:space="preserve"> </w:t>
      </w:r>
      <w:r w:rsidRPr="003C12F4">
        <w:rPr>
          <w:rFonts w:ascii="Helvetica" w:eastAsia="MS Gothic" w:hAnsi="Helvetica" w:cs="Helvetica"/>
          <w:spacing w:val="-10"/>
          <w:kern w:val="28"/>
          <w:sz w:val="56"/>
          <w:szCs w:val="56"/>
          <w:lang w:val="en-GB"/>
        </w:rPr>
        <w:t>Child Malnutrition</w:t>
      </w:r>
      <w:r w:rsidR="00FF28DC">
        <w:rPr>
          <w:rFonts w:ascii="Helvetica" w:eastAsia="MS Gothic" w:hAnsi="Helvetica" w:cs="Helvetica"/>
          <w:spacing w:val="-10"/>
          <w:kern w:val="28"/>
          <w:sz w:val="56"/>
          <w:szCs w:val="56"/>
          <w:lang w:val="en-GB"/>
        </w:rPr>
        <w:t xml:space="preserve"> in Kenya</w:t>
      </w:r>
      <w:r w:rsidRPr="003C12F4">
        <w:rPr>
          <w:rFonts w:ascii="Helvetica" w:eastAsia="MS Gothic" w:hAnsi="Helvetica" w:cs="Helvetica"/>
          <w:spacing w:val="-10"/>
          <w:kern w:val="28"/>
          <w:sz w:val="56"/>
          <w:szCs w:val="56"/>
          <w:lang w:val="en-GB"/>
        </w:rPr>
        <w:t>: An Analysis of the Demographic and Health Survey</w:t>
      </w:r>
    </w:p>
    <w:p w14:paraId="006170AB" w14:textId="30CD7425" w:rsidR="003C12F4" w:rsidRPr="003C12F4" w:rsidRDefault="003C12F4" w:rsidP="003C12F4">
      <w:pPr>
        <w:spacing w:line="480" w:lineRule="auto"/>
        <w:rPr>
          <w:rFonts w:ascii="Helvetica" w:eastAsia="MS Mincho" w:hAnsi="Helvetica" w:cs="Helvetica"/>
          <w:bCs/>
          <w:vertAlign w:val="superscript"/>
          <w:lang w:val="en-GB"/>
        </w:rPr>
      </w:pPr>
      <w:r w:rsidRPr="003C12F4">
        <w:rPr>
          <w:rFonts w:ascii="Helvetica" w:eastAsia="MS Mincho" w:hAnsi="Helvetica" w:cs="Helvetica"/>
          <w:bCs/>
          <w:lang w:val="en-GB"/>
        </w:rPr>
        <w:t>Amos Ochieng Okutse</w:t>
      </w:r>
      <w:r w:rsidRPr="003C12F4">
        <w:rPr>
          <w:rFonts w:ascii="Helvetica" w:eastAsia="MS Mincho" w:hAnsi="Helvetica" w:cs="Helvetica"/>
          <w:bCs/>
          <w:vertAlign w:val="superscript"/>
          <w:lang w:val="en-GB"/>
        </w:rPr>
        <w:t>1*</w:t>
      </w:r>
      <w:r w:rsidRPr="003C12F4">
        <w:rPr>
          <w:rFonts w:ascii="Helvetica" w:eastAsia="MS Mincho" w:hAnsi="Helvetica" w:cs="Helvetica"/>
          <w:bCs/>
          <w:lang w:val="en-GB"/>
        </w:rPr>
        <w:t>, Henry Athiany</w:t>
      </w:r>
      <w:r w:rsidR="00732D6D">
        <w:rPr>
          <w:rFonts w:ascii="Helvetica" w:eastAsia="MS Mincho" w:hAnsi="Helvetica" w:cs="Helvetica"/>
          <w:bCs/>
          <w:vertAlign w:val="superscript"/>
          <w:lang w:val="en-GB"/>
        </w:rPr>
        <w:t>2</w:t>
      </w:r>
    </w:p>
    <w:p w14:paraId="57FFA6E1" w14:textId="77777777" w:rsidR="00732D6D" w:rsidRDefault="00732D6D" w:rsidP="003C12F4">
      <w:pPr>
        <w:spacing w:line="480" w:lineRule="auto"/>
        <w:rPr>
          <w:rFonts w:ascii="Helvetica" w:eastAsia="MS Mincho" w:hAnsi="Helvetica" w:cs="Helvetica"/>
          <w:lang w:val="en-GB"/>
        </w:rPr>
      </w:pPr>
      <w:r>
        <w:rPr>
          <w:rFonts w:ascii="Helvetica" w:eastAsia="MS Mincho" w:hAnsi="Helvetica" w:cs="Helvetica"/>
          <w:vertAlign w:val="superscript"/>
          <w:lang w:val="en-GB"/>
        </w:rPr>
        <w:t>1</w:t>
      </w:r>
      <w:r w:rsidR="00C14D33">
        <w:rPr>
          <w:rFonts w:ascii="Helvetica" w:eastAsia="MS Mincho" w:hAnsi="Helvetica" w:cs="Helvetica"/>
          <w:lang w:val="en-GB"/>
        </w:rPr>
        <w:t xml:space="preserve">Department of </w:t>
      </w:r>
      <w:r>
        <w:rPr>
          <w:rFonts w:ascii="Helvetica" w:eastAsia="MS Mincho" w:hAnsi="Helvetica" w:cs="Helvetica"/>
          <w:lang w:val="en-GB"/>
        </w:rPr>
        <w:t>Biostatistics</w:t>
      </w:r>
      <w:r w:rsidR="003C12F4" w:rsidRPr="003C12F4">
        <w:rPr>
          <w:rFonts w:ascii="Helvetica" w:eastAsia="MS Mincho" w:hAnsi="Helvetica" w:cs="Helvetica"/>
          <w:lang w:val="en-GB"/>
        </w:rPr>
        <w:t>,</w:t>
      </w:r>
      <w:r>
        <w:rPr>
          <w:rFonts w:ascii="Helvetica" w:eastAsia="MS Mincho" w:hAnsi="Helvetica" w:cs="Helvetica"/>
          <w:lang w:val="en-GB"/>
        </w:rPr>
        <w:t xml:space="preserve"> Brown University School of Public Health, Providence, Rhode Island, USA.</w:t>
      </w:r>
    </w:p>
    <w:p w14:paraId="352BF6B6" w14:textId="721DEC86" w:rsidR="003C12F4" w:rsidRPr="003C12F4" w:rsidRDefault="00732D6D" w:rsidP="003C12F4">
      <w:pPr>
        <w:spacing w:line="480" w:lineRule="auto"/>
        <w:rPr>
          <w:rFonts w:ascii="Helvetica" w:eastAsia="MS Mincho" w:hAnsi="Helvetica" w:cs="Helvetica"/>
          <w:lang w:val="en-GB"/>
        </w:rPr>
      </w:pPr>
      <w:r>
        <w:rPr>
          <w:rFonts w:ascii="Helvetica" w:eastAsia="MS Mincho" w:hAnsi="Helvetica" w:cs="Helvetica"/>
          <w:vertAlign w:val="superscript"/>
          <w:lang w:val="en-GB"/>
        </w:rPr>
        <w:t>2</w:t>
      </w:r>
      <w:r>
        <w:rPr>
          <w:rFonts w:ascii="Helvetica" w:eastAsia="MS Mincho" w:hAnsi="Helvetica" w:cs="Helvetica"/>
          <w:lang w:val="en-GB"/>
        </w:rPr>
        <w:t xml:space="preserve">Department of Math and Statistics, School of Physical and Mathematical Sciences, </w:t>
      </w:r>
      <w:r w:rsidR="003C12F4" w:rsidRPr="003C12F4">
        <w:rPr>
          <w:rFonts w:ascii="Helvetica" w:eastAsia="MS Mincho" w:hAnsi="Helvetica" w:cs="Helvetica"/>
          <w:lang w:val="en-GB"/>
        </w:rPr>
        <w:t>Jomo Kenyatta University of Agriculture &amp; Technology, Nairobi, Kenya</w:t>
      </w:r>
      <w:r>
        <w:rPr>
          <w:rFonts w:ascii="Helvetica" w:eastAsia="MS Mincho" w:hAnsi="Helvetica" w:cs="Helvetica"/>
          <w:lang w:val="en-GB"/>
        </w:rPr>
        <w:t>.</w:t>
      </w:r>
    </w:p>
    <w:p w14:paraId="72A46C7F" w14:textId="053A7CA1" w:rsidR="003C12F4" w:rsidRPr="003C12F4" w:rsidRDefault="003C12F4" w:rsidP="003C12F4">
      <w:pPr>
        <w:spacing w:line="480" w:lineRule="auto"/>
        <w:rPr>
          <w:rFonts w:ascii="Helvetica" w:eastAsia="MS Mincho" w:hAnsi="Helvetica" w:cs="Helvetica"/>
          <w:lang w:val="en-GB"/>
        </w:rPr>
      </w:pPr>
      <w:r w:rsidRPr="003C12F4">
        <w:rPr>
          <w:rFonts w:ascii="Helvetica" w:eastAsia="MS Mincho" w:hAnsi="Helvetica" w:cs="Helvetica"/>
          <w:lang w:val="en-GB"/>
        </w:rPr>
        <w:t>*amos</w:t>
      </w:r>
      <w:r w:rsidR="00732D6D">
        <w:rPr>
          <w:rFonts w:ascii="Helvetica" w:eastAsia="MS Mincho" w:hAnsi="Helvetica" w:cs="Helvetica"/>
          <w:lang w:val="en-GB"/>
        </w:rPr>
        <w:t>_okutse@brown.edu</w:t>
      </w:r>
      <w:r w:rsidR="00732D6D" w:rsidRPr="003C12F4">
        <w:rPr>
          <w:rFonts w:ascii="Helvetica" w:eastAsia="MS Mincho" w:hAnsi="Helvetica" w:cs="Helvetica"/>
          <w:lang w:val="en-GB"/>
        </w:rPr>
        <w:t xml:space="preserve"> </w:t>
      </w:r>
      <w:r w:rsidRPr="003C12F4">
        <w:rPr>
          <w:rFonts w:ascii="Helvetica" w:eastAsia="MS Mincho" w:hAnsi="Helvetica" w:cs="Helvetica"/>
          <w:lang w:val="en-GB"/>
        </w:rPr>
        <w:br w:type="page"/>
      </w:r>
    </w:p>
    <w:p w14:paraId="28E33E32" w14:textId="77777777" w:rsidR="003C12F4" w:rsidRPr="003C12F4" w:rsidRDefault="003C12F4" w:rsidP="003C12F4">
      <w:pPr>
        <w:keepNext/>
        <w:keepLines/>
        <w:spacing w:before="240" w:line="480" w:lineRule="auto"/>
        <w:outlineLvl w:val="0"/>
        <w:rPr>
          <w:rFonts w:ascii="Helvetica" w:eastAsia="MS Gothic" w:hAnsi="Helvetica"/>
          <w:b/>
          <w:sz w:val="36"/>
          <w:szCs w:val="32"/>
          <w:lang w:val="en-GB"/>
        </w:rPr>
      </w:pPr>
      <w:r w:rsidRPr="003C12F4">
        <w:rPr>
          <w:rFonts w:ascii="Helvetica" w:eastAsia="MS Gothic" w:hAnsi="Helvetica"/>
          <w:b/>
          <w:sz w:val="36"/>
          <w:szCs w:val="32"/>
          <w:lang w:val="en-GB"/>
        </w:rPr>
        <w:lastRenderedPageBreak/>
        <w:t>Abstract</w:t>
      </w:r>
    </w:p>
    <w:p w14:paraId="30D5D9F5" w14:textId="60EBFAE4" w:rsidR="003C12F4" w:rsidRPr="003C12F4" w:rsidRDefault="003C12F4" w:rsidP="003C12F4">
      <w:pPr>
        <w:spacing w:line="480" w:lineRule="auto"/>
        <w:rPr>
          <w:rFonts w:ascii="Helvetica" w:eastAsia="MS Mincho" w:hAnsi="Helvetica" w:cs="Helvetica"/>
          <w:lang w:val="en-GB"/>
        </w:rPr>
      </w:pPr>
      <w:r w:rsidRPr="003C12F4">
        <w:rPr>
          <w:rFonts w:ascii="Helvetica" w:eastAsia="MS Mincho" w:hAnsi="Helvetica" w:cs="Helvetica"/>
          <w:i/>
          <w:iCs/>
          <w:lang w:val="en-GB"/>
        </w:rPr>
        <w:t>Introduction</w:t>
      </w:r>
      <w:r w:rsidRPr="003C12F4">
        <w:rPr>
          <w:rFonts w:ascii="Helvetica" w:eastAsia="MS Mincho" w:hAnsi="Helvetica" w:cs="Helvetica"/>
          <w:lang w:val="en-GB"/>
        </w:rPr>
        <w:t xml:space="preserve">: </w:t>
      </w:r>
      <w:r w:rsidR="00732D6D">
        <w:rPr>
          <w:rFonts w:ascii="Helvetica" w:eastAsia="MS Mincho" w:hAnsi="Helvetica" w:cs="Helvetica"/>
          <w:lang w:val="en-GB"/>
        </w:rPr>
        <w:t>T</w:t>
      </w:r>
      <w:r w:rsidRPr="003C12F4">
        <w:rPr>
          <w:rFonts w:ascii="Helvetica" w:eastAsia="MS Mincho" w:hAnsi="Helvetica" w:cs="Helvetica"/>
          <w:lang w:val="en-GB"/>
        </w:rPr>
        <w:t xml:space="preserve">here appears to be a disconnect between </w:t>
      </w:r>
      <w:r w:rsidR="00AB4764">
        <w:rPr>
          <w:rFonts w:ascii="Helvetica" w:eastAsia="MS Mincho" w:hAnsi="Helvetica" w:cs="Helvetica"/>
          <w:lang w:val="en-GB"/>
        </w:rPr>
        <w:t>Kenya's economic growth rate and health-related socioeconomic disparities</w:t>
      </w:r>
      <w:r w:rsidRPr="003C12F4">
        <w:rPr>
          <w:rFonts w:ascii="Helvetica" w:eastAsia="MS Mincho" w:hAnsi="Helvetica" w:cs="Helvetica"/>
          <w:lang w:val="en-GB"/>
        </w:rPr>
        <w:t>.</w:t>
      </w:r>
    </w:p>
    <w:p w14:paraId="17176506" w14:textId="099AC83D" w:rsidR="003C12F4" w:rsidRPr="003C12F4" w:rsidRDefault="003C12F4" w:rsidP="003C12F4">
      <w:pPr>
        <w:spacing w:line="480" w:lineRule="auto"/>
        <w:rPr>
          <w:rFonts w:ascii="Helvetica" w:eastAsia="MS Mincho" w:hAnsi="Helvetica" w:cs="Helvetica"/>
          <w:lang w:val="en-GB"/>
        </w:rPr>
      </w:pPr>
      <w:r w:rsidRPr="003C12F4">
        <w:rPr>
          <w:rFonts w:ascii="Helvetica" w:eastAsia="MS Mincho" w:hAnsi="Helvetica" w:cs="Helvetica"/>
          <w:i/>
          <w:iCs/>
          <w:lang w:val="en-GB"/>
        </w:rPr>
        <w:t>Objective</w:t>
      </w:r>
      <w:r w:rsidRPr="003C12F4">
        <w:rPr>
          <w:rFonts w:ascii="Helvetica" w:eastAsia="MS Mincho" w:hAnsi="Helvetica" w:cs="Helvetica"/>
          <w:lang w:val="en-GB"/>
        </w:rPr>
        <w:t xml:space="preserve">: </w:t>
      </w:r>
      <w:r w:rsidR="00325C59">
        <w:rPr>
          <w:rFonts w:ascii="Helvetica" w:eastAsia="MS Mincho" w:hAnsi="Helvetica" w:cs="Helvetica"/>
          <w:lang w:val="en-GB"/>
        </w:rPr>
        <w:t>T</w:t>
      </w:r>
      <w:r w:rsidRPr="003C12F4">
        <w:rPr>
          <w:rFonts w:ascii="Helvetica" w:eastAsia="MS Mincho" w:hAnsi="Helvetica" w:cs="Helvetica"/>
          <w:lang w:val="en-GB"/>
        </w:rPr>
        <w:t>o examine trends,</w:t>
      </w:r>
      <w:r w:rsidR="00FF28DC">
        <w:rPr>
          <w:rFonts w:ascii="Helvetica" w:eastAsia="MS Mincho" w:hAnsi="Helvetica" w:cs="Helvetica"/>
          <w:lang w:val="en-GB"/>
        </w:rPr>
        <w:t xml:space="preserve"> </w:t>
      </w:r>
      <w:r w:rsidRPr="003C12F4">
        <w:rPr>
          <w:rFonts w:ascii="Helvetica" w:eastAsia="MS Mincho" w:hAnsi="Helvetica" w:cs="Helvetica"/>
          <w:lang w:val="en-GB"/>
        </w:rPr>
        <w:t>determining factors</w:t>
      </w:r>
      <w:r w:rsidR="00AB4764">
        <w:rPr>
          <w:rFonts w:ascii="Helvetica" w:eastAsia="MS Mincho" w:hAnsi="Helvetica" w:cs="Helvetica"/>
          <w:lang w:val="en-GB"/>
        </w:rPr>
        <w:t>,</w:t>
      </w:r>
      <w:r w:rsidR="00E6408F">
        <w:rPr>
          <w:rFonts w:ascii="Helvetica" w:eastAsia="MS Mincho" w:hAnsi="Helvetica" w:cs="Helvetica"/>
          <w:lang w:val="en-GB"/>
        </w:rPr>
        <w:t xml:space="preserve"> </w:t>
      </w:r>
      <w:r w:rsidRPr="003C12F4">
        <w:rPr>
          <w:rFonts w:ascii="Helvetica" w:eastAsia="MS Mincho" w:hAnsi="Helvetica" w:cs="Helvetica"/>
          <w:lang w:val="en-GB"/>
        </w:rPr>
        <w:t>and the</w:t>
      </w:r>
      <w:r w:rsidR="00922318">
        <w:rPr>
          <w:rFonts w:ascii="Helvetica" w:eastAsia="MS Mincho" w:hAnsi="Helvetica" w:cs="Helvetica"/>
          <w:lang w:val="en-GB"/>
        </w:rPr>
        <w:t>ir</w:t>
      </w:r>
      <w:r w:rsidRPr="003C12F4">
        <w:rPr>
          <w:rFonts w:ascii="Helvetica" w:eastAsia="MS Mincho" w:hAnsi="Helvetica" w:cs="Helvetica"/>
          <w:lang w:val="en-GB"/>
        </w:rPr>
        <w:t xml:space="preserve"> </w:t>
      </w:r>
      <w:r w:rsidR="003B31F0">
        <w:rPr>
          <w:rFonts w:ascii="Helvetica" w:eastAsia="MS Mincho" w:hAnsi="Helvetica" w:cs="Helvetica"/>
          <w:lang w:val="en-GB"/>
        </w:rPr>
        <w:t xml:space="preserve">contribution towards socioeconomic </w:t>
      </w:r>
      <w:r w:rsidRPr="003C12F4">
        <w:rPr>
          <w:rFonts w:ascii="Helvetica" w:eastAsia="MS Mincho" w:hAnsi="Helvetica" w:cs="Helvetica"/>
          <w:lang w:val="en-GB"/>
        </w:rPr>
        <w:t xml:space="preserve">inequalities </w:t>
      </w:r>
      <w:r w:rsidR="004C2ADC">
        <w:rPr>
          <w:rFonts w:ascii="Helvetica" w:eastAsia="MS Mincho" w:hAnsi="Helvetica" w:cs="Helvetica"/>
          <w:lang w:val="en-GB"/>
        </w:rPr>
        <w:t xml:space="preserve">in </w:t>
      </w:r>
      <w:r w:rsidR="00A5768A">
        <w:rPr>
          <w:rFonts w:ascii="Helvetica" w:eastAsia="MS Mincho" w:hAnsi="Helvetica" w:cs="Helvetica"/>
          <w:lang w:val="en-GB"/>
        </w:rPr>
        <w:t xml:space="preserve">under-five </w:t>
      </w:r>
      <w:r w:rsidR="004C2ADC">
        <w:rPr>
          <w:rFonts w:ascii="Helvetica" w:eastAsia="MS Mincho" w:hAnsi="Helvetica" w:cs="Helvetica"/>
          <w:lang w:val="en-GB"/>
        </w:rPr>
        <w:t>child</w:t>
      </w:r>
      <w:r w:rsidR="00E6408F">
        <w:rPr>
          <w:rFonts w:ascii="Helvetica" w:eastAsia="MS Mincho" w:hAnsi="Helvetica" w:cs="Helvetica"/>
          <w:lang w:val="en-GB"/>
        </w:rPr>
        <w:t xml:space="preserve"> </w:t>
      </w:r>
      <w:r w:rsidRPr="003C12F4">
        <w:rPr>
          <w:rFonts w:ascii="Helvetica" w:eastAsia="MS Mincho" w:hAnsi="Helvetica" w:cs="Helvetica"/>
          <w:lang w:val="en-GB"/>
        </w:rPr>
        <w:t>malnutrition in Kenya between 2003 and 2014.</w:t>
      </w:r>
    </w:p>
    <w:p w14:paraId="778B428F" w14:textId="142CE2C7" w:rsidR="003C12F4" w:rsidRPr="003C12F4" w:rsidRDefault="003C12F4" w:rsidP="003C12F4">
      <w:pPr>
        <w:spacing w:line="480" w:lineRule="auto"/>
        <w:rPr>
          <w:rFonts w:ascii="Helvetica" w:eastAsia="MS Mincho" w:hAnsi="Helvetica" w:cs="Helvetica"/>
          <w:lang w:val="en-GB"/>
        </w:rPr>
      </w:pPr>
      <w:r w:rsidRPr="003C12F4">
        <w:rPr>
          <w:rFonts w:ascii="Helvetica" w:eastAsia="MS Mincho" w:hAnsi="Helvetica" w:cs="Helvetica"/>
          <w:i/>
          <w:iCs/>
          <w:lang w:val="en-GB"/>
        </w:rPr>
        <w:t>Methods</w:t>
      </w:r>
      <w:r w:rsidRPr="003C12F4">
        <w:rPr>
          <w:rFonts w:ascii="Helvetica" w:eastAsia="MS Mincho" w:hAnsi="Helvetica" w:cs="Helvetica"/>
          <w:lang w:val="en-GB"/>
        </w:rPr>
        <w:t xml:space="preserve">: </w:t>
      </w:r>
      <w:r w:rsidR="00D85CC5">
        <w:rPr>
          <w:rFonts w:ascii="Helvetica" w:eastAsia="MS Mincho" w:hAnsi="Helvetica" w:cs="Helvetica"/>
          <w:lang w:val="en-GB"/>
        </w:rPr>
        <w:t>We used</w:t>
      </w:r>
      <w:r w:rsidRPr="003C12F4">
        <w:rPr>
          <w:rFonts w:ascii="Helvetica" w:eastAsia="MS Mincho" w:hAnsi="Helvetica" w:cs="Helvetica"/>
          <w:lang w:val="en-GB"/>
        </w:rPr>
        <w:t xml:space="preserve"> data from the Kenya Demographic and Health Survey. Malnutrition determinants were </w:t>
      </w:r>
      <w:proofErr w:type="spellStart"/>
      <w:r w:rsidRPr="003C12F4">
        <w:rPr>
          <w:rFonts w:ascii="Helvetica" w:eastAsia="MS Mincho" w:hAnsi="Helvetica" w:cs="Helvetica"/>
          <w:lang w:val="en-GB"/>
        </w:rPr>
        <w:t>analyzed</w:t>
      </w:r>
      <w:proofErr w:type="spellEnd"/>
      <w:r w:rsidRPr="003C12F4">
        <w:rPr>
          <w:rFonts w:ascii="Helvetica" w:eastAsia="MS Mincho" w:hAnsi="Helvetica" w:cs="Helvetica"/>
          <w:lang w:val="en-GB"/>
        </w:rPr>
        <w:t xml:space="preserve"> using multi</w:t>
      </w:r>
      <w:r w:rsidR="00D85CC5">
        <w:rPr>
          <w:rFonts w:ascii="Helvetica" w:eastAsia="MS Mincho" w:hAnsi="Helvetica" w:cs="Helvetica"/>
          <w:lang w:val="en-GB"/>
        </w:rPr>
        <w:t>ple</w:t>
      </w:r>
      <w:r w:rsidRPr="003C12F4">
        <w:rPr>
          <w:rFonts w:ascii="Helvetica" w:eastAsia="MS Mincho" w:hAnsi="Helvetica" w:cs="Helvetica"/>
          <w:lang w:val="en-GB"/>
        </w:rPr>
        <w:t xml:space="preserve"> logistic regression with stunting, underweight, and wasting as </w:t>
      </w:r>
      <w:r w:rsidR="00F16A14">
        <w:rPr>
          <w:rFonts w:ascii="Helvetica" w:eastAsia="MS Mincho" w:hAnsi="Helvetica" w:cs="Helvetica"/>
          <w:lang w:val="en-GB"/>
        </w:rPr>
        <w:t>malnutrition indicators</w:t>
      </w:r>
      <w:r w:rsidRPr="003C12F4">
        <w:rPr>
          <w:rFonts w:ascii="Helvetica" w:eastAsia="MS Mincho" w:hAnsi="Helvetica" w:cs="Helvetica"/>
          <w:lang w:val="en-GB"/>
        </w:rPr>
        <w:t xml:space="preserve">. Concentration indices were used to quantify the socioeconomic inequalities in child malnutrition. Decomposition methods were used to explore the contributions of </w:t>
      </w:r>
      <w:r w:rsidR="00732D6D">
        <w:rPr>
          <w:rFonts w:ascii="Helvetica" w:eastAsia="MS Mincho" w:hAnsi="Helvetica" w:cs="Helvetica"/>
          <w:lang w:val="en-GB"/>
        </w:rPr>
        <w:t>significant</w:t>
      </w:r>
      <w:r w:rsidRPr="003C12F4">
        <w:rPr>
          <w:rFonts w:ascii="Helvetica" w:eastAsia="MS Mincho" w:hAnsi="Helvetica" w:cs="Helvetica"/>
          <w:lang w:val="en-GB"/>
        </w:rPr>
        <w:t xml:space="preserve"> determinant</w:t>
      </w:r>
      <w:r w:rsidR="00732D6D">
        <w:rPr>
          <w:rFonts w:ascii="Helvetica" w:eastAsia="MS Mincho" w:hAnsi="Helvetica" w:cs="Helvetica"/>
          <w:lang w:val="en-GB"/>
        </w:rPr>
        <w:t>s</w:t>
      </w:r>
      <w:r w:rsidRPr="003C12F4">
        <w:rPr>
          <w:rFonts w:ascii="Helvetica" w:eastAsia="MS Mincho" w:hAnsi="Helvetica" w:cs="Helvetica"/>
          <w:lang w:val="en-GB"/>
        </w:rPr>
        <w:t xml:space="preserve"> to the overall socioeconomic disparities. </w:t>
      </w:r>
    </w:p>
    <w:p w14:paraId="34856EAC" w14:textId="62DAA054" w:rsidR="003C12F4" w:rsidRPr="003C12F4" w:rsidRDefault="003C12F4" w:rsidP="003C12F4">
      <w:pPr>
        <w:spacing w:line="480" w:lineRule="auto"/>
        <w:rPr>
          <w:rFonts w:ascii="Helvetica" w:eastAsia="MS Mincho" w:hAnsi="Helvetica" w:cs="Helvetica"/>
          <w:lang w:val="en-GB"/>
        </w:rPr>
      </w:pPr>
      <w:r w:rsidRPr="003C12F4">
        <w:rPr>
          <w:rFonts w:ascii="Helvetica" w:eastAsia="MS Mincho" w:hAnsi="Helvetica" w:cs="Helvetica"/>
          <w:i/>
          <w:iCs/>
          <w:lang w:val="en-GB"/>
        </w:rPr>
        <w:t>Results</w:t>
      </w:r>
      <w:r w:rsidRPr="003C12F4">
        <w:rPr>
          <w:rFonts w:ascii="Helvetica" w:eastAsia="MS Mincho" w:hAnsi="Helvetica" w:cs="Helvetica"/>
          <w:lang w:val="en-GB"/>
        </w:rPr>
        <w:t xml:space="preserve">: Socioeconomic inequalities in child malnutrition indicators worsened between 2003 and 2014. </w:t>
      </w:r>
      <w:r w:rsidR="004D1966">
        <w:rPr>
          <w:rFonts w:ascii="Helvetica" w:eastAsia="MS Mincho" w:hAnsi="Helvetica" w:cs="Helvetica"/>
          <w:lang w:val="en-GB"/>
        </w:rPr>
        <w:t>C</w:t>
      </w:r>
      <w:r w:rsidRPr="003C12F4">
        <w:rPr>
          <w:rFonts w:ascii="Helvetica" w:eastAsia="MS Mincho" w:hAnsi="Helvetica" w:cs="Helvetica"/>
          <w:lang w:val="en-GB"/>
        </w:rPr>
        <w:t xml:space="preserve">hild’s age (Adjusted Odds Ratio, AOR=1.12; 95%CI 1.11–1.13), </w:t>
      </w:r>
      <w:r w:rsidR="004D1966">
        <w:rPr>
          <w:rFonts w:ascii="Helvetica" w:eastAsia="MS Mincho" w:hAnsi="Helvetica" w:cs="Helvetica"/>
          <w:lang w:val="en-GB"/>
        </w:rPr>
        <w:t>irreligion</w:t>
      </w:r>
      <w:r w:rsidR="000573D5">
        <w:rPr>
          <w:rFonts w:ascii="Helvetica" w:eastAsia="MS Mincho" w:hAnsi="Helvetica" w:cs="Helvetica"/>
          <w:lang w:val="en-GB"/>
        </w:rPr>
        <w:t xml:space="preserve"> </w:t>
      </w:r>
      <w:r w:rsidRPr="003C12F4">
        <w:rPr>
          <w:rFonts w:ascii="Helvetica" w:eastAsia="MS Mincho" w:hAnsi="Helvetica" w:cs="Helvetica"/>
          <w:lang w:val="en-GB"/>
        </w:rPr>
        <w:t xml:space="preserve">(AOR=1.33; 1.04–1.70), primary maternal education (AOR=1.43; 1.04–1.96), birth order (AOR=1.02; 1.01–1.04), and household poverty (AOR=1.82; 1.49–2.20) were </w:t>
      </w:r>
      <w:r w:rsidR="00DB5E9A">
        <w:rPr>
          <w:rFonts w:ascii="Helvetica" w:eastAsia="MS Mincho" w:hAnsi="Helvetica" w:cs="Helvetica"/>
          <w:lang w:val="en-GB"/>
        </w:rPr>
        <w:t>associated with increased risk of</w:t>
      </w:r>
      <w:r w:rsidRPr="003C12F4">
        <w:rPr>
          <w:rFonts w:ascii="Helvetica" w:eastAsia="MS Mincho" w:hAnsi="Helvetica" w:cs="Helvetica"/>
          <w:lang w:val="en-GB"/>
        </w:rPr>
        <w:t xml:space="preserve"> stunting</w:t>
      </w:r>
      <w:r w:rsidR="001D317F">
        <w:rPr>
          <w:rFonts w:ascii="Helvetica" w:eastAsia="MS Mincho" w:hAnsi="Helvetica" w:cs="Helvetica"/>
          <w:lang w:val="en-GB"/>
        </w:rPr>
        <w:t>,</w:t>
      </w:r>
      <w:r w:rsidRPr="003C12F4">
        <w:rPr>
          <w:rFonts w:ascii="Helvetica" w:eastAsia="MS Mincho" w:hAnsi="Helvetica" w:cs="Helvetica"/>
          <w:lang w:val="en-GB"/>
        </w:rPr>
        <w:t xml:space="preserve"> whereas other religions (AOR=18.68; 4.00–87.32), a child’s age (AOR=1.07; 1.05–1.08), limited maternal education (AOR=2.68; 1.63–4.41), birth order (AOR=1.03; 1.01–1.05), mother’s age at first birth (AOR=1.02; 1.01–1.04), region (AOR=1.65; 1.19–2.29) and poverty (AOR=1.74; 1.33–2.27) were associated with increased risk of child underweight. Other religions (AOR=15.79; 3.44–72.53), no maternal </w:t>
      </w:r>
      <w:r w:rsidRPr="003C12F4">
        <w:rPr>
          <w:rFonts w:ascii="Helvetica" w:eastAsia="MS Mincho" w:hAnsi="Helvetica" w:cs="Helvetica"/>
          <w:lang w:val="en-GB"/>
        </w:rPr>
        <w:lastRenderedPageBreak/>
        <w:t>education (AOR=5.72; 2.47–13.26)</w:t>
      </w:r>
      <w:r w:rsidR="00D85CC5">
        <w:rPr>
          <w:rFonts w:ascii="Helvetica" w:eastAsia="MS Mincho" w:hAnsi="Helvetica" w:cs="Helvetica"/>
          <w:lang w:val="en-GB"/>
        </w:rPr>
        <w:t>,</w:t>
      </w:r>
      <w:r w:rsidRPr="003C12F4">
        <w:rPr>
          <w:rFonts w:ascii="Helvetica" w:eastAsia="MS Mincho" w:hAnsi="Helvetica" w:cs="Helvetica"/>
          <w:lang w:val="en-GB"/>
        </w:rPr>
        <w:t xml:space="preserve"> and </w:t>
      </w:r>
      <w:r w:rsidR="00251D7B">
        <w:rPr>
          <w:rFonts w:ascii="Helvetica" w:eastAsia="MS Mincho" w:hAnsi="Helvetica" w:cs="Helvetica"/>
          <w:lang w:val="en-GB"/>
        </w:rPr>
        <w:t>region (</w:t>
      </w:r>
      <w:r w:rsidRPr="003C12F4">
        <w:rPr>
          <w:rFonts w:ascii="Helvetica" w:eastAsia="MS Mincho" w:hAnsi="Helvetica" w:cs="Helvetica"/>
          <w:lang w:val="en-GB"/>
        </w:rPr>
        <w:t>Rift Valley</w:t>
      </w:r>
      <w:r w:rsidR="00251D7B">
        <w:rPr>
          <w:rFonts w:ascii="Helvetica" w:eastAsia="MS Mincho" w:hAnsi="Helvetica" w:cs="Helvetica"/>
          <w:lang w:val="en-GB"/>
        </w:rPr>
        <w:t>)</w:t>
      </w:r>
      <w:r w:rsidRPr="003C12F4">
        <w:rPr>
          <w:rFonts w:ascii="Helvetica" w:eastAsia="MS Mincho" w:hAnsi="Helvetica" w:cs="Helvetica"/>
          <w:lang w:val="en-GB"/>
        </w:rPr>
        <w:t xml:space="preserve"> (AOR=2.58; 1.50–4.43) </w:t>
      </w:r>
      <w:r w:rsidR="00DC5BFB">
        <w:rPr>
          <w:rFonts w:ascii="Helvetica" w:eastAsia="MS Mincho" w:hAnsi="Helvetica" w:cs="Helvetica"/>
          <w:lang w:val="en-GB"/>
        </w:rPr>
        <w:t>were associated with an increased risk of</w:t>
      </w:r>
      <w:r w:rsidRPr="003C12F4">
        <w:rPr>
          <w:rFonts w:ascii="Helvetica" w:eastAsia="MS Mincho" w:hAnsi="Helvetica" w:cs="Helvetica"/>
          <w:lang w:val="en-GB"/>
        </w:rPr>
        <w:t xml:space="preserve"> wasting. A household’s socioeconomic status was the largest significant contributor towards socioeconomic disparities in stunting and underweight. The contribution of a household’s socioeconomic status rose from </w:t>
      </w:r>
      <w:r w:rsidR="008C40D4">
        <w:rPr>
          <w:rFonts w:ascii="Helvetica" w:eastAsia="MS Mincho" w:hAnsi="Helvetica" w:cs="Helvetica"/>
          <w:lang w:val="en-GB"/>
        </w:rPr>
        <w:t>1.38</w:t>
      </w:r>
      <w:r w:rsidRPr="003C12F4">
        <w:rPr>
          <w:rFonts w:ascii="Helvetica" w:eastAsia="MS Mincho" w:hAnsi="Helvetica" w:cs="Helvetica"/>
          <w:lang w:val="en-GB"/>
        </w:rPr>
        <w:t xml:space="preserve">% in 2003 to </w:t>
      </w:r>
      <w:r w:rsidR="008C40D4">
        <w:rPr>
          <w:rFonts w:ascii="Helvetica" w:eastAsia="MS Mincho" w:hAnsi="Helvetica" w:cs="Helvetica"/>
          <w:lang w:val="en-GB"/>
        </w:rPr>
        <w:t>1.51</w:t>
      </w:r>
      <w:r w:rsidRPr="003C12F4">
        <w:rPr>
          <w:rFonts w:ascii="Helvetica" w:eastAsia="MS Mincho" w:hAnsi="Helvetica" w:cs="Helvetica"/>
          <w:lang w:val="en-GB"/>
        </w:rPr>
        <w:t xml:space="preserve">% in 2014 for stunting and from </w:t>
      </w:r>
      <w:r w:rsidR="008C40D4">
        <w:rPr>
          <w:rFonts w:ascii="Helvetica" w:eastAsia="MS Mincho" w:hAnsi="Helvetica" w:cs="Helvetica"/>
          <w:lang w:val="en-GB"/>
        </w:rPr>
        <w:t>1.55</w:t>
      </w:r>
      <w:r w:rsidRPr="003C12F4">
        <w:rPr>
          <w:rFonts w:ascii="Helvetica" w:eastAsia="MS Mincho" w:hAnsi="Helvetica" w:cs="Helvetica"/>
          <w:lang w:val="en-GB"/>
        </w:rPr>
        <w:t xml:space="preserve">% in 2003 to </w:t>
      </w:r>
      <w:r w:rsidR="008C40D4">
        <w:rPr>
          <w:rFonts w:ascii="Helvetica" w:eastAsia="MS Mincho" w:hAnsi="Helvetica" w:cs="Helvetica"/>
          <w:lang w:val="en-GB"/>
        </w:rPr>
        <w:t>1.72</w:t>
      </w:r>
      <w:r w:rsidRPr="003C12F4">
        <w:rPr>
          <w:rFonts w:ascii="Helvetica" w:eastAsia="MS Mincho" w:hAnsi="Helvetica" w:cs="Helvetica"/>
          <w:lang w:val="en-GB"/>
        </w:rPr>
        <w:t xml:space="preserve">% in 2014 for underweight. </w:t>
      </w:r>
    </w:p>
    <w:p w14:paraId="7DF386BC" w14:textId="1D9384D8" w:rsidR="003C12F4" w:rsidRPr="003C12F4" w:rsidRDefault="003C12F4" w:rsidP="003C12F4">
      <w:pPr>
        <w:spacing w:line="480" w:lineRule="auto"/>
        <w:rPr>
          <w:rFonts w:ascii="Helvetica" w:eastAsia="MS Mincho" w:hAnsi="Helvetica" w:cs="Helvetica"/>
          <w:lang w:val="en-GB"/>
        </w:rPr>
      </w:pPr>
      <w:r w:rsidRPr="003C12F4">
        <w:rPr>
          <w:rFonts w:ascii="Helvetica" w:eastAsia="MS Mincho" w:hAnsi="Helvetica" w:cs="Helvetica"/>
          <w:i/>
          <w:iCs/>
          <w:lang w:val="en-GB"/>
        </w:rPr>
        <w:t>Conclusion</w:t>
      </w:r>
      <w:r w:rsidRPr="003C12F4">
        <w:rPr>
          <w:rFonts w:ascii="Helvetica" w:eastAsia="MS Mincho" w:hAnsi="Helvetica" w:cs="Helvetica"/>
          <w:lang w:val="en-GB"/>
        </w:rPr>
        <w:t xml:space="preserve">: The nutrition status of children from poor households substantially worsened </w:t>
      </w:r>
      <w:r w:rsidR="00F85011">
        <w:rPr>
          <w:rFonts w:ascii="Helvetica" w:eastAsia="MS Mincho" w:hAnsi="Helvetica" w:cs="Helvetica"/>
          <w:lang w:val="en-GB"/>
        </w:rPr>
        <w:t xml:space="preserve">between 2003 and 2014 </w:t>
      </w:r>
      <w:r w:rsidR="002D3A00">
        <w:rPr>
          <w:rFonts w:ascii="Helvetica" w:eastAsia="MS Mincho" w:hAnsi="Helvetica" w:cs="Helvetica"/>
          <w:lang w:val="en-GB"/>
        </w:rPr>
        <w:t>due</w:t>
      </w:r>
      <w:r w:rsidRPr="003C12F4">
        <w:rPr>
          <w:rFonts w:ascii="Helvetica" w:eastAsia="MS Mincho" w:hAnsi="Helvetica" w:cs="Helvetica"/>
          <w:lang w:val="en-GB"/>
        </w:rPr>
        <w:t xml:space="preserve"> to poor socioeconomic status. </w:t>
      </w:r>
      <w:r w:rsidR="00732D6D">
        <w:rPr>
          <w:rFonts w:ascii="Helvetica" w:eastAsia="MS Mincho" w:hAnsi="Helvetica" w:cs="Helvetica"/>
          <w:lang w:val="en-GB"/>
        </w:rPr>
        <w:t>Promoting equity in the distribution of wealth could reduce socioeconomic disparities in child malnutrition.</w:t>
      </w:r>
      <w:r w:rsidRPr="003C12F4">
        <w:rPr>
          <w:rFonts w:ascii="Helvetica" w:eastAsia="MS Mincho" w:hAnsi="Helvetica" w:cs="Helvetica"/>
          <w:b/>
          <w:lang w:val="en-GB"/>
        </w:rPr>
        <w:br w:type="page"/>
      </w:r>
    </w:p>
    <w:p w14:paraId="0284DABA" w14:textId="77777777" w:rsidR="003C12F4" w:rsidRPr="003C12F4" w:rsidRDefault="003C12F4" w:rsidP="003C12F4">
      <w:pPr>
        <w:keepNext/>
        <w:keepLines/>
        <w:spacing w:before="240" w:line="480" w:lineRule="auto"/>
        <w:outlineLvl w:val="0"/>
        <w:rPr>
          <w:rFonts w:ascii="Helvetica" w:eastAsia="MS Gothic" w:hAnsi="Helvetica"/>
          <w:b/>
          <w:sz w:val="36"/>
          <w:szCs w:val="32"/>
          <w:lang w:val="en-GB"/>
        </w:rPr>
      </w:pPr>
      <w:r w:rsidRPr="003C12F4">
        <w:rPr>
          <w:rFonts w:ascii="Helvetica" w:eastAsia="MS Gothic" w:hAnsi="Helvetica"/>
          <w:b/>
          <w:sz w:val="36"/>
          <w:szCs w:val="32"/>
          <w:lang w:val="en-GB"/>
        </w:rPr>
        <w:lastRenderedPageBreak/>
        <w:t>Introduction</w:t>
      </w:r>
    </w:p>
    <w:p w14:paraId="79D219EF" w14:textId="5A23A123" w:rsidR="008A415E"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Child Malnutrition remains a dominant </w:t>
      </w:r>
      <w:r w:rsidR="004B22AB">
        <w:rPr>
          <w:rFonts w:ascii="Helvetica" w:eastAsia="MS Mincho" w:hAnsi="Helvetica" w:cs="Helvetica"/>
          <w:lang w:val="en-GB"/>
        </w:rPr>
        <w:t xml:space="preserve">public health </w:t>
      </w:r>
      <w:r w:rsidRPr="003C12F4">
        <w:rPr>
          <w:rFonts w:ascii="Helvetica" w:eastAsia="MS Mincho" w:hAnsi="Helvetica" w:cs="Helvetica"/>
          <w:lang w:val="en-GB"/>
        </w:rPr>
        <w:t>challenge globally</w:t>
      </w:r>
      <w:r w:rsidR="004B22AB">
        <w:rPr>
          <w:rFonts w:ascii="Helvetica" w:eastAsia="MS Mincho" w:hAnsi="Helvetica" w:cs="Helvetica"/>
          <w:lang w:val="en-GB"/>
        </w:rPr>
        <w:t>.</w:t>
      </w:r>
      <w:r w:rsidRPr="003C12F4">
        <w:rPr>
          <w:rFonts w:ascii="Helvetica" w:eastAsia="MS Mincho" w:hAnsi="Helvetica" w:cs="Helvetica"/>
          <w:lang w:val="en-GB"/>
        </w:rPr>
        <w:t xml:space="preserve"> </w:t>
      </w:r>
      <w:r w:rsidR="004B22AB">
        <w:rPr>
          <w:rFonts w:ascii="Helvetica" w:eastAsia="MS Mincho" w:hAnsi="Helvetica" w:cs="Helvetica"/>
          <w:lang w:val="en-GB"/>
        </w:rPr>
        <w:t xml:space="preserve">In 2022, for instance, about 148.1 million (22.3%) children below 5 years were stunted, whereas 45 million (6.8%) and 37 million (5.6%) were wasted and overweight, respectively </w:t>
      </w:r>
      <w:r w:rsidR="004B22AB" w:rsidRPr="00437F31">
        <w:rPr>
          <w:rFonts w:ascii="Helvetica" w:eastAsia="MS Mincho" w:hAnsi="Helvetica" w:cs="Helvetica"/>
          <w:lang w:val="en-GB"/>
        </w:rPr>
        <w:t>[</w:t>
      </w:r>
      <w:r w:rsidR="00437F31" w:rsidRPr="00437F31">
        <w:rPr>
          <w:rFonts w:ascii="Helvetica" w:eastAsia="MS Mincho" w:hAnsi="Helvetica" w:cs="Helvetica"/>
          <w:lang w:val="en-GB"/>
        </w:rPr>
        <w:t>@who2023</w:t>
      </w:r>
      <w:r w:rsidR="004B22AB" w:rsidRPr="00437F31">
        <w:rPr>
          <w:rFonts w:ascii="Helvetica" w:eastAsia="MS Mincho" w:hAnsi="Helvetica" w:cs="Helvetica"/>
          <w:lang w:val="en-GB"/>
        </w:rPr>
        <w:t>].</w:t>
      </w:r>
      <w:r w:rsidR="008A415E">
        <w:rPr>
          <w:rFonts w:ascii="Helvetica" w:eastAsia="MS Mincho" w:hAnsi="Helvetica" w:cs="Helvetica"/>
          <w:lang w:val="en-GB"/>
        </w:rPr>
        <w:t xml:space="preserve"> While there has been some progress in the actualization of the global nutrition targets, this progress is slow, and the levels of malnutrition continue to persist.</w:t>
      </w:r>
      <w:r w:rsidR="005C008C">
        <w:rPr>
          <w:rFonts w:ascii="Helvetica" w:eastAsia="MS Mincho" w:hAnsi="Helvetica" w:cs="Helvetica"/>
          <w:lang w:val="en-GB"/>
        </w:rPr>
        <w:t xml:space="preserve"> Africa and Asia account for almost half the world’s child malnutrition burden [</w:t>
      </w:r>
      <w:r w:rsidR="00437F31">
        <w:rPr>
          <w:rFonts w:ascii="Helvetica" w:eastAsia="MS Mincho" w:hAnsi="Helvetica" w:cs="Helvetica"/>
          <w:lang w:val="en-GB"/>
        </w:rPr>
        <w:t>@who2023</w:t>
      </w:r>
      <w:r w:rsidR="005C008C">
        <w:rPr>
          <w:rFonts w:ascii="Helvetica" w:eastAsia="MS Mincho" w:hAnsi="Helvetica" w:cs="Helvetica"/>
          <w:lang w:val="en-GB"/>
        </w:rPr>
        <w:t>].</w:t>
      </w:r>
    </w:p>
    <w:p w14:paraId="2A2DC543" w14:textId="52450FF3" w:rsidR="008F213B" w:rsidRPr="00D40E31" w:rsidRDefault="008A415E" w:rsidP="00D40E31">
      <w:pPr>
        <w:spacing w:line="480" w:lineRule="auto"/>
        <w:ind w:firstLine="720"/>
        <w:rPr>
          <w:rFonts w:ascii="Helvetica" w:eastAsia="MS Mincho" w:hAnsi="Helvetica" w:cs="Helvetica"/>
          <w:lang w:val="en-GB"/>
        </w:rPr>
      </w:pPr>
      <w:r>
        <w:rPr>
          <w:rFonts w:ascii="Helvetica" w:eastAsia="MS Mincho" w:hAnsi="Helvetica" w:cs="Helvetica"/>
          <w:lang w:val="en-GB"/>
        </w:rPr>
        <w:t xml:space="preserve">In the East African region, stunting </w:t>
      </w:r>
      <w:r w:rsidR="000E17A5">
        <w:rPr>
          <w:rFonts w:ascii="Helvetica" w:eastAsia="MS Mincho" w:hAnsi="Helvetica" w:cs="Helvetica"/>
          <w:lang w:val="en-GB"/>
        </w:rPr>
        <w:t>prevalence (32.6%) was higher than the global average (22.3%), whereas wasting and overweight were 5.2% and 4.0%, respectively</w:t>
      </w:r>
      <w:r w:rsidR="00C163FE">
        <w:rPr>
          <w:rFonts w:ascii="Helvetica" w:eastAsia="MS Mincho" w:hAnsi="Helvetica" w:cs="Helvetica"/>
          <w:lang w:val="en-GB"/>
        </w:rPr>
        <w:t xml:space="preserve"> [@</w:t>
      </w:r>
      <w:r w:rsidR="00C163FE" w:rsidRPr="00C163FE">
        <w:rPr>
          <w:rFonts w:ascii="Helvetica" w:eastAsia="MS Mincho" w:hAnsi="Helvetica" w:cs="Helvetica"/>
          <w:lang w:val="en-GB"/>
        </w:rPr>
        <w:t>IEG2022</w:t>
      </w:r>
      <w:r w:rsidR="00C163FE">
        <w:rPr>
          <w:rFonts w:ascii="Helvetica" w:eastAsia="MS Mincho" w:hAnsi="Helvetica" w:cs="Helvetica"/>
          <w:lang w:val="en-GB"/>
        </w:rPr>
        <w:t>]</w:t>
      </w:r>
      <w:r w:rsidR="000E17A5">
        <w:rPr>
          <w:rFonts w:ascii="Helvetica" w:eastAsia="MS Mincho" w:hAnsi="Helvetica" w:cs="Helvetica"/>
          <w:lang w:val="en-GB"/>
        </w:rPr>
        <w:t xml:space="preserve">. </w:t>
      </w:r>
      <w:r w:rsidR="000E17A5" w:rsidRPr="003C12F4">
        <w:rPr>
          <w:rFonts w:ascii="Helvetica" w:eastAsia="MS Mincho" w:hAnsi="Helvetica" w:cs="Helvetica"/>
          <w:lang w:val="en-GB"/>
        </w:rPr>
        <w:t xml:space="preserve">With the possibility of suffering </w:t>
      </w:r>
      <w:r w:rsidR="000E17A5">
        <w:rPr>
          <w:rFonts w:ascii="Helvetica" w:eastAsia="MS Mincho" w:hAnsi="Helvetica" w:cs="Helvetica"/>
          <w:lang w:val="en-GB"/>
        </w:rPr>
        <w:t xml:space="preserve">from </w:t>
      </w:r>
      <w:r w:rsidR="000E17A5" w:rsidRPr="003C12F4">
        <w:rPr>
          <w:rFonts w:ascii="Helvetica" w:eastAsia="MS Mincho" w:hAnsi="Helvetica" w:cs="Helvetica"/>
          <w:lang w:val="en-GB"/>
        </w:rPr>
        <w:t>more than one form of malnutrition, children remain largely susceptible to the perilous effects posed by this condition</w:t>
      </w:r>
      <w:r w:rsidR="000E17A5">
        <w:rPr>
          <w:rFonts w:ascii="Helvetica" w:eastAsia="MS Mincho" w:hAnsi="Helvetica" w:cs="Helvetica"/>
          <w:lang w:val="en-GB"/>
        </w:rPr>
        <w:t>.</w:t>
      </w:r>
      <w:r w:rsidR="000E17A5">
        <w:rPr>
          <w:rFonts w:ascii="Helvetica" w:eastAsia="MS Mincho" w:hAnsi="Helvetica" w:cs="Helvetica"/>
          <w:lang w:val="en-GB"/>
        </w:rPr>
        <w:t xml:space="preserve"> </w:t>
      </w:r>
      <w:r w:rsidR="008F213B">
        <w:rPr>
          <w:rFonts w:ascii="Helvetica" w:eastAsia="MS Mincho" w:hAnsi="Helvetica" w:cs="Helvetica"/>
          <w:lang w:val="en-GB"/>
        </w:rPr>
        <w:t xml:space="preserve">According to nutrition statistics, </w:t>
      </w:r>
      <w:r w:rsidR="008F213B" w:rsidRPr="003C12F4">
        <w:rPr>
          <w:rFonts w:ascii="Helvetica" w:eastAsia="MS Mincho" w:hAnsi="Helvetica" w:cs="Helvetica"/>
          <w:lang w:val="en-GB"/>
        </w:rPr>
        <w:t xml:space="preserve">3.62% of all children under the age of five years (15.95 million) </w:t>
      </w:r>
      <w:r w:rsidR="008F213B">
        <w:rPr>
          <w:rFonts w:ascii="Helvetica" w:eastAsia="MS Mincho" w:hAnsi="Helvetica" w:cs="Helvetica"/>
          <w:lang w:val="en-GB"/>
        </w:rPr>
        <w:t xml:space="preserve">have </w:t>
      </w:r>
      <w:r w:rsidR="008F213B" w:rsidRPr="003C12F4">
        <w:rPr>
          <w:rFonts w:ascii="Helvetica" w:eastAsia="MS Mincho" w:hAnsi="Helvetica" w:cs="Helvetica"/>
          <w:lang w:val="en-GB"/>
        </w:rPr>
        <w:t>be</w:t>
      </w:r>
      <w:r w:rsidR="008F213B">
        <w:rPr>
          <w:rFonts w:ascii="Helvetica" w:eastAsia="MS Mincho" w:hAnsi="Helvetica" w:cs="Helvetica"/>
          <w:lang w:val="en-GB"/>
        </w:rPr>
        <w:t>en reported as being</w:t>
      </w:r>
      <w:r w:rsidR="008F213B" w:rsidRPr="003C12F4">
        <w:rPr>
          <w:rFonts w:ascii="Helvetica" w:eastAsia="MS Mincho" w:hAnsi="Helvetica" w:cs="Helvetica"/>
          <w:lang w:val="en-GB"/>
        </w:rPr>
        <w:t xml:space="preserve"> both stunted and wasted, whereas 1.87% of all children (8.23 million) </w:t>
      </w:r>
      <w:r w:rsidR="008F213B">
        <w:rPr>
          <w:rFonts w:ascii="Helvetica" w:eastAsia="MS Mincho" w:hAnsi="Helvetica" w:cs="Helvetica"/>
          <w:lang w:val="en-GB"/>
        </w:rPr>
        <w:t xml:space="preserve">have been reported to experience both </w:t>
      </w:r>
      <w:r w:rsidR="008F213B" w:rsidRPr="003C12F4">
        <w:rPr>
          <w:rFonts w:ascii="Helvetica" w:eastAsia="MS Mincho" w:hAnsi="Helvetica" w:cs="Helvetica"/>
          <w:lang w:val="en-GB"/>
        </w:rPr>
        <w:t>stunt</w:t>
      </w:r>
      <w:r w:rsidR="008F213B">
        <w:rPr>
          <w:rFonts w:ascii="Helvetica" w:eastAsia="MS Mincho" w:hAnsi="Helvetica" w:cs="Helvetica"/>
          <w:lang w:val="en-GB"/>
        </w:rPr>
        <w:t xml:space="preserve">ing and </w:t>
      </w:r>
      <w:r w:rsidR="008F213B" w:rsidRPr="003C12F4">
        <w:rPr>
          <w:rFonts w:ascii="Helvetica" w:eastAsia="MS Mincho" w:hAnsi="Helvetica" w:cs="Helvetica"/>
          <w:lang w:val="en-GB"/>
        </w:rPr>
        <w:t>overweight</w:t>
      </w:r>
      <w:r w:rsidR="008F213B">
        <w:rPr>
          <w:rFonts w:ascii="Helvetica" w:eastAsia="MS Mincho" w:hAnsi="Helvetica" w:cs="Helvetica"/>
          <w:lang w:val="en-GB"/>
        </w:rPr>
        <w:t xml:space="preserve"> globally</w:t>
      </w:r>
      <w:r w:rsidR="008F213B" w:rsidRPr="003C12F4">
        <w:rPr>
          <w:rFonts w:ascii="Helvetica" w:eastAsia="MS Mincho" w:hAnsi="Helvetica" w:cs="Helvetica"/>
          <w:lang w:val="en-GB"/>
        </w:rPr>
        <w:t xml:space="preserve"> </w:t>
      </w:r>
      <w:r w:rsidR="008F213B" w:rsidRPr="003C12F4">
        <w:rPr>
          <w:rFonts w:ascii="Helvetica" w:eastAsia="MS Mincho" w:hAnsi="Helvetica" w:cs="Helvetica"/>
          <w:lang w:val="en-GB"/>
        </w:rPr>
        <w:fldChar w:fldCharType="begin" w:fldLock="1"/>
      </w:r>
      <w:r w:rsidR="008F213B">
        <w:rPr>
          <w:rFonts w:ascii="Helvetica" w:eastAsia="MS Mincho" w:hAnsi="Helvetica" w:cs="Helvetica"/>
          <w:lang w:val="en-GB"/>
        </w:rPr>
        <w:instrText>ADDIN CSL_CITATION {"citationItems":[{"id":"ITEM-1","itemData":{"URL":"https://globalnutritionreport.org/resources/nutrition-profiles/asia/south-eastern-asia/indonesia/","accessed":{"date-parts":[["2021","2","12"]]},"author":[{"dropping-particle":"","family":"Global Nutrition Report","given":"","non-dropping-particle":"","parse-names":false,"suffix":""}],"container-title":"Global Nutrition Report | Country Nutrition Profiles ","id":"ITEM-1","issued":{"date-parts":[["2021"]]},"title":"The burden of malnutrition at a glance","type":"webpage"},"uris":["http://www.mendeley.com/documents/?uuid=76b08524-5226-3c00-8c27-5db9266335db"]}],"mendeley":{"formattedCitation":"[2]","plainTextFormattedCitation":"[2]","previouslyFormattedCitation":"[2]"},"properties":{"noteIndex":0},"schema":"https://github.com/citation-style-language/schema/raw/master/csl-citation.json"}</w:instrText>
      </w:r>
      <w:r w:rsidR="008F213B" w:rsidRPr="003C12F4">
        <w:rPr>
          <w:rFonts w:ascii="Helvetica" w:eastAsia="MS Mincho" w:hAnsi="Helvetica" w:cs="Helvetica"/>
          <w:lang w:val="en-GB"/>
        </w:rPr>
        <w:fldChar w:fldCharType="separate"/>
      </w:r>
      <w:r w:rsidR="008F213B" w:rsidRPr="00072E2F">
        <w:rPr>
          <w:rFonts w:ascii="Helvetica" w:eastAsia="MS Mincho" w:hAnsi="Helvetica" w:cs="Helvetica"/>
          <w:noProof/>
          <w:lang w:val="en-GB"/>
        </w:rPr>
        <w:t>[2]</w:t>
      </w:r>
      <w:r w:rsidR="008F213B" w:rsidRPr="003C12F4">
        <w:rPr>
          <w:rFonts w:ascii="Helvetica" w:eastAsia="MS Mincho" w:hAnsi="Helvetica" w:cs="Helvetica"/>
          <w:lang w:val="en-GB"/>
        </w:rPr>
        <w:fldChar w:fldCharType="end"/>
      </w:r>
      <w:r w:rsidR="008F213B" w:rsidRPr="003C12F4">
        <w:rPr>
          <w:rFonts w:ascii="Helvetica" w:eastAsia="MS Mincho" w:hAnsi="Helvetica" w:cs="Helvetica"/>
          <w:lang w:val="en-GB"/>
        </w:rPr>
        <w:t>.</w:t>
      </w:r>
    </w:p>
    <w:p w14:paraId="30294FED" w14:textId="31C85DB1" w:rsidR="00FB3E8A" w:rsidRDefault="00A31361" w:rsidP="00FB3E8A">
      <w:pPr>
        <w:spacing w:line="480" w:lineRule="auto"/>
        <w:ind w:firstLine="720"/>
        <w:rPr>
          <w:rFonts w:ascii="Helvetica" w:eastAsia="MS Mincho" w:hAnsi="Helvetica" w:cs="Helvetica"/>
          <w:lang w:val="en-GB"/>
        </w:rPr>
      </w:pPr>
      <w:r>
        <w:rPr>
          <w:rFonts w:ascii="Helvetica" w:eastAsia="MS Mincho" w:hAnsi="Helvetica" w:cs="Helvetica"/>
          <w:lang w:val="en-GB"/>
        </w:rPr>
        <w:t>In the first half of 2022, Kenya reported about 942,000 cases of acute malnutrition among children between 6 and 59 months [@</w:t>
      </w:r>
      <w:r w:rsidRPr="00A31361">
        <w:rPr>
          <w:rFonts w:ascii="Helvetica" w:eastAsia="MS Mincho" w:hAnsi="Helvetica" w:cs="Helvetica"/>
          <w:lang w:val="en-GB"/>
        </w:rPr>
        <w:t>Bhavnani2023</w:t>
      </w:r>
      <w:r>
        <w:rPr>
          <w:rFonts w:ascii="Helvetica" w:eastAsia="MS Mincho" w:hAnsi="Helvetica" w:cs="Helvetica"/>
          <w:lang w:val="en-GB"/>
        </w:rPr>
        <w:t xml:space="preserve">]. According to the </w:t>
      </w:r>
      <w:r w:rsidR="00113649">
        <w:rPr>
          <w:rFonts w:ascii="Helvetica" w:eastAsia="MS Mincho" w:hAnsi="Helvetica" w:cs="Helvetica"/>
          <w:lang w:val="en-GB"/>
        </w:rPr>
        <w:t xml:space="preserve">2022 </w:t>
      </w:r>
      <w:r>
        <w:rPr>
          <w:rFonts w:ascii="Helvetica" w:eastAsia="MS Mincho" w:hAnsi="Helvetica" w:cs="Helvetica"/>
          <w:lang w:val="en-GB"/>
        </w:rPr>
        <w:t>Kenya Demographic and Health Survey (KDHS)</w:t>
      </w:r>
      <w:r w:rsidR="00FB3E8A">
        <w:rPr>
          <w:rFonts w:ascii="Helvetica" w:eastAsia="MS Mincho" w:hAnsi="Helvetica" w:cs="Helvetica"/>
          <w:lang w:val="en-GB"/>
        </w:rPr>
        <w:t xml:space="preserve"> </w:t>
      </w:r>
      <w:r w:rsidR="00FB3E8A" w:rsidRPr="00113649">
        <w:rPr>
          <w:rFonts w:ascii="Helvetica" w:eastAsia="MS Mincho" w:hAnsi="Helvetica" w:cs="Helvetica"/>
          <w:lang w:val="en-GB"/>
        </w:rPr>
        <w:t>[</w:t>
      </w:r>
      <w:r w:rsidR="00113649">
        <w:rPr>
          <w:rFonts w:ascii="Helvetica" w:eastAsia="MS Mincho" w:hAnsi="Helvetica" w:cs="Helvetica"/>
          <w:lang w:val="en-GB"/>
        </w:rPr>
        <w:t>@</w:t>
      </w:r>
      <w:r w:rsidR="00113649" w:rsidRPr="00113649">
        <w:rPr>
          <w:rFonts w:ascii="Helvetica" w:eastAsia="MS Mincho" w:hAnsi="Helvetica" w:cs="Helvetica"/>
          <w:lang w:val="en-GB"/>
        </w:rPr>
        <w:t>KNBSICF2023</w:t>
      </w:r>
      <w:r w:rsidR="00FB3E8A" w:rsidRPr="00113649">
        <w:rPr>
          <w:rFonts w:ascii="Helvetica" w:eastAsia="MS Mincho" w:hAnsi="Helvetica" w:cs="Helvetica"/>
          <w:lang w:val="en-GB"/>
        </w:rPr>
        <w:t>]</w:t>
      </w:r>
      <w:r w:rsidRPr="00113649">
        <w:rPr>
          <w:rFonts w:ascii="Helvetica" w:eastAsia="MS Mincho" w:hAnsi="Helvetica" w:cs="Helvetica"/>
          <w:lang w:val="en-GB"/>
        </w:rPr>
        <w:t>,</w:t>
      </w:r>
      <w:r>
        <w:rPr>
          <w:rFonts w:ascii="Helvetica" w:eastAsia="MS Mincho" w:hAnsi="Helvetica" w:cs="Helvetica"/>
          <w:lang w:val="en-GB"/>
        </w:rPr>
        <w:t xml:space="preserve"> </w:t>
      </w:r>
      <w:r w:rsidR="00FB3E8A">
        <w:rPr>
          <w:rFonts w:ascii="Helvetica" w:eastAsia="MS Mincho" w:hAnsi="Helvetica" w:cs="Helvetica"/>
          <w:lang w:val="en-GB"/>
        </w:rPr>
        <w:t xml:space="preserve">18% of children under 5 are stunted (chronically undernourished), 5% are wasted (acutely malnourished), whereas 3% and 10% are overweight and underweight, respectively.  While Kenya has substantially reduced the burden of child </w:t>
      </w:r>
      <w:r w:rsidR="003C12F4" w:rsidRPr="00FB3E8A">
        <w:rPr>
          <w:rFonts w:ascii="Helvetica" w:eastAsia="MS Mincho" w:hAnsi="Helvetica" w:cs="Helvetica"/>
          <w:lang w:val="en-GB"/>
        </w:rPr>
        <w:t xml:space="preserve">malnutrition, </w:t>
      </w:r>
      <w:r w:rsidR="00B91C1B" w:rsidRPr="00FB3E8A">
        <w:rPr>
          <w:rFonts w:ascii="Helvetica" w:eastAsia="MS Mincho" w:hAnsi="Helvetica" w:cs="Helvetica"/>
          <w:lang w:val="en-GB"/>
        </w:rPr>
        <w:t xml:space="preserve">undernutrition is </w:t>
      </w:r>
      <w:r w:rsidR="00B91C1B" w:rsidRPr="00FB3E8A">
        <w:rPr>
          <w:rFonts w:ascii="Helvetica" w:eastAsia="MS Mincho" w:hAnsi="Helvetica" w:cs="Helvetica"/>
          <w:lang w:val="en-GB"/>
        </w:rPr>
        <w:lastRenderedPageBreak/>
        <w:t>estimated to</w:t>
      </w:r>
      <w:r w:rsidR="003C12F4" w:rsidRPr="00FB3E8A">
        <w:rPr>
          <w:rFonts w:ascii="Helvetica" w:eastAsia="MS Mincho" w:hAnsi="Helvetica" w:cs="Helvetica"/>
          <w:lang w:val="en-GB"/>
        </w:rPr>
        <w:t xml:space="preserve"> cost the country </w:t>
      </w:r>
      <w:r w:rsidR="00D85CC5" w:rsidRPr="00FB3E8A">
        <w:rPr>
          <w:rFonts w:ascii="Helvetica" w:eastAsia="MS Mincho" w:hAnsi="Helvetica" w:cs="Helvetica"/>
          <w:lang w:val="en-GB"/>
        </w:rPr>
        <w:t>over</w:t>
      </w:r>
      <w:r w:rsidR="003C12F4" w:rsidRPr="00FB3E8A">
        <w:rPr>
          <w:rFonts w:ascii="Helvetica" w:eastAsia="MS Mincho" w:hAnsi="Helvetica" w:cs="Helvetica"/>
          <w:lang w:val="en-GB"/>
        </w:rPr>
        <w:t xml:space="preserve"> US$38.3 billion in Gross Domestic Product </w:t>
      </w:r>
      <w:r w:rsidR="00D85CC5" w:rsidRPr="00FB3E8A">
        <w:rPr>
          <w:rFonts w:ascii="Helvetica" w:eastAsia="MS Mincho" w:hAnsi="Helvetica" w:cs="Helvetica"/>
          <w:lang w:val="en-GB"/>
        </w:rPr>
        <w:t xml:space="preserve">(GDP) </w:t>
      </w:r>
      <w:r w:rsidR="003C12F4" w:rsidRPr="00FB3E8A">
        <w:rPr>
          <w:rFonts w:ascii="Helvetica" w:eastAsia="MS Mincho" w:hAnsi="Helvetica" w:cs="Helvetica"/>
          <w:lang w:val="en-GB"/>
        </w:rPr>
        <w:t xml:space="preserve">following losses in workforce labor and productivity for 2010–2030 </w:t>
      </w:r>
      <w:r w:rsidR="003C12F4" w:rsidRPr="00FB3E8A">
        <w:rPr>
          <w:rFonts w:ascii="Helvetica" w:eastAsia="MS Mincho" w:hAnsi="Helvetica" w:cs="Helvetica"/>
          <w:lang w:val="en-GB"/>
        </w:rPr>
        <w:fldChar w:fldCharType="begin" w:fldLock="1"/>
      </w:r>
      <w:r w:rsidR="0083183F" w:rsidRPr="00FB3E8A">
        <w:rPr>
          <w:rFonts w:ascii="Helvetica" w:eastAsia="MS Mincho" w:hAnsi="Helvetica" w:cs="Helvetica"/>
          <w:lang w:val="en-GB"/>
        </w:rPr>
        <w:instrText>ADDIN CSL_CITATION {"citationItems":[{"id":"ITEM-1","itemData":{"URL":"https://www.usaid.gov/sites/default/files/documents/1864/Kenya-Nutrition-Profile-Mar2018-508.pdf","accessed":{"date-parts":[["2021","2","12"]]},"author":[{"dropping-particle":"","family":"USAID","given":"","non-dropping-particle":"","parse-names":false,"suffix":""}],"container-title":"Kenya Nutrition Profile","id":"ITEM-1","issue":"February 2018","issued":{"date-parts":[["2018"]]},"page":"1-6","title":"Kenya: Nutrition Profile","type":"webpage"},"uris":["http://www.mendeley.com/documents/?uuid=cbadef8e-1223-3ec3-afc4-ac801121f22d"]},{"id":"ITEM-2","itemData":{"URL":"https://www.feedthefuture.gov/country/kenya/","accessed":{"date-parts":[["2021","2","12"]]},"author":[{"dropping-particle":"","family":"USAID","given":"","non-dropping-particle":"","parse-names":false,"suffix":""}],"container-title":"USAID-Feed the Future","id":"ITEM-2","issued":{"date-parts":[["2017"]]},"title":"Country Profile Kenya | Feed the Future","type":"webpage"},"uris":["http://www.mendeley.com/documents/?uuid=03a148b9-6d95-3efd-aed3-83b096bda829"]}],"mendeley":{"formattedCitation":"[6,7]","plainTextFormattedCitation":"[6,7]","previouslyFormattedCitation":"[6,7]"},"properties":{"noteIndex":0},"schema":"https://github.com/citation-style-language/schema/raw/master/csl-citation.json"}</w:instrText>
      </w:r>
      <w:r w:rsidR="003C12F4" w:rsidRPr="00FB3E8A">
        <w:rPr>
          <w:rFonts w:ascii="Helvetica" w:eastAsia="MS Mincho" w:hAnsi="Helvetica" w:cs="Helvetica"/>
          <w:lang w:val="en-GB"/>
        </w:rPr>
        <w:fldChar w:fldCharType="separate"/>
      </w:r>
      <w:r w:rsidR="00072E2F" w:rsidRPr="00FB3E8A">
        <w:rPr>
          <w:rFonts w:ascii="Helvetica" w:eastAsia="MS Mincho" w:hAnsi="Helvetica" w:cs="Helvetica"/>
          <w:noProof/>
          <w:lang w:val="en-GB"/>
        </w:rPr>
        <w:t>[6,7]</w:t>
      </w:r>
      <w:r w:rsidR="003C12F4" w:rsidRPr="00FB3E8A">
        <w:rPr>
          <w:rFonts w:ascii="Helvetica" w:eastAsia="MS Mincho" w:hAnsi="Helvetica" w:cs="Helvetica"/>
          <w:lang w:val="en-GB"/>
        </w:rPr>
        <w:fldChar w:fldCharType="end"/>
      </w:r>
      <w:r w:rsidR="003C12F4" w:rsidRPr="00FB3E8A">
        <w:rPr>
          <w:rFonts w:ascii="Helvetica" w:eastAsia="MS Mincho" w:hAnsi="Helvetica" w:cs="Helvetica"/>
          <w:lang w:val="en-GB"/>
        </w:rPr>
        <w:t xml:space="preserve">. </w:t>
      </w:r>
    </w:p>
    <w:p w14:paraId="04B7E037" w14:textId="77777777" w:rsidR="000D3761" w:rsidRDefault="003C12F4" w:rsidP="000D3761">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Malnutrition </w:t>
      </w:r>
      <w:r w:rsidR="009024FF">
        <w:rPr>
          <w:rFonts w:ascii="Helvetica" w:eastAsia="MS Mincho" w:hAnsi="Helvetica" w:cs="Helvetica"/>
          <w:lang w:val="en-GB"/>
        </w:rPr>
        <w:t>denotes</w:t>
      </w:r>
      <w:r w:rsidRPr="003C12F4">
        <w:rPr>
          <w:rFonts w:ascii="Helvetica" w:eastAsia="MS Mincho" w:hAnsi="Helvetica" w:cs="Helvetica"/>
          <w:lang w:val="en-GB"/>
        </w:rPr>
        <w:t xml:space="preserve"> “a state of nutrition in which a deficiency, or </w:t>
      </w:r>
      <w:r w:rsidR="009024FF">
        <w:rPr>
          <w:rFonts w:ascii="Helvetica" w:eastAsia="MS Mincho" w:hAnsi="Helvetica" w:cs="Helvetica"/>
          <w:lang w:val="en-GB"/>
        </w:rPr>
        <w:t xml:space="preserve">an </w:t>
      </w:r>
      <w:r w:rsidRPr="003C12F4">
        <w:rPr>
          <w:rFonts w:ascii="Helvetica" w:eastAsia="MS Mincho" w:hAnsi="Helvetica" w:cs="Helvetica"/>
          <w:lang w:val="en-GB"/>
        </w:rPr>
        <w:t xml:space="preserve">excess, of energy, protein, and micronutrient causes measurable adverse effects on tissue/ body form (body shape, size, and composition), function, and clinical outcome” </w:t>
      </w:r>
      <w:r w:rsidRPr="003C12F4">
        <w:rPr>
          <w:rFonts w:ascii="Helvetica" w:eastAsia="MS Mincho" w:hAnsi="Helvetica" w:cs="Helvetica"/>
          <w:lang w:val="en-GB"/>
        </w:rPr>
        <w:fldChar w:fldCharType="begin" w:fldLock="1"/>
      </w:r>
      <w:r w:rsidR="0083183F">
        <w:rPr>
          <w:rFonts w:ascii="Helvetica" w:eastAsia="MS Mincho" w:hAnsi="Helvetica" w:cs="Helvetica"/>
          <w:lang w:val="en-GB"/>
        </w:rPr>
        <w:instrText>ADDIN CSL_CITATION {"citationItems":[{"id":"ITEM-1","itemData":{"author":[{"dropping-particle":"","family":"Stratton","given":"RJ","non-dropping-particle":"","parse-names":false,"suffix":""},{"dropping-particle":"","family":"Green","given":"CJ","non-dropping-particle":"","parse-names":false,"suffix":""},{"dropping-particle":"","family":"Elia","given":"M","non-dropping-particle":"","parse-names":false,"suffix":""}],"id":"ITEM-1","issued":{"date-parts":[["2003"]]},"publisher":"CABI","publisher-place":"London","title":"Disease-related malnutrition: an evidence-based approach to treatment","type":"book"},"uris":["http://www.mendeley.com/documents/?uuid=4f2f158e-1ee6-34c7-a7f0-55c40112a650"]}],"mendeley":{"formattedCitation":"[8]","plainTextFormattedCitation":"[8]","previouslyFormattedCitation":"[8]"},"properties":{"noteIndex":0},"schema":"https://github.com/citation-style-language/schema/raw/master/csl-citation.json"}</w:instrText>
      </w:r>
      <w:r w:rsidRPr="003C12F4">
        <w:rPr>
          <w:rFonts w:ascii="Helvetica" w:eastAsia="MS Mincho" w:hAnsi="Helvetica" w:cs="Helvetica"/>
          <w:lang w:val="en-GB"/>
        </w:rPr>
        <w:fldChar w:fldCharType="separate"/>
      </w:r>
      <w:r w:rsidR="00072E2F" w:rsidRPr="00072E2F">
        <w:rPr>
          <w:rFonts w:ascii="Helvetica" w:eastAsia="MS Mincho" w:hAnsi="Helvetica" w:cs="Helvetica"/>
          <w:noProof/>
          <w:lang w:val="en-GB"/>
        </w:rPr>
        <w:t>[8]</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w:t>
      </w:r>
      <w:r w:rsidR="009024FF">
        <w:rPr>
          <w:rFonts w:ascii="Helvetica" w:eastAsia="MS Mincho" w:hAnsi="Helvetica" w:cs="Helvetica"/>
          <w:lang w:val="en-GB"/>
        </w:rPr>
        <w:t>Malnutrition has been attributed to several diverse interlinked factors</w:t>
      </w:r>
      <w:r w:rsidR="00A55914">
        <w:rPr>
          <w:rFonts w:ascii="Helvetica" w:eastAsia="MS Mincho" w:hAnsi="Helvetica" w:cs="Helvetica"/>
          <w:lang w:val="en-GB"/>
        </w:rPr>
        <w:t xml:space="preserve"> with detrimental short and long-term effects [@</w:t>
      </w:r>
      <w:r w:rsidR="00A55914" w:rsidRPr="00A55914">
        <w:rPr>
          <w:rFonts w:ascii="Helvetica" w:eastAsia="MS Mincho" w:hAnsi="Helvetica" w:cs="Helvetica"/>
          <w:lang w:val="en-GB"/>
        </w:rPr>
        <w:t>Pelletier1995</w:t>
      </w:r>
      <w:r w:rsidR="00A55914">
        <w:rPr>
          <w:rFonts w:ascii="Helvetica" w:eastAsia="MS Mincho" w:hAnsi="Helvetica" w:cs="Helvetica"/>
          <w:lang w:val="en-GB"/>
        </w:rPr>
        <w:t>; @</w:t>
      </w:r>
      <w:r w:rsidR="005D42AA" w:rsidRPr="005D42AA">
        <w:rPr>
          <w:rFonts w:ascii="Helvetica" w:eastAsia="MS Mincho" w:hAnsi="Helvetica" w:cs="Helvetica"/>
          <w:lang w:val="en-GB"/>
        </w:rPr>
        <w:t>Pelletier2003</w:t>
      </w:r>
      <w:r w:rsidR="00A55914">
        <w:rPr>
          <w:rFonts w:ascii="Helvetica" w:eastAsia="MS Mincho" w:hAnsi="Helvetica" w:cs="Helvetica"/>
          <w:lang w:val="en-GB"/>
        </w:rPr>
        <w:t>]</w:t>
      </w:r>
      <w:r w:rsidR="009024FF">
        <w:rPr>
          <w:rFonts w:ascii="Helvetica" w:eastAsia="MS Mincho" w:hAnsi="Helvetica" w:cs="Helvetica"/>
          <w:lang w:val="en-GB"/>
        </w:rPr>
        <w:t xml:space="preserve">. </w:t>
      </w:r>
      <w:r w:rsidR="00A55914">
        <w:rPr>
          <w:rFonts w:ascii="Helvetica" w:eastAsia="MS Mincho" w:hAnsi="Helvetica" w:cs="Helvetica"/>
          <w:lang w:val="en-GB"/>
        </w:rPr>
        <w:t>Not only does it affect the physical and cognitive development of a child, but it also drastically increases their risk of infections and contributes negatively to their mortality and morbidity [</w:t>
      </w:r>
      <w:r w:rsidR="005D42AA">
        <w:rPr>
          <w:rFonts w:ascii="Helvetica" w:eastAsia="MS Mincho" w:hAnsi="Helvetica" w:cs="Helvetica"/>
          <w:lang w:val="en-GB"/>
        </w:rPr>
        <w:t>@</w:t>
      </w:r>
      <w:r w:rsidR="005D42AA" w:rsidRPr="005D42AA">
        <w:rPr>
          <w:rFonts w:ascii="Helvetica" w:eastAsia="MS Mincho" w:hAnsi="Helvetica" w:cs="Helvetica"/>
          <w:lang w:val="en-GB"/>
        </w:rPr>
        <w:t>Rice2000</w:t>
      </w:r>
      <w:r w:rsidR="005D42AA">
        <w:rPr>
          <w:rFonts w:ascii="Helvetica" w:eastAsia="MS Mincho" w:hAnsi="Helvetica" w:cs="Helvetica"/>
          <w:lang w:val="en-GB"/>
        </w:rPr>
        <w:t xml:space="preserve">, 17, </w:t>
      </w:r>
      <w:r w:rsidR="000D3761">
        <w:rPr>
          <w:rFonts w:ascii="Helvetica" w:eastAsia="MS Mincho" w:hAnsi="Helvetica" w:cs="Helvetica"/>
          <w:lang w:val="en-GB"/>
        </w:rPr>
        <w:t xml:space="preserve">20, </w:t>
      </w:r>
      <w:r w:rsidR="005D42AA">
        <w:rPr>
          <w:rFonts w:ascii="Helvetica" w:eastAsia="MS Mincho" w:hAnsi="Helvetica" w:cs="Helvetica"/>
          <w:lang w:val="en-GB"/>
        </w:rPr>
        <w:t>29, 30, 35, 36</w:t>
      </w:r>
      <w:r w:rsidR="00A55914">
        <w:rPr>
          <w:rFonts w:ascii="Helvetica" w:eastAsia="MS Mincho" w:hAnsi="Helvetica" w:cs="Helvetica"/>
          <w:lang w:val="en-GB"/>
        </w:rPr>
        <w:t>].</w:t>
      </w:r>
    </w:p>
    <w:p w14:paraId="08E7893B" w14:textId="118D25BF" w:rsidR="000D3761" w:rsidRDefault="003C12F4" w:rsidP="00D40E31">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Stunting, underweight, and wasting </w:t>
      </w:r>
      <w:r w:rsidR="000D3761">
        <w:rPr>
          <w:rFonts w:ascii="Helvetica" w:eastAsia="MS Mincho" w:hAnsi="Helvetica" w:cs="Helvetica"/>
          <w:lang w:val="en-GB"/>
        </w:rPr>
        <w:t>remain the recommended</w:t>
      </w:r>
      <w:r w:rsidRPr="003C12F4">
        <w:rPr>
          <w:rFonts w:ascii="Helvetica" w:eastAsia="MS Mincho" w:hAnsi="Helvetica" w:cs="Helvetica"/>
          <w:lang w:val="en-GB"/>
        </w:rPr>
        <w:t xml:space="preserve"> three indicators of malnutrition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[17]"},"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[17]</w:t>
      </w:r>
      <w:r w:rsidRPr="003C12F4">
        <w:rPr>
          <w:rFonts w:ascii="Helvetica" w:eastAsia="MS Mincho" w:hAnsi="Helvetica" w:cs="Helvetica"/>
          <w:lang w:val="en-GB"/>
        </w:rPr>
        <w:fldChar w:fldCharType="end"/>
      </w:r>
      <w:r w:rsidRPr="003C12F4">
        <w:rPr>
          <w:rFonts w:ascii="Helvetica" w:eastAsia="MS Mincho" w:hAnsi="Helvetica" w:cs="Helvetica"/>
          <w:lang w:val="en-GB"/>
        </w:rPr>
        <w:t>. Stunting refers to lo</w:t>
      </w:r>
      <w:r w:rsidR="00D31EE4">
        <w:rPr>
          <w:rFonts w:ascii="Helvetica" w:eastAsia="MS Mincho" w:hAnsi="Helvetica" w:cs="Helvetica"/>
          <w:lang w:val="en-GB"/>
        </w:rPr>
        <w:t>w height</w:t>
      </w:r>
      <w:r w:rsidRPr="003C12F4">
        <w:rPr>
          <w:rFonts w:ascii="Helvetica" w:eastAsia="MS Mincho" w:hAnsi="Helvetica" w:cs="Helvetica"/>
          <w:lang w:val="en-GB"/>
        </w:rPr>
        <w:t xml:space="preserve"> for age and reflects the growth in linear terms achieved at the age at which the </w:t>
      </w:r>
      <w:r w:rsidR="000D3761">
        <w:rPr>
          <w:rFonts w:ascii="Helvetica" w:eastAsia="MS Mincho" w:hAnsi="Helvetica" w:cs="Helvetica"/>
          <w:lang w:val="en-GB"/>
        </w:rPr>
        <w:t xml:space="preserve">anthropometric </w:t>
      </w:r>
      <w:r w:rsidRPr="003C12F4">
        <w:rPr>
          <w:rFonts w:ascii="Helvetica" w:eastAsia="MS Mincho" w:hAnsi="Helvetica" w:cs="Helvetica"/>
          <w:lang w:val="en-GB"/>
        </w:rPr>
        <w:t>measurements were taken</w:t>
      </w:r>
      <w:r w:rsidR="000D3761">
        <w:rPr>
          <w:rFonts w:ascii="Helvetica" w:eastAsia="MS Mincho" w:hAnsi="Helvetica" w:cs="Helvetica"/>
          <w:lang w:val="en-GB"/>
        </w:rPr>
        <w:t>.</w:t>
      </w:r>
      <w:r w:rsidRPr="003C12F4">
        <w:rPr>
          <w:rFonts w:ascii="Helvetica" w:eastAsia="MS Mincho" w:hAnsi="Helvetica" w:cs="Helvetica"/>
          <w:lang w:val="en-GB"/>
        </w:rPr>
        <w:t xml:space="preserve"> </w:t>
      </w:r>
      <w:r w:rsidR="000D3761">
        <w:rPr>
          <w:rFonts w:ascii="Helvetica" w:eastAsia="MS Mincho" w:hAnsi="Helvetica" w:cs="Helvetica"/>
          <w:lang w:val="en-GB"/>
        </w:rPr>
        <w:t>U</w:t>
      </w:r>
      <w:r w:rsidRPr="003C12F4">
        <w:rPr>
          <w:rFonts w:ascii="Helvetica" w:eastAsia="MS Mincho" w:hAnsi="Helvetica" w:cs="Helvetica"/>
          <w:lang w:val="en-GB"/>
        </w:rPr>
        <w:t xml:space="preserve">nderweight </w:t>
      </w:r>
      <w:r w:rsidR="000D3761">
        <w:rPr>
          <w:rFonts w:ascii="Helvetica" w:eastAsia="MS Mincho" w:hAnsi="Helvetica" w:cs="Helvetica"/>
          <w:lang w:val="en-GB"/>
        </w:rPr>
        <w:t>is</w:t>
      </w:r>
      <w:r w:rsidRPr="003C12F4">
        <w:rPr>
          <w:rFonts w:ascii="Helvetica" w:eastAsia="MS Mincho" w:hAnsi="Helvetica" w:cs="Helvetica"/>
          <w:lang w:val="en-GB"/>
        </w:rPr>
        <w:t xml:space="preserve"> low weight for age</w:t>
      </w:r>
      <w:r w:rsidR="000D3761">
        <w:rPr>
          <w:rFonts w:ascii="Helvetica" w:eastAsia="MS Mincho" w:hAnsi="Helvetica" w:cs="Helvetica"/>
          <w:lang w:val="en-GB"/>
        </w:rPr>
        <w:t>,</w:t>
      </w:r>
      <w:r w:rsidRPr="003C12F4">
        <w:rPr>
          <w:rFonts w:ascii="Helvetica" w:eastAsia="MS Mincho" w:hAnsi="Helvetica" w:cs="Helvetica"/>
          <w:lang w:val="en-GB"/>
        </w:rPr>
        <w:t xml:space="preserve"> resulting from a short-term lack of food</w:t>
      </w:r>
      <w:r w:rsidR="000D3761">
        <w:rPr>
          <w:rFonts w:ascii="Helvetica" w:eastAsia="MS Mincho" w:hAnsi="Helvetica" w:cs="Helvetica"/>
          <w:lang w:val="en-GB"/>
        </w:rPr>
        <w:t>. In contrast, wasting</w:t>
      </w:r>
      <w:r w:rsidRPr="003C12F4">
        <w:rPr>
          <w:rFonts w:ascii="Helvetica" w:eastAsia="MS Mincho" w:hAnsi="Helvetica" w:cs="Helvetica"/>
          <w:lang w:val="en-GB"/>
        </w:rPr>
        <w:t xml:space="preserve"> is severe undernutrition resulting from inadequate food intake </w:t>
      </w:r>
      <w:r w:rsidR="00B91C1B">
        <w:rPr>
          <w:rFonts w:ascii="Helvetica" w:eastAsia="MS Mincho" w:hAnsi="Helvetica" w:cs="Helvetica"/>
          <w:lang w:val="en-GB"/>
        </w:rPr>
        <w:t>and</w:t>
      </w:r>
      <w:r w:rsidRPr="003C12F4">
        <w:rPr>
          <w:rFonts w:ascii="Helvetica" w:eastAsia="MS Mincho" w:hAnsi="Helvetica" w:cs="Helvetica"/>
          <w:lang w:val="en-GB"/>
        </w:rPr>
        <w:t xml:space="preserve"> infections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[17]"},"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[17]</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w:t>
      </w:r>
      <w:r w:rsidR="000D3761">
        <w:rPr>
          <w:rFonts w:ascii="Helvetica" w:eastAsia="MS Mincho" w:hAnsi="Helvetica" w:cs="Helvetica"/>
          <w:lang w:val="en-GB"/>
        </w:rPr>
        <w:t xml:space="preserve">In children under 5 years, stunting is the most significant measure of overall health and well-being capable of highlighting </w:t>
      </w:r>
      <w:r w:rsidRPr="003C12F4">
        <w:rPr>
          <w:rFonts w:ascii="Helvetica" w:eastAsia="MS Mincho" w:hAnsi="Helvetica" w:cs="Helvetica"/>
          <w:lang w:val="en-GB"/>
        </w:rPr>
        <w:t xml:space="preserve">salient social disparities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{"citationItems":[{"id":"ITEM-1","itemData":{"DOI":"10.1111/mcn.12231","ISSN":"17408709","PMID":"27187907","abstract":"Childhood stunting is the best overall indicator of children's well-being and an accurate reflection of social inequalities. Stunting is the most prevalent form of child malnutrition with an estimated 161 million children worldwide in 2013 falling below -2 SD from the length-for-age/height-for-age World Health Organization Child Growth Standards median. Many more millions suffer from some degree of growth faltering as the entire length-for-age/height-for-age z-score distribution is shifted to the left indicating that all children, and not only those falling below a specific cutoff, are affected. Despite global consensus on how to define and measure it, stunting often goes unrecognized in communities where short stature is the norm as linear growth is not routinely assessed in primary health care settings and it is difficult to visually recognize it. Growth faltering often begins in utero and continues for at least the first 2years of post-natal life. Linear growth failure serves as a marker of multiple pathological disorders associated with increased morbidity and mortality, loss of physical growth potential, reduced neurodevelopmental and cognitive function and an elevated risk of chronic disease in adulthood. The severe irreversible physical and neurocognitive damage that accompanies stunted growth poses a major threat to human development. Increased awareness of stunting's magnitude and devastating consequences has resulted in its being identified as a major global health priority and the focus of international attention at the highest levels with global targets set for 2025 and beyond. The challenge is to prevent linear growth failure while keeping child overweight and obesity at bay.","author":[{"dropping-particle":"","family":"Onis","given":"Mercedes","non-dropping-particle":"De","parse-names":false,"suffix":""},{"dropping-particle":"","family":"Branca","given":"Francesco","non-dropping-particle":"","parse-names":false,"suffix":""}],"container-title":"Maternal and Child Nutrition","id":"ITEM-1","issued":{"date-parts":[["2016","5","1"]]},"page":"12-26","publisher":"Blackwell Publishing Ltd","title":"Childhood stunting: A global perspective","type":"article-journal","volume":"12"},"uris":["http://www.mendeley.com/documents/?uuid=6423ad8e-6a89-38a8-af3e-b7fb735ef120"]}],"mendeley":{"formattedCitation":"[18]","plainTextFormattedCitation":"[18]","previouslyFormattedCitation":"[18]"},"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[18]</w:t>
      </w:r>
      <w:r w:rsidRPr="003C12F4">
        <w:rPr>
          <w:rFonts w:ascii="Helvetica" w:eastAsia="MS Mincho" w:hAnsi="Helvetica" w:cs="Helvetica"/>
          <w:lang w:val="en-GB"/>
        </w:rPr>
        <w:fldChar w:fldCharType="end"/>
      </w:r>
      <w:r w:rsidRPr="003C12F4">
        <w:rPr>
          <w:rFonts w:ascii="Helvetica" w:eastAsia="MS Mincho" w:hAnsi="Helvetica" w:cs="Helvetica"/>
          <w:lang w:val="en-GB"/>
        </w:rPr>
        <w:t>.</w:t>
      </w:r>
      <w:r w:rsidR="000D3761">
        <w:rPr>
          <w:rFonts w:ascii="Helvetica" w:eastAsia="MS Mincho" w:hAnsi="Helvetica" w:cs="Helvetica"/>
          <w:lang w:val="en-GB"/>
        </w:rPr>
        <w:t xml:space="preserve"> </w:t>
      </w:r>
      <w:r w:rsidRPr="003C12F4">
        <w:rPr>
          <w:rFonts w:ascii="Helvetica" w:eastAsia="MS Mincho" w:hAnsi="Helvetica" w:cs="Helvetica"/>
          <w:lang w:val="en-GB"/>
        </w:rPr>
        <w:t xml:space="preserve">Moreover, because stunting </w:t>
      </w:r>
      <w:r w:rsidR="000D3761">
        <w:rPr>
          <w:rFonts w:ascii="Helvetica" w:eastAsia="MS Mincho" w:hAnsi="Helvetica" w:cs="Helvetica"/>
          <w:lang w:val="en-GB"/>
        </w:rPr>
        <w:t>measures</w:t>
      </w:r>
      <w:r w:rsidRPr="003C12F4">
        <w:rPr>
          <w:rFonts w:ascii="Helvetica" w:eastAsia="MS Mincho" w:hAnsi="Helvetica" w:cs="Helvetica"/>
          <w:lang w:val="en-GB"/>
        </w:rPr>
        <w:t xml:space="preserve"> linear growth in children, it is considered </w:t>
      </w:r>
      <w:r w:rsidR="000D3761">
        <w:rPr>
          <w:rFonts w:ascii="Helvetica" w:eastAsia="MS Mincho" w:hAnsi="Helvetica" w:cs="Helvetica"/>
          <w:lang w:val="en-GB"/>
        </w:rPr>
        <w:t>an</w:t>
      </w:r>
      <w:r w:rsidRPr="003C12F4">
        <w:rPr>
          <w:rFonts w:ascii="Helvetica" w:eastAsia="MS Mincho" w:hAnsi="Helvetica" w:cs="Helvetica"/>
          <w:lang w:val="en-GB"/>
        </w:rPr>
        <w:t xml:space="preserve"> accurate measure of malnutrition in the long term</w:t>
      </w:r>
      <w:r w:rsidR="000D3761">
        <w:rPr>
          <w:rFonts w:ascii="Helvetica" w:eastAsia="MS Mincho" w:hAnsi="Helvetica" w:cs="Helvetica"/>
          <w:lang w:val="en-GB"/>
        </w:rPr>
        <w:t xml:space="preserve"> due to its insensitivity to variations in food consumption</w:t>
      </w:r>
      <w:r w:rsidRPr="003C12F4">
        <w:rPr>
          <w:rFonts w:ascii="Helvetica" w:eastAsia="MS Mincho" w:hAnsi="Helvetica" w:cs="Helvetica"/>
          <w:lang w:val="en-GB"/>
        </w:rPr>
        <w:t xml:space="preserve">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{"citationItems":[{"id":"ITEM-1","itemData":{"DOI":"10.1111/mcn.12080","ISSN":"17408695","PMID":"24074319","abstract":"This paper outlines the economic rationale for investments that reduce stunting. We present a framework that illustrates the functional consequences of stunting in the 1000 days after conception throughout the life cycle: from childhood through to old age. We summarize the key empirical literature around each of the links in the life cycle, highlighting gaps in knowledge where they exist. We construct credible estimates of benefit-cost ratios for a plausible set of nutritional interventions to reduce stunting. There are considerable challenges in doing so that we document. We assume an uplift in income of 11% due to the prevention of one fifth of stunting and a 5% discount rate of future benefit streams. Our estimates of the country-specific benefit-cost ratios for investments that reduce stunting in 17 high-burden countries range from 3.6 (DRC) to 48 (Indonesia) with a median value of 18 (Bangladesh). Mindful that these results hinge on a number of assumptions, they compare favourably with other investments for which public funds compete. © 2013 John Wiley &amp; Sons Ltd.","author":[{"dropping-particle":"","family":"Hoddinott","given":"John","non-dropping-particle":"","parse-names":false,"suffix":""},{"dropping-particle":"","family":"Alderman","given":"Harold","non-dropping-particle":"","parse-names":false,"suffix":""},{"dropping-particle":"","family":"Behrman","given":"Jere R.","non-dropping-particle":"","parse-names":false,"suffix":""},{"dropping-particle":"","family":"Haddad","given":"Lawrence","non-dropping-particle":"","parse-names":false,"suffix":""},{"dropping-particle":"","family":"Horton","given":"Susan","non-dropping-particle":"","parse-names":false,"suffix":""}],"container-title":"Maternal and Child Nutrition","id":"ITEM-1","issue":"S2","issued":{"date-parts":[["2013"]]},"page":"69-82","title":"The economic rationale for investing in stunting reduction","type":"article-journal","volume":"9"},"uris":["http://www.mendeley.com/documents/?uuid=30a58d22-f37b-4bca-b87f-3103d7862d65"]},{"id":"ITEM-2","itemData":{"author":[{"dropping-particle":"","family":"World Health Organization (WHO)","given":"","non-dropping-particle":"","parse-names":false,"suffix":""}],"id":"ITEM-2","issued":{"date-parts":[["2019"]]},"publisher-place":"Geneva","title":"Nutrition Landscape Information System (‎‎NLIS)‎‎ country profile indicators: interpretation guide","type":"report"},"uris":["http://www.mendeley.com/documents/?uuid=ad42e172-14cd-3168-9d28-7eeb86ede488"]},{"id":"ITEM-3","itemData":{"DOI":"10.1186/1475-9276-2-7","ISSN":"1475-9276","PMID":"14514357","abstract":"OBJECTIVES: To assess and quantify the magnitude of inequalities in under-five child malnutrition, particularly those ascribable to socio-economic status and to consider the policy implications of these findings. METHODS: Data on 3765 under-five children were derived from the Living Standards and Development Survey. Household income, proxied by per capita household expenditure, was used as the main indicator of socio-economic status. Socio-economic inequality in malnutrition (stunting, underweight and wasting) was measured using the illness concentration index. The concentration index was calculated for the whole sample, as well as for different population groups, areas of residence (rural, urban and metropolitan) and for each province. RESULTS: Stunting was found to be the most prevalent form of malnutrition in South Africa. Consistent with expectation, the rate of stunting is observed to be the highest in the Eastern Cape and the Northern Province - provinces with the highest concentration of poverty. There are considerable pro-rich inequalities in the distribution of stunting and underweight. However, wasting does not manifest gradients related to socio-economic position. Among White children, no inequities are observed in all three forms of malnutrition. The highest pro-rich inequalities in stunting and underweight are found among Coloured children and metropolitan areas. There is a tendency for high pro-rich concentration indices in those provinces with relatively lower rates of stunting and underweight (Gauteng and the Western Cape). CONCLUSION: There are significant differences in under-five child malnutrition (stunting and underweight) that favour the richest of society. These are unnecessary, avoidable and unjust. It is demonstrated that addressing such socio-economic gradients in ill-health, which perpetuate inequalities in the future adult population requires a sound evidence base. Reliance on global averages alone can be misleading. Thus there is a need for evaluating policies not only in terms of improvements in averages, but also improvements in distribution. Furthermore, addressing problems of stunting and underweight, which are found to be responsive to improvements in household income status, requires initiatives that transcend the medical arena.","author":[{"dropping-particle":"","family":"Zere","given":"Eyob","non-dropping-particle":"","parse-names":false,"suffix":""},{"dropping-particle":"","family":"McIntyre","given":"Diane","non-dropping-particle":"","parse-names":false,"suffix":""}],"container-title":"International Journal for Equity in Health","id":"ITEM-3","issue":"1","issued":{"date-parts":[["2003"]]},"title":"Inequities in under-five child malnutrition in South Africa","type":"article-journal","volume":"2"},"uris":["http://www.mendeley.com/documents/?uuid=ec704dcf-3488-4371-af7a-0ddbb2f6efcc"]}],"mendeley":{"formattedCitation":"[23–25]","plainTextFormattedCitation":"[23–25]","previouslyFormattedCitation":"[23–25]"},"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[23–25]</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w:t>
      </w:r>
    </w:p>
    <w:p w14:paraId="08011BA7" w14:textId="77777777" w:rsidR="003C12F4" w:rsidRPr="003C12F4" w:rsidRDefault="003C12F4" w:rsidP="003C12F4">
      <w:pPr>
        <w:keepNext/>
        <w:keepLines/>
        <w:spacing w:before="40" w:line="480" w:lineRule="auto"/>
        <w:outlineLvl w:val="1"/>
        <w:rPr>
          <w:rFonts w:ascii="Helvetica" w:eastAsia="MS Gothic" w:hAnsi="Helvetica"/>
          <w:b/>
          <w:sz w:val="32"/>
          <w:szCs w:val="26"/>
          <w:lang w:val="en-GB"/>
        </w:rPr>
      </w:pPr>
      <w:r w:rsidRPr="003C12F4">
        <w:rPr>
          <w:rFonts w:ascii="Helvetica" w:eastAsia="MS Gothic" w:hAnsi="Helvetica"/>
          <w:b/>
          <w:sz w:val="32"/>
          <w:szCs w:val="26"/>
          <w:lang w:val="en-GB"/>
        </w:rPr>
        <w:lastRenderedPageBreak/>
        <w:t>Socioeconomic disparities in child malnutrition</w:t>
      </w:r>
    </w:p>
    <w:p w14:paraId="51D9F29C" w14:textId="6148B562" w:rsidR="00EC61CB" w:rsidRDefault="003C12F4" w:rsidP="00EC61CB">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Kenya falls under middle-income countries based on the global classification using the Gross National Income (GNI) per capita, in which countries are classified into three categories based on their incomes as either low, middle, or high-income countries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[17]"},"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[17]</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w:t>
      </w:r>
      <w:r w:rsidR="00D40E31">
        <w:rPr>
          <w:rFonts w:ascii="Helvetica" w:eastAsia="MS Mincho" w:hAnsi="Helvetica" w:cs="Helvetica"/>
          <w:lang w:val="en-GB"/>
        </w:rPr>
        <w:t xml:space="preserve">A country's attainment of the middle-income classification status </w:t>
      </w:r>
      <w:r w:rsidRPr="003C12F4">
        <w:rPr>
          <w:rFonts w:ascii="Helvetica" w:eastAsia="MS Mincho" w:hAnsi="Helvetica" w:cs="Helvetica"/>
          <w:lang w:val="en-GB"/>
        </w:rPr>
        <w:t>is often seen as an indication of</w:t>
      </w:r>
      <w:r w:rsidR="00CC2EFC">
        <w:rPr>
          <w:rFonts w:ascii="Helvetica" w:eastAsia="MS Mincho" w:hAnsi="Helvetica" w:cs="Helvetica"/>
          <w:lang w:val="en-GB"/>
        </w:rPr>
        <w:t xml:space="preserve"> </w:t>
      </w:r>
      <w:r w:rsidRPr="003C12F4">
        <w:rPr>
          <w:rFonts w:ascii="Helvetica" w:eastAsia="MS Mincho" w:hAnsi="Helvetica" w:cs="Helvetica"/>
          <w:lang w:val="en-GB"/>
        </w:rPr>
        <w:t>progress resulting from such activities</w:t>
      </w:r>
      <w:r w:rsidR="007145E9">
        <w:rPr>
          <w:rFonts w:ascii="Helvetica" w:eastAsia="MS Mincho" w:hAnsi="Helvetica" w:cs="Helvetica"/>
          <w:lang w:val="en-GB"/>
        </w:rPr>
        <w:t xml:space="preserve"> as </w:t>
      </w:r>
      <w:r w:rsidRPr="003C12F4">
        <w:rPr>
          <w:rFonts w:ascii="Helvetica" w:eastAsia="MS Mincho" w:hAnsi="Helvetica" w:cs="Helvetica"/>
          <w:lang w:val="en-GB"/>
        </w:rPr>
        <w:t xml:space="preserve">heightened investments across all government sectors and improved productivity. Shifts in a country's classification from low to middle, then to </w:t>
      </w:r>
      <w:r w:rsidR="00D40E31">
        <w:rPr>
          <w:rFonts w:ascii="Helvetica" w:eastAsia="MS Mincho" w:hAnsi="Helvetica" w:cs="Helvetica"/>
          <w:lang w:val="en-GB"/>
        </w:rPr>
        <w:t>high income,</w:t>
      </w:r>
      <w:r w:rsidRPr="003C12F4">
        <w:rPr>
          <w:rFonts w:ascii="Helvetica" w:eastAsia="MS Mincho" w:hAnsi="Helvetica" w:cs="Helvetica"/>
          <w:lang w:val="en-GB"/>
        </w:rPr>
        <w:t xml:space="preserve"> </w:t>
      </w:r>
      <w:r w:rsidR="00D40E31">
        <w:rPr>
          <w:rFonts w:ascii="Helvetica" w:eastAsia="MS Mincho" w:hAnsi="Helvetica" w:cs="Helvetica"/>
          <w:lang w:val="en-GB"/>
        </w:rPr>
        <w:t>indicate</w:t>
      </w:r>
      <w:r w:rsidRPr="003C12F4">
        <w:rPr>
          <w:rFonts w:ascii="Helvetica" w:eastAsia="MS Mincho" w:hAnsi="Helvetica" w:cs="Helvetica"/>
          <w:lang w:val="en-GB"/>
        </w:rPr>
        <w:t xml:space="preserve"> economic advancement. As expected of </w:t>
      </w:r>
      <w:r w:rsidR="00D40E31" w:rsidRPr="003C12F4">
        <w:rPr>
          <w:rFonts w:ascii="Helvetica" w:eastAsia="MS Mincho" w:hAnsi="Helvetica" w:cs="Helvetica"/>
          <w:lang w:val="en-GB"/>
        </w:rPr>
        <w:t>growth</w:t>
      </w:r>
      <w:r w:rsidRPr="003C12F4">
        <w:rPr>
          <w:rFonts w:ascii="Helvetica" w:eastAsia="MS Mincho" w:hAnsi="Helvetica" w:cs="Helvetica"/>
          <w:lang w:val="en-GB"/>
        </w:rPr>
        <w:t xml:space="preserve">, such advancements are expected </w:t>
      </w:r>
      <w:r w:rsidR="00EC61CB">
        <w:rPr>
          <w:rFonts w:ascii="Helvetica" w:eastAsia="MS Mincho" w:hAnsi="Helvetica" w:cs="Helvetica"/>
          <w:lang w:val="en-GB"/>
        </w:rPr>
        <w:t>to impact the well-being of a country's population positively</w:t>
      </w:r>
      <w:r w:rsidRPr="003C12F4">
        <w:rPr>
          <w:rFonts w:ascii="Helvetica" w:eastAsia="MS Mincho" w:hAnsi="Helvetica" w:cs="Helvetica"/>
          <w:lang w:val="en-GB"/>
        </w:rPr>
        <w:t xml:space="preserve">. For instance, economic advancements are expected to create employment opportunities, </w:t>
      </w:r>
      <w:r w:rsidR="003A1477">
        <w:rPr>
          <w:rFonts w:ascii="Helvetica" w:eastAsia="MS Mincho" w:hAnsi="Helvetica" w:cs="Helvetica"/>
          <w:lang w:val="en-GB"/>
        </w:rPr>
        <w:t>translating</w:t>
      </w:r>
      <w:r w:rsidRPr="003C12F4">
        <w:rPr>
          <w:rFonts w:ascii="Helvetica" w:eastAsia="MS Mincho" w:hAnsi="Helvetica" w:cs="Helvetica"/>
          <w:lang w:val="en-GB"/>
        </w:rPr>
        <w:t xml:space="preserve"> into </w:t>
      </w:r>
      <w:r w:rsidR="00EC61CB">
        <w:rPr>
          <w:rFonts w:ascii="Helvetica" w:eastAsia="MS Mincho" w:hAnsi="Helvetica" w:cs="Helvetica"/>
          <w:lang w:val="en-GB"/>
        </w:rPr>
        <w:t>increased</w:t>
      </w:r>
      <w:r w:rsidRPr="003C12F4">
        <w:rPr>
          <w:rFonts w:ascii="Helvetica" w:eastAsia="MS Mincho" w:hAnsi="Helvetica" w:cs="Helvetica"/>
          <w:lang w:val="en-GB"/>
        </w:rPr>
        <w:t xml:space="preserve"> disposable income, improved health, and education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{"citationItems":[{"id":"ITEM-1","itemData":{"DOI":"10.1016/j.worlddev.2003.07.002","ISSN":"0305750X","abstract":"We estimate a production function model of aggregate economic growth including two variables that microeconomists have identified as fundamental components of human capital: work experience and health. Our main result is that good health has a positive, sizable, and statistically significant effect on aggregate output even when we control for experience of the workforce. We argue that the life expectancy effect in growth regressions appears to be a real labor productivity effect, and is not the result of life expectancy acting as a proxy for worker experience. © 2003 Elsevier Ltd. All rights reserved.","author":[{"dropping-particle":"","family":"Bloom","given":"David E.","non-dropping-particle":"","parse-names":false,"suffix":""},{"dropping-particle":"","family":"Canning","given":"David","non-dropping-particle":"","parse-names":false,"suffix":""},{"dropping-particle":"","family":"Sevilla","given":"Jaypee","non-dropping-particle":"","parse-names":false,"suffix":""}],"container-title":"World Development","id":"ITEM-1","issue":"1","issued":{"date-parts":[["2004"]]},"page":"1-13","title":"The effect of health on economic growth: A production function approach","type":"article-journal","volume":"32"},"uris":["http://www.mendeley.com/documents/?uuid=ca8bbaf5-225a-4f8c-98bd-7dd34ad94925"]},{"id":"ITEM-2","itemData":{"DOI":"10.1016/S0305-750X(99)00131-X","ISSN":"0305750X","abstract":"The connections between economic growth (EG) and human development (HD) form two chains. Crosscountry regressions show a significant relationship in both directions, with public expenditures on health and education, notably female, especially important in the chain from EG to HD; and the investment rate and income distribution significant in the HD to EG chain. This gives rise to virtuous or vicious cycles, with good or bad performance on HD and EG reinforcing each other. Evidence over time has strong sequencing implications: countries initially favoring economic growth lapse into the vicious category, while those with good HD and poor EG sometimes move into the virtuous category. Where choice is necessary human development should be given sequencing priority. (C) 2000 Elsevier Science Ltd. All rights reserved.","author":[{"dropping-particle":"","family":"Ranis","given":"Gustav","non-dropping-particle":"","parse-names":false,"suffix":""},{"dropping-particle":"","family":"Stewart","given":"Frances","non-dropping-particle":"","parse-names":false,"suffix":""},{"dropping-particle":"","family":"Ramirez","given":"Alejandro","non-dropping-particle":"","parse-names":false,"suffix":""}],"container-title":"World Development","id":"ITEM-2","issue":"2","issued":{"date-parts":[["2000"]]},"page":"197-219","title":"Economic growth and human development","type":"article-journal","volume":"28"},"uris":["http://www.mendeley.com/documents/?uuid=1d6b653c-22ac-4250-bffb-5fab15a67537"]}],"mendeley":{"formattedCitation":"[37,38]","plainTextFormattedCitation":"[37,38]","previouslyFormattedCitation":"[37,38]"},"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[37,38]</w:t>
      </w:r>
      <w:r w:rsidRPr="003C12F4">
        <w:rPr>
          <w:rFonts w:ascii="Helvetica" w:eastAsia="MS Mincho" w:hAnsi="Helvetica" w:cs="Helvetica"/>
          <w:lang w:val="en-GB"/>
        </w:rPr>
        <w:fldChar w:fldCharType="end"/>
      </w:r>
      <w:r w:rsidRPr="003C12F4">
        <w:rPr>
          <w:rFonts w:ascii="Helvetica" w:eastAsia="MS Mincho" w:hAnsi="Helvetica" w:cs="Helvetica"/>
          <w:lang w:val="en-GB"/>
        </w:rPr>
        <w:t>. Improve</w:t>
      </w:r>
      <w:r w:rsidR="003A1477">
        <w:rPr>
          <w:rFonts w:ascii="Helvetica" w:eastAsia="MS Mincho" w:hAnsi="Helvetica" w:cs="Helvetica"/>
          <w:lang w:val="en-GB"/>
        </w:rPr>
        <w:t>d</w:t>
      </w:r>
      <w:r w:rsidRPr="003C12F4">
        <w:rPr>
          <w:rFonts w:ascii="Helvetica" w:eastAsia="MS Mincho" w:hAnsi="Helvetica" w:cs="Helvetica"/>
          <w:lang w:val="en-GB"/>
        </w:rPr>
        <w:t xml:space="preserve"> </w:t>
      </w:r>
      <w:r w:rsidR="00EC61CB">
        <w:rPr>
          <w:rFonts w:ascii="Helvetica" w:eastAsia="MS Mincho" w:hAnsi="Helvetica" w:cs="Helvetica"/>
          <w:lang w:val="en-GB"/>
        </w:rPr>
        <w:t xml:space="preserve">living standards following economic advancement </w:t>
      </w:r>
      <w:r w:rsidR="003A1477">
        <w:rPr>
          <w:rFonts w:ascii="Helvetica" w:eastAsia="MS Mincho" w:hAnsi="Helvetica" w:cs="Helvetica"/>
          <w:lang w:val="en-GB"/>
        </w:rPr>
        <w:t>are</w:t>
      </w:r>
      <w:r w:rsidR="00EC61CB">
        <w:rPr>
          <w:rFonts w:ascii="Helvetica" w:eastAsia="MS Mincho" w:hAnsi="Helvetica" w:cs="Helvetica"/>
          <w:lang w:val="en-GB"/>
        </w:rPr>
        <w:t xml:space="preserve"> expected to translate into exceptional and improved nutritional consequences for children and</w:t>
      </w:r>
      <w:r w:rsidRPr="003C12F4">
        <w:rPr>
          <w:rFonts w:ascii="Helvetica" w:eastAsia="MS Mincho" w:hAnsi="Helvetica" w:cs="Helvetica"/>
          <w:lang w:val="en-GB"/>
        </w:rPr>
        <w:t xml:space="preserve"> adults. </w:t>
      </w:r>
    </w:p>
    <w:p w14:paraId="15F7F63A" w14:textId="1DDCCDD0" w:rsidR="00EC61CB" w:rsidRPr="003C12F4" w:rsidRDefault="00EC61CB" w:rsidP="00DF6523">
      <w:pPr>
        <w:spacing w:line="480" w:lineRule="auto"/>
        <w:ind w:firstLine="720"/>
        <w:rPr>
          <w:rFonts w:ascii="Helvetica" w:eastAsia="MS Mincho" w:hAnsi="Helvetica" w:cs="Helvetica"/>
          <w:lang w:val="en-GB"/>
        </w:rPr>
      </w:pPr>
      <w:r>
        <w:rPr>
          <w:rFonts w:ascii="Helvetica" w:eastAsia="MS Mincho" w:hAnsi="Helvetica" w:cs="Helvetica"/>
          <w:lang w:val="en-GB"/>
        </w:rPr>
        <w:t>The economic</w:t>
      </w:r>
      <w:r w:rsidR="003C12F4" w:rsidRPr="003C12F4">
        <w:rPr>
          <w:rFonts w:ascii="Helvetica" w:eastAsia="MS Mincho" w:hAnsi="Helvetica" w:cs="Helvetica"/>
          <w:lang w:val="en-GB"/>
        </w:rPr>
        <w:t xml:space="preserve"> status associated with a country has been shown in previous studies to result in improved health status of a population </w:t>
      </w:r>
      <w:r w:rsidR="003C12F4"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{"citationItems":[{"id":"ITEM-1","itemData":{"DOI":"10.1016/0167-6296(95)00032-1","ISSN":"01676296","PMID":"10157429","abstract":"Using data from the National Survey of Families and Households, the Survey of Income and Program Participation, and the National Health Interview Survey, I estimate the structural impact of income on the following measures of health: self-assessed health status, work and functional limitations, bed days, average daily consumption of alcohol, and scales of depressive symptoms and alcoholic behavior. Both ordinary and IV estimates indicate that increases in income significantly improve mental and physical health but increase the prevalence of alcohol consumption. Cost-benefit analyses of government policies that may reduce disposable income should take into account potential effects on morbidity.","author":[{"dropping-particle":"","family":"Ettner","given":"Susan L.","non-dropping-particle":"","parse-names":false,"suffix":""}],"container-title":"Journal of Health Economics","id":"ITEM-1","issue":"1","issued":{"date-parts":[["1996"]]},"page":"67-85","title":"New evidence on the relationship between income and health","type":"article-journal","volume":"15"},"uris":["http://www.mendeley.com/documents/?uuid=fd800b1e-3fd8-4d20-8541-959383b3515e"]},{"id":"ITEM-2","itemData":{"DOI":"10.1377/hlthaff.21.2.31","ISSN":"02782715","PMID":"11900185","abstract":"Income is related to health in three ways: through the gross national product of countries, the income of individuals, and the income inequalities among rich nations and among geographic areas. A central question is the degree to which these associations reflect a causal association. If so, redistribution of income would improve health. This paper discusses two ways in which income could be causally related to health: through a direct effect on the material conditions necessary for biological survival, and through an effect on social participation and opportunity to control life circumstances. The fewer goods and services are provided publicly by the community, the more important individual income is for health. Under present U.S. circumstances, a policy of counteracting growing income inequalities through the tax and benefit system and of public provision appears justified.","author":[{"dropping-particle":"","family":"Marmot","given":"Michael","non-dropping-particle":"","parse-names":false,"suffix":""}],"container-title":"Health Affairs","id":"ITEM-2","issue":"2","issued":{"date-parts":[["2002"]]},"page":"31-46","title":"The influence of income on health: Views of an epidemiologist","type":"article-journal","volume":"21"},"uris":["http://www.mendeley.com/documents/?uuid=6a91caab-e12b-43ab-94bb-bb17c8f0318a"]}],"mendeley":{"formattedCitation":"[40,41]","plainTextFormattedCitation":"[40,41]","previouslyFormattedCitation":"[40,41]"},"properties":{"noteIndex":0},"schema":"https://github.com/citation-style-language/schema/raw/master/csl-citation.json"}</w:instrText>
      </w:r>
      <w:r w:rsidR="003C12F4"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[40,41]</w:t>
      </w:r>
      <w:r w:rsidR="003C12F4" w:rsidRPr="003C12F4">
        <w:rPr>
          <w:rFonts w:ascii="Helvetica" w:eastAsia="MS Mincho" w:hAnsi="Helvetica" w:cs="Helvetica"/>
          <w:lang w:val="en-GB"/>
        </w:rPr>
        <w:fldChar w:fldCharType="end"/>
      </w:r>
      <w:r>
        <w:rPr>
          <w:rFonts w:ascii="Helvetica" w:eastAsia="MS Mincho" w:hAnsi="Helvetica" w:cs="Helvetica"/>
          <w:lang w:val="en-GB"/>
        </w:rPr>
        <w:t>.</w:t>
      </w:r>
      <w:r w:rsidR="003C12F4" w:rsidRPr="003C12F4">
        <w:rPr>
          <w:rFonts w:ascii="Helvetica" w:eastAsia="MS Mincho" w:hAnsi="Helvetica" w:cs="Helvetica"/>
          <w:lang w:val="en-GB"/>
        </w:rPr>
        <w:t xml:space="preserve"> </w:t>
      </w:r>
      <w:r>
        <w:rPr>
          <w:rFonts w:ascii="Helvetica" w:eastAsia="MS Mincho" w:hAnsi="Helvetica" w:cs="Helvetica"/>
          <w:lang w:val="en-GB"/>
        </w:rPr>
        <w:t>However, economic</w:t>
      </w:r>
      <w:r w:rsidR="003C12F4" w:rsidRPr="003C12F4">
        <w:rPr>
          <w:rFonts w:ascii="Helvetica" w:eastAsia="MS Mincho" w:hAnsi="Helvetica" w:cs="Helvetica"/>
          <w:lang w:val="en-GB"/>
        </w:rPr>
        <w:t xml:space="preserve"> advance</w:t>
      </w:r>
      <w:r>
        <w:rPr>
          <w:rFonts w:ascii="Helvetica" w:eastAsia="MS Mincho" w:hAnsi="Helvetica" w:cs="Helvetica"/>
          <w:lang w:val="en-GB"/>
        </w:rPr>
        <w:t>ment</w:t>
      </w:r>
      <w:r w:rsidR="003C12F4" w:rsidRPr="003C12F4">
        <w:rPr>
          <w:rFonts w:ascii="Helvetica" w:eastAsia="MS Mincho" w:hAnsi="Helvetica" w:cs="Helvetica"/>
          <w:lang w:val="en-GB"/>
        </w:rPr>
        <w:t xml:space="preserve"> does not </w:t>
      </w:r>
      <w:r>
        <w:rPr>
          <w:rFonts w:ascii="Helvetica" w:eastAsia="MS Mincho" w:hAnsi="Helvetica" w:cs="Helvetica"/>
          <w:lang w:val="en-GB"/>
        </w:rPr>
        <w:t xml:space="preserve">necessarily </w:t>
      </w:r>
      <w:r w:rsidR="003C12F4" w:rsidRPr="003C12F4">
        <w:rPr>
          <w:rFonts w:ascii="Helvetica" w:eastAsia="MS Mincho" w:hAnsi="Helvetica" w:cs="Helvetica"/>
          <w:lang w:val="en-GB"/>
        </w:rPr>
        <w:t>translate to equitable distribution of</w:t>
      </w:r>
      <w:r>
        <w:rPr>
          <w:rFonts w:ascii="Helvetica" w:eastAsia="MS Mincho" w:hAnsi="Helvetica" w:cs="Helvetica"/>
          <w:lang w:val="en-GB"/>
        </w:rPr>
        <w:t xml:space="preserve"> </w:t>
      </w:r>
      <w:r w:rsidR="003C12F4" w:rsidRPr="003C12F4">
        <w:rPr>
          <w:rFonts w:ascii="Helvetica" w:eastAsia="MS Mincho" w:hAnsi="Helvetica" w:cs="Helvetica"/>
          <w:lang w:val="en-GB"/>
        </w:rPr>
        <w:t>positive prospects</w:t>
      </w:r>
      <w:r>
        <w:rPr>
          <w:rFonts w:ascii="Helvetica" w:eastAsia="MS Mincho" w:hAnsi="Helvetica" w:cs="Helvetica"/>
          <w:lang w:val="en-GB"/>
        </w:rPr>
        <w:t xml:space="preserve"> across the population</w:t>
      </w:r>
      <w:r w:rsidR="0095790A">
        <w:rPr>
          <w:rFonts w:ascii="Helvetica" w:eastAsia="MS Mincho" w:hAnsi="Helvetica" w:cs="Helvetica"/>
          <w:lang w:val="en-GB"/>
        </w:rPr>
        <w:t>. O</w:t>
      </w:r>
      <w:r w:rsidR="0095790A" w:rsidRPr="003C12F4">
        <w:rPr>
          <w:rFonts w:ascii="Helvetica" w:eastAsia="MS Mincho" w:hAnsi="Helvetica" w:cs="Helvetica"/>
          <w:lang w:val="en-GB"/>
        </w:rPr>
        <w:t>fte</w:t>
      </w:r>
      <w:r w:rsidR="0095790A">
        <w:rPr>
          <w:rFonts w:ascii="Helvetica" w:eastAsia="MS Mincho" w:hAnsi="Helvetica" w:cs="Helvetica"/>
          <w:lang w:val="en-GB"/>
        </w:rPr>
        <w:t>n, these tend</w:t>
      </w:r>
      <w:r w:rsidR="003C12F4" w:rsidRPr="003C12F4">
        <w:rPr>
          <w:rFonts w:ascii="Helvetica" w:eastAsia="MS Mincho" w:hAnsi="Helvetica" w:cs="Helvetica"/>
          <w:lang w:val="en-GB"/>
        </w:rPr>
        <w:t xml:space="preserve"> to be skewed</w:t>
      </w:r>
      <w:r w:rsidR="0095790A">
        <w:rPr>
          <w:rFonts w:ascii="Helvetica" w:eastAsia="MS Mincho" w:hAnsi="Helvetica" w:cs="Helvetica"/>
          <w:lang w:val="en-GB"/>
        </w:rPr>
        <w:t>,</w:t>
      </w:r>
      <w:r w:rsidR="003C12F4" w:rsidRPr="003C12F4">
        <w:rPr>
          <w:rFonts w:ascii="Helvetica" w:eastAsia="MS Mincho" w:hAnsi="Helvetica" w:cs="Helvetica"/>
          <w:lang w:val="en-GB"/>
        </w:rPr>
        <w:t xml:space="preserve"> </w:t>
      </w:r>
      <w:r w:rsidR="0095790A">
        <w:rPr>
          <w:rFonts w:ascii="Helvetica" w:eastAsia="MS Mincho" w:hAnsi="Helvetica" w:cs="Helvetica"/>
          <w:lang w:val="en-GB"/>
        </w:rPr>
        <w:t>with</w:t>
      </w:r>
      <w:r w:rsidR="003C12F4" w:rsidRPr="003C12F4">
        <w:rPr>
          <w:rFonts w:ascii="Helvetica" w:eastAsia="MS Mincho" w:hAnsi="Helvetica" w:cs="Helvetica"/>
          <w:lang w:val="en-GB"/>
        </w:rPr>
        <w:t xml:space="preserve"> some groups benefit</w:t>
      </w:r>
      <w:r w:rsidR="0095790A">
        <w:rPr>
          <w:rFonts w:ascii="Helvetica" w:eastAsia="MS Mincho" w:hAnsi="Helvetica" w:cs="Helvetica"/>
          <w:lang w:val="en-GB"/>
        </w:rPr>
        <w:t>ing</w:t>
      </w:r>
      <w:r w:rsidR="003C12F4" w:rsidRPr="003C12F4">
        <w:rPr>
          <w:rFonts w:ascii="Helvetica" w:eastAsia="MS Mincho" w:hAnsi="Helvetica" w:cs="Helvetica"/>
          <w:lang w:val="en-GB"/>
        </w:rPr>
        <w:t xml:space="preserve"> </w:t>
      </w:r>
      <w:r w:rsidR="0095790A">
        <w:rPr>
          <w:rFonts w:ascii="Helvetica" w:eastAsia="MS Mincho" w:hAnsi="Helvetica" w:cs="Helvetica"/>
          <w:lang w:val="en-GB"/>
        </w:rPr>
        <w:t>more than</w:t>
      </w:r>
      <w:r w:rsidR="003C12F4" w:rsidRPr="003C12F4">
        <w:rPr>
          <w:rFonts w:ascii="Helvetica" w:eastAsia="MS Mincho" w:hAnsi="Helvetica" w:cs="Helvetica"/>
          <w:lang w:val="en-GB"/>
        </w:rPr>
        <w:t xml:space="preserve"> others. </w:t>
      </w:r>
    </w:p>
    <w:p w14:paraId="116BB772" w14:textId="39E0C6C8" w:rsidR="00DF6523" w:rsidRDefault="003C12F4" w:rsidP="00DF6523">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Kenya has made </w:t>
      </w:r>
      <w:r w:rsidR="00023802">
        <w:rPr>
          <w:rFonts w:ascii="Helvetica" w:eastAsia="MS Mincho" w:hAnsi="Helvetica" w:cs="Helvetica"/>
          <w:lang w:val="en-GB"/>
        </w:rPr>
        <w:t>commendable progress</w:t>
      </w:r>
      <w:r w:rsidRPr="003C12F4">
        <w:rPr>
          <w:rFonts w:ascii="Helvetica" w:eastAsia="MS Mincho" w:hAnsi="Helvetica" w:cs="Helvetica"/>
          <w:lang w:val="en-GB"/>
        </w:rPr>
        <w:t xml:space="preserve"> in reducing the burden of malnutrition as part of the Standard Development Goals (SDGs), which have considerably reduced </w:t>
      </w:r>
      <w:r w:rsidR="00023802">
        <w:rPr>
          <w:rFonts w:ascii="Helvetica" w:eastAsia="MS Mincho" w:hAnsi="Helvetica" w:cs="Helvetica"/>
          <w:lang w:val="en-GB"/>
        </w:rPr>
        <w:t>the stunting rate. Even</w:t>
      </w:r>
      <w:r w:rsidRPr="003C12F4">
        <w:rPr>
          <w:rFonts w:ascii="Helvetica" w:eastAsia="MS Mincho" w:hAnsi="Helvetica" w:cs="Helvetica"/>
          <w:lang w:val="en-GB"/>
        </w:rPr>
        <w:t xml:space="preserve"> so, the overall prevalence of the </w:t>
      </w:r>
      <w:r w:rsidRPr="003C12F4">
        <w:rPr>
          <w:rFonts w:ascii="Helvetica" w:eastAsia="MS Mincho" w:hAnsi="Helvetica" w:cs="Helvetica"/>
          <w:lang w:val="en-GB"/>
        </w:rPr>
        <w:lastRenderedPageBreak/>
        <w:t xml:space="preserve">condition remains larger than those observed for other forms of malnutrition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{"citationItems":[{"id":"ITEM-1","itemData":{"DOI":"10.3945/jn.114.206078","ISSN":"15416100","PMID":"25740908","abstract":"In 2013, the Nutrition for Growth Summit called for a Global Nutrition Report (GNR) to strengthen accountability in nutrition so that progress in reducing malnutrition could be accelerated. This article summarizes the results of the first GNR. By focusing on undernutrition and overweight, the GNR puts malnutrition in a new light. Nearly every country in the world is affected by malnutrition, and multiple malnutrition burdens are the \"new normal.\" Unfortunately, the world is off track to meet the 2025 World Health Assembly (WHA) targets for nutrition. Many countries are, however, making good progress onWHA indicators, providing inspiration and guidance for others. Beyond the WHA goals, nutrition needs to be more strongly represented in the Sustainable Development Goal (SDG) framework. At present, it is only explicitlymentioned in 1 of 169 SDG targets despite the many contributions improved nutritional status will make to their attainment. To achieve improvements in nutrition status, it is vital to scale up nutrition programs. We identify bottlenecks in the scale-up of nutrition-specific and nutrition-sensitive approaches and highlight actions to accelerate coverage and reach. Holding stakeholders to account for delivery on nutrition actions requires a well-functioning accountability infrastructure, which is lacking in nutrition. New accountability mechanisms need piloting and evaluation, financial resource flows to nutrition need to bemade explicit, nutrition spending targets should be established, and some key data gaps need to be filled. For example, many UN member states cannot report on their WHA progress and those that can often rely on data &gt; 5 y old. The world can accelerate malnutrition reduction substantially, but this will require stronger accountability mechanisms to hold all stakeholders to account.","author":[{"dropping-particle":"","family":"Haddad","given":"Lawrence","non-dropping-particle":"","parse-names":false,"suffix":""},{"dropping-particle":"","family":"Achadi","given":"Endang","non-dropping-particle":"","parse-names":false,"suffix":""},{"dropping-particle":"","family":"Bendech","given":"Mohamed Ag","non-dropping-particle":"","parse-names":false,"suffix":""},{"dropping-particle":"","family":"Ahuja","given":"Arti","non-dropping-particle":"","parse-names":false,"suffix":""},{"dropping-particle":"","family":"Bhatia","given":"Komal","non-dropping-particle":"","parse-names":false,"suffix":""},{"dropping-particle":"","family":"Bhutta","given":"Zulfiqar","non-dropping-particle":"","parse-names":false,"suffix":""},{"dropping-particle":"","family":"Blössner","given":"Monika","non-dropping-particle":"","parse-names":false,"suffix":""},{"dropping-particle":"","family":"Borghi","given":"Elaine","non-dropping-particle":"","parse-names":false,"suffix":""},{"dropping-particle":"","family":"Colecraft","given":"Esi","non-dropping-particle":"","parse-names":false,"suffix":""},{"dropping-particle":"","family":"Onis","given":"Mercedes","non-dropping-particle":"De","parse-names":false,"suffix":""},{"dropping-particle":"","family":"Eriksen","given":"Kamilla","non-dropping-particle":"","parse-names":false,"suffix":""},{"dropping-particle":"","family":"Fanzo","given":"Jessica","non-dropping-particle":"","parse-names":false,"suffix":""},{"dropping-particle":"","family":"Flores-Ayala","given":"Rafael","non-dropping-particle":"","parse-names":false,"suffix":""},{"dropping-particle":"","family":"Fracassi","given":"Patrizia","non-dropping-particle":"","parse-names":false,"suffix":""},{"dropping-particle":"","family":"Kimani-Murage","given":"Elizabeth","non-dropping-particle":"","parse-names":false,"suffix":""},{"dropping-particle":"","family":"Koukoubou","given":"Eunice Nago","non-dropping-particle":"","parse-names":false,"suffix":""},{"dropping-particle":"","family":"Krasevec","given":"Julia","non-dropping-particle":"","parse-names":false,"suffix":""},{"dropping-particle":"","family":"Newby","given":"Holly","non-dropping-particle":"","parse-names":false,"suffix":""},{"dropping-particle":"","family":"Nugent","given":"Rachel","non-dropping-particle":"","parse-names":false,"suffix":""},{"dropping-particle":"","family":"Oenema","given":"Stineke","non-dropping-particle":"","parse-names":false,"suffix":""},{"dropping-particle":"","family":"Martin-Prével","given":"Yves","non-dropping-particle":"","parse-names":false,"suffix":""},{"dropping-particle":"","family":"Randel","given":"Judith","non-dropping-particle":"","parse-names":false,"suffix":""},{"dropping-particle":"","family":"Requejo","given":"Jennifer","non-dropping-particle":"","parse-names":false,"suffix":""},{"dropping-particle":"","family":"Shyam","given":"Tara","non-dropping-particle":"","parse-names":false,"suffix":""},{"dropping-particle":"","family":"Udomkesmalee","given":"Emorn","non-dropping-particle":"","parse-names":false,"suffix":""},{"dropping-particle":"","family":"Srinath Reddy","given":"K.","non-dropping-particle":"","parse-names":false,"suffix":""}],"container-title":"Journal of Nutrition","id":"ITEM-1","issue":"4","issued":{"date-parts":[["2015"]]},"page":"663-671","title":"The global nutrition report 2014: Actions and accountability to accelerate the world's progress on nutrition","type":"article-journal","volume":"145"},"uris":["http://www.mendeley.com/documents/?uuid=3abf985a-14f0-4da5-9c46-558e7ce8e69d"]},{"id":"ITEM-2","itemData":{"DOI":"10.1186/s13690-018-0320-2","ISSN":"20493258","abstract":"Background: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Health","id":"ITEM-2","issue":"1","issued":{"date-parts":[["2018"]]},"title":"A comparative analysis of socioeconomic inequities in stunting: A case of three middle-income African countries","type":"article-journal","volume":"76"},"uris":["http://www.mendeley.com/documents/?uuid=2a673f33-fc67-4faa-9ff9-279c8b129d36"]}],"mendeley":{"formattedCitation":"[17,42]","plainTextFormattedCitation":"[17,42]","previouslyFormattedCitation":"[17,42]"},"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[17,42]</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w:t>
      </w:r>
      <w:r w:rsidR="00023802">
        <w:rPr>
          <w:rFonts w:ascii="Helvetica" w:eastAsia="MS Mincho" w:hAnsi="Helvetica" w:cs="Helvetica"/>
          <w:lang w:val="en-GB"/>
        </w:rPr>
        <w:t xml:space="preserve">Given the </w:t>
      </w:r>
      <w:r w:rsidRPr="003C12F4">
        <w:rPr>
          <w:rFonts w:ascii="Helvetica" w:eastAsia="MS Mincho" w:hAnsi="Helvetica" w:cs="Helvetica"/>
          <w:lang w:val="en-GB"/>
        </w:rPr>
        <w:t xml:space="preserve">danger </w:t>
      </w:r>
      <w:r w:rsidR="005F7B90">
        <w:rPr>
          <w:rFonts w:ascii="Helvetica" w:eastAsia="MS Mincho" w:hAnsi="Helvetica" w:cs="Helvetica"/>
          <w:lang w:val="en-GB"/>
        </w:rPr>
        <w:t>malnutrition poses</w:t>
      </w:r>
      <w:r w:rsidR="00023802">
        <w:rPr>
          <w:rFonts w:ascii="Helvetica" w:eastAsia="MS Mincho" w:hAnsi="Helvetica" w:cs="Helvetica"/>
          <w:lang w:val="en-GB"/>
        </w:rPr>
        <w:t xml:space="preserve"> to</w:t>
      </w:r>
      <w:r w:rsidRPr="003C12F4">
        <w:rPr>
          <w:rFonts w:ascii="Helvetica" w:eastAsia="MS Mincho" w:hAnsi="Helvetica" w:cs="Helvetica"/>
          <w:lang w:val="en-GB"/>
        </w:rPr>
        <w:t xml:space="preserve"> child growth</w:t>
      </w:r>
      <w:r w:rsidR="00023802">
        <w:rPr>
          <w:rFonts w:ascii="Helvetica" w:eastAsia="MS Mincho" w:hAnsi="Helvetica" w:cs="Helvetica"/>
          <w:lang w:val="en-GB"/>
        </w:rPr>
        <w:t xml:space="preserve">, </w:t>
      </w:r>
      <w:r w:rsidRPr="003C12F4">
        <w:rPr>
          <w:rFonts w:ascii="Helvetica" w:eastAsia="MS Mincho" w:hAnsi="Helvetica" w:cs="Helvetica"/>
          <w:lang w:val="en-GB"/>
        </w:rPr>
        <w:t>survival</w:t>
      </w:r>
      <w:r w:rsidR="00023802">
        <w:rPr>
          <w:rFonts w:ascii="Helvetica" w:eastAsia="MS Mincho" w:hAnsi="Helvetica" w:cs="Helvetica"/>
          <w:lang w:val="en-GB"/>
        </w:rPr>
        <w:t>,</w:t>
      </w:r>
      <w:r w:rsidRPr="003C12F4">
        <w:rPr>
          <w:rFonts w:ascii="Helvetica" w:eastAsia="MS Mincho" w:hAnsi="Helvetica" w:cs="Helvetica"/>
          <w:lang w:val="en-GB"/>
        </w:rPr>
        <w:t xml:space="preserve"> </w:t>
      </w:r>
      <w:r w:rsidR="00023802">
        <w:rPr>
          <w:rFonts w:ascii="Helvetica" w:eastAsia="MS Mincho" w:hAnsi="Helvetica" w:cs="Helvetica"/>
          <w:lang w:val="en-GB"/>
        </w:rPr>
        <w:t>and well-being</w:t>
      </w:r>
      <w:r w:rsidRPr="003C12F4">
        <w:rPr>
          <w:rFonts w:ascii="Helvetica" w:eastAsia="MS Mincho" w:hAnsi="Helvetica" w:cs="Helvetica"/>
          <w:lang w:val="en-GB"/>
        </w:rPr>
        <w:t>,</w:t>
      </w:r>
      <w:r w:rsidR="00023802">
        <w:rPr>
          <w:rFonts w:ascii="Helvetica" w:eastAsia="MS Mincho" w:hAnsi="Helvetica" w:cs="Helvetica"/>
          <w:lang w:val="en-GB"/>
        </w:rPr>
        <w:t xml:space="preserve"> its</w:t>
      </w:r>
      <w:r w:rsidRPr="003C12F4">
        <w:rPr>
          <w:rFonts w:ascii="Helvetica" w:eastAsia="MS Mincho" w:hAnsi="Helvetica" w:cs="Helvetica"/>
          <w:lang w:val="en-GB"/>
        </w:rPr>
        <w:t xml:space="preserve"> consequences </w:t>
      </w:r>
      <w:r w:rsidR="004A7868">
        <w:rPr>
          <w:rFonts w:ascii="Helvetica" w:eastAsia="MS Mincho" w:hAnsi="Helvetica" w:cs="Helvetica"/>
          <w:lang w:val="en-GB"/>
        </w:rPr>
        <w:t>are</w:t>
      </w:r>
      <w:r w:rsidRPr="003C12F4">
        <w:rPr>
          <w:rFonts w:ascii="Helvetica" w:eastAsia="MS Mincho" w:hAnsi="Helvetica" w:cs="Helvetica"/>
          <w:lang w:val="en-GB"/>
        </w:rPr>
        <w:t xml:space="preserve"> of substantial interest to </w:t>
      </w:r>
      <w:r w:rsidR="00023802">
        <w:rPr>
          <w:rFonts w:ascii="Helvetica" w:eastAsia="MS Mincho" w:hAnsi="Helvetica" w:cs="Helvetica"/>
          <w:lang w:val="en-GB"/>
        </w:rPr>
        <w:t xml:space="preserve">the </w:t>
      </w:r>
      <w:r w:rsidRPr="003C12F4">
        <w:rPr>
          <w:rFonts w:ascii="Helvetica" w:eastAsia="MS Mincho" w:hAnsi="Helvetica" w:cs="Helvetica"/>
          <w:lang w:val="en-GB"/>
        </w:rPr>
        <w:t>government, public health professionals</w:t>
      </w:r>
      <w:r w:rsidR="00023802">
        <w:rPr>
          <w:rFonts w:ascii="Helvetica" w:eastAsia="MS Mincho" w:hAnsi="Helvetica" w:cs="Helvetica"/>
          <w:lang w:val="en-GB"/>
        </w:rPr>
        <w:t>,</w:t>
      </w:r>
      <w:r w:rsidRPr="003C12F4">
        <w:rPr>
          <w:rFonts w:ascii="Helvetica" w:eastAsia="MS Mincho" w:hAnsi="Helvetica" w:cs="Helvetica"/>
          <w:lang w:val="en-GB"/>
        </w:rPr>
        <w:t xml:space="preserve"> </w:t>
      </w:r>
      <w:r w:rsidR="00023802">
        <w:rPr>
          <w:rFonts w:ascii="Helvetica" w:eastAsia="MS Mincho" w:hAnsi="Helvetica" w:cs="Helvetica"/>
          <w:lang w:val="en-GB"/>
        </w:rPr>
        <w:t>and</w:t>
      </w:r>
      <w:r w:rsidRPr="003C12F4">
        <w:rPr>
          <w:rFonts w:ascii="Helvetica" w:eastAsia="MS Mincho" w:hAnsi="Helvetica" w:cs="Helvetica"/>
          <w:lang w:val="en-GB"/>
        </w:rPr>
        <w:t xml:space="preserve"> policymakers </w:t>
      </w:r>
      <w:r w:rsidRPr="003C12F4">
        <w:rPr>
          <w:rFonts w:ascii="Helvetica" w:eastAsia="MS Mincho" w:hAnsi="Helvetica" w:cs="Helvetica"/>
          <w:lang w:val="en-GB"/>
        </w:rPr>
        <w:fldChar w:fldCharType="begin" w:fldLock="1"/>
      </w:r>
      <w:r w:rsidR="0083183F">
        <w:rPr>
          <w:rFonts w:ascii="Helvetica" w:eastAsia="MS Mincho" w:hAnsi="Helvetica" w:cs="Helvetica"/>
          <w:lang w:val="en-GB"/>
        </w:rPr>
        <w:instrText>ADDIN CSL_CITATION {"citationItems":[{"id":"ITEM-1","itemData":{"URL":"https://www.feedthefuture.gov/country/kenya/","accessed":{"date-parts":[["2021","2","12"]]},"author":[{"dropping-particle":"","family":"USAID","given":"","non-dropping-particle":"","parse-names":false,"suffix":""}],"container-title":"USAID-Feed the Future","id":"ITEM-1","issued":{"date-parts":[["2017"]]},"title":"Country Profile Kenya | Feed the Future","type":"webpage"},"uris":["http://www.mendeley.com/documents/?uuid=03a148b9-6d95-3efd-aed3-83b096bda829"]}],"mendeley":{"formattedCitation":"[7]","plainTextFormattedCitation":"[7]","previouslyFormattedCitation":"[7]"},"properties":{"noteIndex":0},"schema":"https://github.com/citation-style-language/schema/raw/master/csl-citation.json"}</w:instrText>
      </w:r>
      <w:r w:rsidRPr="003C12F4">
        <w:rPr>
          <w:rFonts w:ascii="Helvetica" w:eastAsia="MS Mincho" w:hAnsi="Helvetica" w:cs="Helvetica"/>
          <w:lang w:val="en-GB"/>
        </w:rPr>
        <w:fldChar w:fldCharType="separate"/>
      </w:r>
      <w:r w:rsidR="00072E2F" w:rsidRPr="00072E2F">
        <w:rPr>
          <w:rFonts w:ascii="Helvetica" w:eastAsia="MS Mincho" w:hAnsi="Helvetica" w:cs="Helvetica"/>
          <w:noProof/>
          <w:lang w:val="en-GB"/>
        </w:rPr>
        <w:t>[7]</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w:t>
      </w:r>
    </w:p>
    <w:p w14:paraId="7E6C444E" w14:textId="61C4B99D" w:rsidR="003C12F4" w:rsidRDefault="002832FF" w:rsidP="00DF6523">
      <w:pPr>
        <w:spacing w:line="480" w:lineRule="auto"/>
        <w:ind w:firstLine="720"/>
        <w:rPr>
          <w:rFonts w:ascii="Helvetica" w:eastAsia="MS Mincho" w:hAnsi="Helvetica" w:cs="Helvetica"/>
          <w:lang w:val="en-GB"/>
        </w:rPr>
      </w:pPr>
      <w:r>
        <w:rPr>
          <w:rFonts w:ascii="Helvetica" w:eastAsia="MS Mincho" w:hAnsi="Helvetica" w:cs="Helvetica"/>
          <w:lang w:val="en-GB"/>
        </w:rPr>
        <w:t xml:space="preserve">This study </w:t>
      </w:r>
      <w:r w:rsidR="005C008C">
        <w:rPr>
          <w:rFonts w:ascii="Helvetica" w:eastAsia="MS Mincho" w:hAnsi="Helvetica" w:cs="Helvetica"/>
          <w:lang w:val="en-GB"/>
        </w:rPr>
        <w:t>contributes significantly</w:t>
      </w:r>
      <w:r w:rsidR="003C12F4" w:rsidRPr="003C12F4">
        <w:rPr>
          <w:rFonts w:ascii="Helvetica" w:eastAsia="MS Mincho" w:hAnsi="Helvetica" w:cs="Helvetica"/>
          <w:lang w:val="en-GB"/>
        </w:rPr>
        <w:t xml:space="preserve"> to the available </w:t>
      </w:r>
      <w:r w:rsidR="00DF6523">
        <w:rPr>
          <w:rFonts w:ascii="Helvetica" w:eastAsia="MS Mincho" w:hAnsi="Helvetica" w:cs="Helvetica"/>
          <w:lang w:val="en-GB"/>
        </w:rPr>
        <w:t xml:space="preserve">knowledge on socioeconomic disproportions in the Kenyan child malnutrition burden, </w:t>
      </w:r>
      <w:r w:rsidR="003C12F4" w:rsidRPr="003C12F4">
        <w:rPr>
          <w:rFonts w:ascii="Helvetica" w:eastAsia="MS Mincho" w:hAnsi="Helvetica" w:cs="Helvetica"/>
          <w:lang w:val="en-GB"/>
        </w:rPr>
        <w:t>examining trends in stunting</w:t>
      </w:r>
      <w:r w:rsidR="00DF6523">
        <w:rPr>
          <w:rFonts w:ascii="Helvetica" w:eastAsia="MS Mincho" w:hAnsi="Helvetica" w:cs="Helvetica"/>
          <w:lang w:val="en-GB"/>
        </w:rPr>
        <w:t>, underweight, and wasting</w:t>
      </w:r>
      <w:r w:rsidR="003C12F4" w:rsidRPr="003C12F4">
        <w:rPr>
          <w:rFonts w:ascii="Helvetica" w:eastAsia="MS Mincho" w:hAnsi="Helvetica" w:cs="Helvetica"/>
          <w:lang w:val="en-GB"/>
        </w:rPr>
        <w:t xml:space="preserve"> across socioeconomic groups</w:t>
      </w:r>
      <w:r w:rsidR="005C008C">
        <w:rPr>
          <w:rFonts w:ascii="Helvetica" w:eastAsia="MS Mincho" w:hAnsi="Helvetica" w:cs="Helvetica"/>
          <w:lang w:val="en-GB"/>
        </w:rPr>
        <w:t xml:space="preserve">, </w:t>
      </w:r>
      <w:r w:rsidR="003C12F4" w:rsidRPr="003C12F4">
        <w:rPr>
          <w:rFonts w:ascii="Helvetica" w:eastAsia="MS Mincho" w:hAnsi="Helvetica" w:cs="Helvetica"/>
          <w:lang w:val="en-GB"/>
        </w:rPr>
        <w:t>geographical locations</w:t>
      </w:r>
      <w:r w:rsidR="005C008C">
        <w:rPr>
          <w:rFonts w:ascii="Helvetica" w:eastAsia="MS Mincho" w:hAnsi="Helvetica" w:cs="Helvetica"/>
          <w:lang w:val="en-GB"/>
        </w:rPr>
        <w:t>, and selected household, child, maternal, and paternal characteristics</w:t>
      </w:r>
      <w:r w:rsidR="003C12F4" w:rsidRPr="003C12F4">
        <w:rPr>
          <w:rFonts w:ascii="Helvetica" w:eastAsia="MS Mincho" w:hAnsi="Helvetica" w:cs="Helvetica"/>
          <w:lang w:val="en-GB"/>
        </w:rPr>
        <w:t xml:space="preserve">. </w:t>
      </w:r>
      <w:r w:rsidR="00B2018F">
        <w:rPr>
          <w:rFonts w:ascii="Helvetica" w:eastAsia="MS Mincho" w:hAnsi="Helvetica" w:cs="Helvetica"/>
          <w:lang w:val="en-GB"/>
        </w:rPr>
        <w:t xml:space="preserve">We </w:t>
      </w:r>
      <w:r w:rsidR="003C12F4" w:rsidRPr="003C12F4">
        <w:rPr>
          <w:rFonts w:ascii="Helvetica" w:eastAsia="MS Mincho" w:hAnsi="Helvetica" w:cs="Helvetica"/>
          <w:lang w:val="en-GB"/>
        </w:rPr>
        <w:t xml:space="preserve">also examine the determinants of </w:t>
      </w:r>
      <w:r w:rsidR="00DF6523">
        <w:rPr>
          <w:rFonts w:ascii="Helvetica" w:eastAsia="MS Mincho" w:hAnsi="Helvetica" w:cs="Helvetica"/>
          <w:lang w:val="en-GB"/>
        </w:rPr>
        <w:t xml:space="preserve">child </w:t>
      </w:r>
      <w:r w:rsidR="0097784B">
        <w:rPr>
          <w:rFonts w:ascii="Helvetica" w:eastAsia="MS Mincho" w:hAnsi="Helvetica" w:cs="Helvetica"/>
          <w:lang w:val="en-GB"/>
        </w:rPr>
        <w:t>malnutrition a</w:t>
      </w:r>
      <w:r w:rsidR="003C12F4" w:rsidRPr="003C12F4">
        <w:rPr>
          <w:rFonts w:ascii="Helvetica" w:eastAsia="MS Mincho" w:hAnsi="Helvetica" w:cs="Helvetica"/>
          <w:lang w:val="en-GB"/>
        </w:rPr>
        <w:t xml:space="preserve">nd employ standard procedures of inequality to quantify the trends </w:t>
      </w:r>
      <w:r w:rsidR="003C12F4"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{"citationItems":[{"id":"ITEM-1","itemData":{"DOI":"10.1186/s12939-016-0477-7","ISSN":"14759276","PMID":"27852266","abstract":"Background: We explore long-term trends and determinants of socioeconomic inequities in chronic childhood undernutrition measured by stunting among under-five children in Bangladesh. Given that one in three children remain stunted in Bangladesh, the socioeconomic mapping of stunting prevalence may be critical in designing public policies and interventions to eradicate childhood undernutrition. Methods: Six rounds of Bangladesh Demographic and Health Survey data are utilized, spanning the period 1996/97 to 2014. Using recognized measures of absolute and relative inequality (namely, absolute and relative difference, concentration curve and index), we quantify trends, and decompose changes in the concentration index to identify factors that best explain observed dynamics. Results: Despite remarkable improvements in average nutritional status over the last two decades, socio-economic inequalities have persisted, and according to some measures, even worsened. For example, expressed as rate-ratios, the relative inequality in under-five stunting increased by 56% and the concentration index more than doubled between 1996/97 and 2014. Decomposition analyses find that wealth and maternal factors such as mothers' schooling and short stature are major contributors to observed socio-economic inequalities in child undernutrition and their changes over time. Conclusions: Reflecting on recent success around socioeconomic and gender equity in child mortality, and the weak legacy of nutrition policy in Bangladesh, we suggest that nutrition programming energies be focused specifically on the most disadvantaged and applied at scale to close socioeconomic gaps in stunting prevalence.","author":[{"dropping-particle":"","family":"Rabbani","given":"Atonu","non-dropping-particle":"","parse-names":false,"suffix":""},{"dropping-particle":"","family":"Khan","given":"Akib","non-dropping-particle":"","parse-names":false,"suffix":""},{"dropping-particle":"","family":"Yusuf","given":"Sifat","non-dropping-particle":"","parse-names":false,"suffix":""},{"dropping-particle":"","family":"Adams","given":"Alayne","non-dropping-particle":"","parse-names":false,"suffix":""}],"container-title":"International Journal for Equity in Health","id":"ITEM-1","issue":"1","issued":{"date-parts":[["2016"]]},"title":"Trends and determinants of inequities in childhood stunting in Bangladesh from 1996/7 to 2014","type":"article-journal","volume":"15"},"uris":["http://www.mendeley.com/documents/?uuid=3ed90e00-b359-4091-a1ee-39f5eb69b81d"]}],"mendeley":{"formattedCitation":"[36]","plainTextFormattedCitation":"[36]","previouslyFormattedCitation":"[36]"},"properties":{"noteIndex":0},"schema":"https://github.com/citation-style-language/schema/raw/master/csl-citation.json"}</w:instrText>
      </w:r>
      <w:r w:rsidR="003C12F4"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[36]</w:t>
      </w:r>
      <w:r w:rsidR="003C12F4" w:rsidRPr="003C12F4">
        <w:rPr>
          <w:rFonts w:ascii="Helvetica" w:eastAsia="MS Mincho" w:hAnsi="Helvetica" w:cs="Helvetica"/>
          <w:lang w:val="en-GB"/>
        </w:rPr>
        <w:fldChar w:fldCharType="end"/>
      </w:r>
      <w:r w:rsidR="003C12F4" w:rsidRPr="003C12F4">
        <w:rPr>
          <w:rFonts w:ascii="Helvetica" w:eastAsia="MS Mincho" w:hAnsi="Helvetica" w:cs="Helvetica"/>
          <w:lang w:val="en-GB"/>
        </w:rPr>
        <w:t xml:space="preserve"> and decompose vicissitudes in the concentration ind</w:t>
      </w:r>
      <w:r w:rsidR="00DF6523">
        <w:rPr>
          <w:rFonts w:ascii="Helvetica" w:eastAsia="MS Mincho" w:hAnsi="Helvetica" w:cs="Helvetica"/>
          <w:lang w:val="en-GB"/>
        </w:rPr>
        <w:t>ices</w:t>
      </w:r>
      <w:r w:rsidR="003C12F4" w:rsidRPr="003C12F4">
        <w:rPr>
          <w:rFonts w:ascii="Helvetica" w:eastAsia="MS Mincho" w:hAnsi="Helvetica" w:cs="Helvetica"/>
          <w:lang w:val="en-GB"/>
        </w:rPr>
        <w:t xml:space="preserve"> to determine factors that drive</w:t>
      </w:r>
      <w:r w:rsidR="00DF6523">
        <w:rPr>
          <w:rFonts w:ascii="Helvetica" w:eastAsia="MS Mincho" w:hAnsi="Helvetica" w:cs="Helvetica"/>
          <w:lang w:val="en-GB"/>
        </w:rPr>
        <w:t xml:space="preserve"> </w:t>
      </w:r>
      <w:r w:rsidR="003C12F4" w:rsidRPr="003C12F4">
        <w:rPr>
          <w:rFonts w:ascii="Helvetica" w:eastAsia="MS Mincho" w:hAnsi="Helvetica" w:cs="Helvetica"/>
          <w:lang w:val="en-GB"/>
        </w:rPr>
        <w:t>socioeconomic disparities</w:t>
      </w:r>
      <w:r w:rsidR="00DF6523">
        <w:rPr>
          <w:rFonts w:ascii="Helvetica" w:eastAsia="MS Mincho" w:hAnsi="Helvetica" w:cs="Helvetica"/>
          <w:lang w:val="en-GB"/>
        </w:rPr>
        <w:t xml:space="preserve"> in child malnutrition in Kenya</w:t>
      </w:r>
      <w:r w:rsidR="003C12F4" w:rsidRPr="003C12F4">
        <w:rPr>
          <w:rFonts w:ascii="Helvetica" w:eastAsia="MS Mincho" w:hAnsi="Helvetica" w:cs="Helvetica"/>
          <w:lang w:val="en-GB"/>
        </w:rPr>
        <w:t>. The study</w:t>
      </w:r>
      <w:r w:rsidR="00B2018F">
        <w:rPr>
          <w:rFonts w:ascii="Helvetica" w:eastAsia="MS Mincho" w:hAnsi="Helvetica" w:cs="Helvetica"/>
          <w:lang w:val="en-GB"/>
        </w:rPr>
        <w:t xml:space="preserve"> utilizes</w:t>
      </w:r>
      <w:r w:rsidR="003C12F4" w:rsidRPr="003C12F4">
        <w:rPr>
          <w:rFonts w:ascii="Helvetica" w:eastAsia="MS Mincho" w:hAnsi="Helvetica" w:cs="Helvetica"/>
          <w:lang w:val="en-GB"/>
        </w:rPr>
        <w:t xml:space="preserve"> </w:t>
      </w:r>
      <w:r w:rsidR="00DF6523">
        <w:rPr>
          <w:rFonts w:ascii="Helvetica" w:eastAsia="MS Mincho" w:hAnsi="Helvetica" w:cs="Helvetica"/>
          <w:lang w:val="en-GB"/>
        </w:rPr>
        <w:t xml:space="preserve">current </w:t>
      </w:r>
      <w:r w:rsidR="003C12F4" w:rsidRPr="003C12F4">
        <w:rPr>
          <w:rFonts w:ascii="Helvetica" w:eastAsia="MS Mincho" w:hAnsi="Helvetica" w:cs="Helvetica"/>
          <w:lang w:val="en-GB"/>
        </w:rPr>
        <w:t>data from the Kenya Demographic Health Survey (DHS) (20</w:t>
      </w:r>
      <w:r w:rsidR="00DF6523">
        <w:rPr>
          <w:rFonts w:ascii="Helvetica" w:eastAsia="MS Mincho" w:hAnsi="Helvetica" w:cs="Helvetica"/>
          <w:lang w:val="en-GB"/>
        </w:rPr>
        <w:t>14</w:t>
      </w:r>
      <w:r w:rsidR="003C12F4" w:rsidRPr="003C12F4">
        <w:rPr>
          <w:rFonts w:ascii="Helvetica" w:eastAsia="MS Mincho" w:hAnsi="Helvetica" w:cs="Helvetica"/>
          <w:lang w:val="en-GB"/>
        </w:rPr>
        <w:t xml:space="preserve"> to 20</w:t>
      </w:r>
      <w:r w:rsidR="00DF6523">
        <w:rPr>
          <w:rFonts w:ascii="Helvetica" w:eastAsia="MS Mincho" w:hAnsi="Helvetica" w:cs="Helvetica"/>
          <w:lang w:val="en-GB"/>
        </w:rPr>
        <w:t>22</w:t>
      </w:r>
      <w:r w:rsidR="003C12F4" w:rsidRPr="003C12F4">
        <w:rPr>
          <w:rFonts w:ascii="Helvetica" w:eastAsia="MS Mincho" w:hAnsi="Helvetica" w:cs="Helvetica"/>
          <w:lang w:val="en-GB"/>
        </w:rPr>
        <w:t xml:space="preserve">) to </w:t>
      </w:r>
      <w:r w:rsidR="00DF6523">
        <w:rPr>
          <w:rFonts w:ascii="Helvetica" w:eastAsia="MS Mincho" w:hAnsi="Helvetica" w:cs="Helvetica"/>
          <w:lang w:val="en-GB"/>
        </w:rPr>
        <w:t xml:space="preserve">comprehensively </w:t>
      </w:r>
      <w:proofErr w:type="spellStart"/>
      <w:r w:rsidR="00DF6523">
        <w:rPr>
          <w:rFonts w:ascii="Helvetica" w:eastAsia="MS Mincho" w:hAnsi="Helvetica" w:cs="Helvetica"/>
          <w:lang w:val="en-GB"/>
        </w:rPr>
        <w:t>analyze</w:t>
      </w:r>
      <w:proofErr w:type="spellEnd"/>
      <w:r w:rsidR="00DF6523">
        <w:rPr>
          <w:rFonts w:ascii="Helvetica" w:eastAsia="MS Mincho" w:hAnsi="Helvetica" w:cs="Helvetica"/>
          <w:lang w:val="en-GB"/>
        </w:rPr>
        <w:t xml:space="preserve"> the scope of the problem</w:t>
      </w:r>
      <w:r w:rsidR="003C12F4" w:rsidRPr="003C12F4">
        <w:rPr>
          <w:rFonts w:ascii="Helvetica" w:eastAsia="MS Mincho" w:hAnsi="Helvetica" w:cs="Helvetica"/>
          <w:lang w:val="en-GB"/>
        </w:rPr>
        <w:t xml:space="preserve">, specifically focusing on children below five years. </w:t>
      </w:r>
    </w:p>
    <w:p w14:paraId="4A95180A" w14:textId="77777777" w:rsidR="00DF6523" w:rsidRDefault="00DF6523" w:rsidP="003C12F4">
      <w:pPr>
        <w:spacing w:line="480" w:lineRule="auto"/>
        <w:ind w:firstLine="720"/>
        <w:rPr>
          <w:rFonts w:ascii="Helvetica" w:eastAsia="MS Mincho" w:hAnsi="Helvetica" w:cs="Helvetica"/>
          <w:lang w:val="en-GB"/>
        </w:rPr>
      </w:pPr>
    </w:p>
    <w:p w14:paraId="1D63DD53" w14:textId="77777777" w:rsidR="00DF6523" w:rsidRDefault="00DF6523" w:rsidP="003C12F4">
      <w:pPr>
        <w:spacing w:line="480" w:lineRule="auto"/>
        <w:ind w:firstLine="720"/>
        <w:rPr>
          <w:rFonts w:ascii="Helvetica" w:eastAsia="MS Mincho" w:hAnsi="Helvetica" w:cs="Helvetica"/>
          <w:lang w:val="en-GB"/>
        </w:rPr>
      </w:pPr>
    </w:p>
    <w:p w14:paraId="674F77F9" w14:textId="77777777" w:rsidR="00DF6523" w:rsidRDefault="00DF6523" w:rsidP="003C12F4">
      <w:pPr>
        <w:spacing w:line="480" w:lineRule="auto"/>
        <w:ind w:firstLine="720"/>
        <w:rPr>
          <w:rFonts w:ascii="Helvetica" w:eastAsia="MS Mincho" w:hAnsi="Helvetica" w:cs="Helvetica"/>
          <w:lang w:val="en-GB"/>
        </w:rPr>
      </w:pPr>
    </w:p>
    <w:p w14:paraId="0336BEF8" w14:textId="77777777" w:rsidR="00DF6523" w:rsidRPr="003C12F4" w:rsidRDefault="00DF6523" w:rsidP="003C12F4">
      <w:pPr>
        <w:spacing w:line="480" w:lineRule="auto"/>
        <w:ind w:firstLine="720"/>
        <w:rPr>
          <w:rFonts w:ascii="Helvetica" w:eastAsia="MS Mincho" w:hAnsi="Helvetica" w:cs="Helvetica"/>
          <w:lang w:val="en-GB"/>
        </w:rPr>
      </w:pPr>
    </w:p>
    <w:p w14:paraId="527F4EA3" w14:textId="537EA360" w:rsidR="00C02101" w:rsidRPr="008F213B" w:rsidRDefault="00C02101" w:rsidP="00C02101">
      <w:pPr>
        <w:keepNext/>
        <w:keepLines/>
        <w:spacing w:before="40" w:line="480" w:lineRule="auto"/>
        <w:outlineLvl w:val="2"/>
        <w:rPr>
          <w:rFonts w:ascii="Helvetica" w:eastAsia="MS Gothic" w:hAnsi="Helvetica"/>
          <w:b/>
          <w:i/>
          <w:iCs/>
          <w:sz w:val="28"/>
          <w:lang w:val="en-GB"/>
        </w:rPr>
      </w:pPr>
      <w:r w:rsidRPr="008F213B">
        <w:rPr>
          <w:rFonts w:ascii="Helvetica" w:eastAsia="MS Gothic" w:hAnsi="Helvetica"/>
          <w:b/>
          <w:i/>
          <w:iCs/>
          <w:sz w:val="28"/>
          <w:lang w:val="en-GB"/>
        </w:rPr>
        <w:t>Measurement of socioeconomic status</w:t>
      </w:r>
      <w:r w:rsidR="004A7868">
        <w:rPr>
          <w:rFonts w:ascii="Helvetica" w:eastAsia="MS Gothic" w:hAnsi="Helvetica"/>
          <w:b/>
          <w:i/>
          <w:iCs/>
          <w:sz w:val="28"/>
          <w:lang w:val="en-GB"/>
        </w:rPr>
        <w:t xml:space="preserve"> [include under adjustment covariates]</w:t>
      </w:r>
    </w:p>
    <w:p w14:paraId="78F891E3" w14:textId="297B929B" w:rsidR="00C02101" w:rsidRPr="008F213B" w:rsidRDefault="00C02101" w:rsidP="00C02101">
      <w:pPr>
        <w:spacing w:line="480" w:lineRule="auto"/>
        <w:ind w:firstLine="720"/>
        <w:rPr>
          <w:rFonts w:ascii="Helvetica" w:eastAsia="MS Mincho" w:hAnsi="Helvetica" w:cs="Helvetica"/>
          <w:i/>
          <w:iCs/>
          <w:lang w:val="en-GB"/>
        </w:rPr>
      </w:pPr>
      <w:r w:rsidRPr="008F213B">
        <w:rPr>
          <w:rFonts w:ascii="Helvetica" w:eastAsia="MS Mincho" w:hAnsi="Helvetica" w:cs="Helvetica"/>
          <w:i/>
          <w:iCs/>
          <w:lang w:val="en-GB"/>
        </w:rPr>
        <w:t xml:space="preserve">Since the Demographic Health Surveys do not collect data related to income as well as expenditure, we employed a wealth index as a proxy for socioeconomic status. The wealth index was calculated through the </w:t>
      </w:r>
      <w:r w:rsidRPr="008F213B">
        <w:rPr>
          <w:rFonts w:ascii="Helvetica" w:eastAsia="MS Mincho" w:hAnsi="Helvetica" w:cs="Helvetica"/>
          <w:i/>
          <w:iCs/>
          <w:lang w:val="en-GB"/>
        </w:rPr>
        <w:lastRenderedPageBreak/>
        <w:t xml:space="preserve">employment of principal component analysis (PCA) applied to collective wealth variables </w:t>
      </w:r>
      <w:r w:rsidRPr="008F213B">
        <w:rPr>
          <w:rFonts w:ascii="Helvetica" w:eastAsia="MS Mincho" w:hAnsi="Helvetica" w:cs="Helvetica"/>
          <w:i/>
          <w:iCs/>
          <w:lang w:val="en-GB"/>
        </w:rPr>
        <w:fldChar w:fldCharType="begin" w:fldLock="1"/>
      </w:r>
      <w:r w:rsidR="001E4019" w:rsidRPr="008F213B">
        <w:rPr>
          <w:rFonts w:ascii="Helvetica" w:eastAsia="MS Mincho" w:hAnsi="Helvetica" w:cs="Helvetica"/>
          <w:i/>
          <w:iCs/>
          <w:lang w:val="en-GB"/>
        </w:rPr>
        <w:instrText>ADDIN CSL_CITATION {"citationItems":[{"id":"ITEM-1","itemData":{"DOI":"10.1353/dem.2001.0003","ISSN":"0070-3370","PMID":"11227840","abstract":"Using data from India, we estimate the relationship between household wealth and children’s school enrollment. We proxy wealth by constructing a linear index from asset ownership indicators, using principal-components analysis to derive weights. In Indian data this index is robust to the assets included, and produces internally coherent results. State-level results correspond well to independent data on per capita output and poverty. To validate the method and to show that the asset index predicts enrollments as accurately as expenditures, or more so, we use data sets from Indonesia, Pakistan, and Nepal that contain information on both expenditures and assets. The results show large, variable wealth gaps in children’s enrollment across Indian states. On average a “rich” child is 31 percentage points more likely to be enrolled than a “poor” child, but this gap varies from only 4.6 percentage points in Kerala to 38.2 in Uttar Pradesh and 42.6 in Bihar.","author":[{"dropping-particle":"","family":"Filmer","given":"Deon","non-dropping-particle":"","parse-names":false,"suffix":""},{"dropping-particle":"","family":"Pritchett","given":"Lant H.","non-dropping-particle":"","parse-names":false,"suffix":""}],"container-title":"Demography","id":"ITEM-1","issue":"1","issued":{"date-parts":[["2001"]]},"page":"115-132","title":"Estimating wealth effects without expenditure data—or tears: An application to educational enrollments in states of India","type":"article-journal","volume":"38"},"uris":["http://www.mendeley.com/documents/?uuid=f3fe75ec-8b36-44e3-9276-4c211e7a4890"]}],"mendeley":{"formattedCitation":"[49]","plainTextFormattedCitation":"[49]","previouslyFormattedCitation":"[49]"},"properties":{"noteIndex":0},"schema":"https://github.com/citation-style-language/schema/raw/master/csl-citation.json"}</w:instrText>
      </w:r>
      <w:r w:rsidRPr="008F213B">
        <w:rPr>
          <w:rFonts w:ascii="Helvetica" w:eastAsia="MS Mincho" w:hAnsi="Helvetica" w:cs="Helvetica"/>
          <w:i/>
          <w:iCs/>
          <w:lang w:val="en-GB"/>
        </w:rPr>
        <w:fldChar w:fldCharType="separate"/>
      </w:r>
      <w:r w:rsidR="0083183F" w:rsidRPr="008F213B">
        <w:rPr>
          <w:rFonts w:ascii="Helvetica" w:eastAsia="MS Mincho" w:hAnsi="Helvetica" w:cs="Helvetica"/>
          <w:i/>
          <w:iCs/>
          <w:noProof/>
          <w:lang w:val="en-GB"/>
        </w:rPr>
        <w:t>[49]</w:t>
      </w:r>
      <w:r w:rsidRPr="008F213B">
        <w:rPr>
          <w:rFonts w:ascii="Helvetica" w:eastAsia="MS Mincho" w:hAnsi="Helvetica" w:cs="Helvetica"/>
          <w:i/>
          <w:iCs/>
          <w:lang w:val="en-GB"/>
        </w:rPr>
        <w:fldChar w:fldCharType="end"/>
      </w:r>
      <w:r w:rsidRPr="008F213B">
        <w:rPr>
          <w:rFonts w:ascii="Helvetica" w:eastAsia="MS Mincho" w:hAnsi="Helvetica" w:cs="Helvetica"/>
          <w:i/>
          <w:iCs/>
          <w:lang w:val="en-GB"/>
        </w:rPr>
        <w:t xml:space="preserve">. This estimation methodology relies on the postulation of the existence of a latent variable (or an unobserved variable) which is largely correlated with the measured variables which in this case imply the asset variables </w:t>
      </w:r>
      <w:r w:rsidRPr="008F213B">
        <w:rPr>
          <w:rFonts w:ascii="Helvetica" w:eastAsia="MS Mincho" w:hAnsi="Helvetica" w:cs="Helvetica"/>
          <w:i/>
          <w:iCs/>
          <w:lang w:val="en-GB"/>
        </w:rPr>
        <w:fldChar w:fldCharType="begin" w:fldLock="1"/>
      </w:r>
      <w:r w:rsidR="001E4019" w:rsidRPr="008F213B">
        <w:rPr>
          <w:rFonts w:ascii="Helvetica" w:eastAsia="MS Mincho" w:hAnsi="Helvetica" w:cs="Helvetica"/>
          <w:i/>
          <w:iCs/>
          <w:lang w:val="en-GB"/>
        </w:rPr>
        <w:instrText>ADDIN CSL_CITATION {"citationItems":[{"id":"ITEM-1","itemData":{"DOI":"10.2307/1270093","ISBN":"0387954422","ISSN":"00401706","PMID":"21435900","abstract":"Principal component analysis is central to the study of multivariate data. Although one of the earliest multivariate techniques it continues to be the subject of much research, ranging from new model- based approaches to algorithmic ideas from neural networks. It is extremely versatile with applications in many disciplines. The first edition of this book was the first comprehensive text written solely on principal component analysis. The second edition updates and substantially expands the original version, and is once again the definitive text on the subject. It includes core material, current research and a wide range of applications. Its length is nearly double that of the first edition. Researchers in statistics, or in other fields that use principal component analysis, will find that the book gives an authoritative yet accessible account of the subject. It is also a valuable resource for graduate courses in multivariate analysis. The book requires some knowledge of matrix algebra. Ian Jolliffe is Professor of Statistics at the University of Aberdeen. He is author or co-author of over 60 research papers and three other books. His research interests are broad, but aspects of principal component analysis have fascinated him and kept him busy for over 30 years.","author":[{"dropping-particle":"","family":"Jolliffe","given":"I T","non-dropping-particle":"","parse-names":false,"suffix":""}],"container-title":"Encyclopedia of Statistics in Behavioral Science","id":"ITEM-1","issue":"3","issued":{"date-parts":[["2002"]]},"page":"487","title":"Principal Component Analysis, Second Edition","type":"article-journal","volume":"30"},"uris":["http://www.mendeley.com/documents/?uuid=335411c3-8190-49a8-8410-b00e3303d7fe"]}],"mendeley":{"formattedCitation":"[50]","plainTextFormattedCitation":"[50]","previouslyFormattedCitation":"[50]"},"properties":{"noteIndex":0},"schema":"https://github.com/citation-style-language/schema/raw/master/csl-citation.json"}</w:instrText>
      </w:r>
      <w:r w:rsidRPr="008F213B">
        <w:rPr>
          <w:rFonts w:ascii="Helvetica" w:eastAsia="MS Mincho" w:hAnsi="Helvetica" w:cs="Helvetica"/>
          <w:i/>
          <w:iCs/>
          <w:lang w:val="en-GB"/>
        </w:rPr>
        <w:fldChar w:fldCharType="separate"/>
      </w:r>
      <w:r w:rsidR="0083183F" w:rsidRPr="008F213B">
        <w:rPr>
          <w:rFonts w:ascii="Helvetica" w:eastAsia="MS Mincho" w:hAnsi="Helvetica" w:cs="Helvetica"/>
          <w:i/>
          <w:iCs/>
          <w:noProof/>
          <w:lang w:val="en-GB"/>
        </w:rPr>
        <w:t>[50]</w:t>
      </w:r>
      <w:r w:rsidRPr="008F213B">
        <w:rPr>
          <w:rFonts w:ascii="Helvetica" w:eastAsia="MS Mincho" w:hAnsi="Helvetica" w:cs="Helvetica"/>
          <w:i/>
          <w:iCs/>
          <w:lang w:val="en-GB"/>
        </w:rPr>
        <w:fldChar w:fldCharType="end"/>
      </w:r>
      <w:r w:rsidRPr="008F213B">
        <w:rPr>
          <w:rFonts w:ascii="Helvetica" w:eastAsia="MS Mincho" w:hAnsi="Helvetica" w:cs="Helvetica"/>
          <w:i/>
          <w:iCs/>
          <w:lang w:val="en-GB"/>
        </w:rPr>
        <w:t xml:space="preserve">. The asset variables employed in this study can be broadly classified into possession of durable goods, housing characteristics, access to essential services as well as water and sanitation. More specifically, we employed measured variables (or asset variables) including the source of drinking water, time to the source of drinking water, toilet facility, electricity, possession of a radio, a TV, a refrigerator, a bicycle, a motorcycle, a car/a truck, floor, and roofing material. The calculated scores were weighted based on the weights derived from each DHS data file, ranked, and grouped into 5 socioeconomic quintiles from the poorest to the richest. Wealth index estimation has been described comprehensively elsewhere </w:t>
      </w:r>
      <w:r w:rsidRPr="008F213B">
        <w:rPr>
          <w:rFonts w:ascii="Helvetica" w:eastAsia="MS Mincho" w:hAnsi="Helvetica" w:cs="Helvetica"/>
          <w:i/>
          <w:iCs/>
          <w:lang w:val="en-GB"/>
        </w:rPr>
        <w:fldChar w:fldCharType="begin" w:fldLock="1"/>
      </w:r>
      <w:r w:rsidR="001E4019" w:rsidRPr="008F213B">
        <w:rPr>
          <w:rFonts w:ascii="Helvetica" w:eastAsia="MS Mincho" w:hAnsi="Helvetica" w:cs="Helvetica"/>
          <w:i/>
          <w:iCs/>
          <w:lang w:val="en-GB"/>
        </w:rPr>
        <w:instrText>ADDIN CSL_CITATION {"citationItems":[{"id":"ITEM-1","itemData":{"author":[{"dropping-particle":"","family":"Hjelm","given":"Lisa","non-dropping-particle":"","parse-names":false,"suffix":""},{"dropping-particle":"","family":"Mathiassen","given":"Astrid","non-dropping-particle":"","parse-names":false,"suffix":""},{"dropping-particle":"","family":"Miller","given":"Darryl","non-dropping-particle":"","parse-names":false,"suffix":""},{"dropping-particle":"","family":"Wadhwa","given":"Amit","non-dropping-particle":"","parse-names":false,"suffix":""}],"id":"ITEM-1","issued":{"date-parts":[["2017"]]},"number-of-pages":"1-26","title":"Fighting Hunger Worldwide : Creation of a Wealth Index","type":"report"},"uris":["http://www.mendeley.com/documents/?uuid=219ed30e-f10e-378a-b1be-a5311b47589c"]},{"id":"ITEM-2","itemData":{"URL":"https://www.dhsprogram.com/topics/wealth-index/Wealth-Index-Construction.cfm","accessed":{"date-parts":[["2021","5","17"]]},"author":[{"dropping-particle":"","family":"The DHS Program","given":"","non-dropping-particle":"","parse-names":false,"suffix":""}],"container-title":"Wealth Index Construction","id":"ITEM-2","issued":{"date-parts":[["2016"]]},"title":"Wealth-Index-Construction","type":"webpage"},"uris":["http://www.mendeley.com/documents/?uuid=c94f9064-d224-369a-8698-bdf5b31094a2"]}],"mendeley":{"formattedCitation":"[51,52]","plainTextFormattedCitation":"[51,52]","previouslyFormattedCitation":"[51,52]"},"properties":{"noteIndex":0},"schema":"https://github.com/citation-style-language/schema/raw/master/csl-citation.json"}</w:instrText>
      </w:r>
      <w:r w:rsidRPr="008F213B">
        <w:rPr>
          <w:rFonts w:ascii="Helvetica" w:eastAsia="MS Mincho" w:hAnsi="Helvetica" w:cs="Helvetica"/>
          <w:i/>
          <w:iCs/>
          <w:lang w:val="en-GB"/>
        </w:rPr>
        <w:fldChar w:fldCharType="separate"/>
      </w:r>
      <w:r w:rsidR="0083183F" w:rsidRPr="008F213B">
        <w:rPr>
          <w:rFonts w:ascii="Helvetica" w:eastAsia="MS Mincho" w:hAnsi="Helvetica" w:cs="Helvetica"/>
          <w:i/>
          <w:iCs/>
          <w:noProof/>
          <w:lang w:val="en-GB"/>
        </w:rPr>
        <w:t>[51,52]</w:t>
      </w:r>
      <w:r w:rsidRPr="008F213B">
        <w:rPr>
          <w:rFonts w:ascii="Helvetica" w:eastAsia="MS Mincho" w:hAnsi="Helvetica" w:cs="Helvetica"/>
          <w:i/>
          <w:iCs/>
          <w:lang w:val="en-GB"/>
        </w:rPr>
        <w:fldChar w:fldCharType="end"/>
      </w:r>
      <w:r w:rsidRPr="008F213B">
        <w:rPr>
          <w:rFonts w:ascii="Helvetica" w:eastAsia="MS Mincho" w:hAnsi="Helvetica" w:cs="Helvetica"/>
          <w:i/>
          <w:iCs/>
          <w:lang w:val="en-GB"/>
        </w:rPr>
        <w:t xml:space="preserve">. </w:t>
      </w:r>
      <w:r w:rsidR="00A42D2C" w:rsidRPr="008F213B">
        <w:rPr>
          <w:rFonts w:ascii="Helvetica" w:eastAsia="MS Mincho" w:hAnsi="Helvetica" w:cs="Helvetica"/>
          <w:i/>
          <w:iCs/>
          <w:lang w:val="en-GB"/>
        </w:rPr>
        <w:t xml:space="preserve">Traditionally, </w:t>
      </w:r>
      <w:r w:rsidRPr="008F213B">
        <w:rPr>
          <w:rFonts w:ascii="Helvetica" w:eastAsia="MS Mincho" w:hAnsi="Helvetica" w:cs="Helvetica"/>
          <w:i/>
          <w:iCs/>
          <w:lang w:val="en-GB"/>
        </w:rPr>
        <w:t xml:space="preserve">both income and expenditure have been used as measures of a household’s economic status, </w:t>
      </w:r>
      <w:r w:rsidR="00A42D2C" w:rsidRPr="008F213B">
        <w:rPr>
          <w:rFonts w:ascii="Helvetica" w:eastAsia="MS Mincho" w:hAnsi="Helvetica" w:cs="Helvetica"/>
          <w:i/>
          <w:iCs/>
          <w:lang w:val="en-GB"/>
        </w:rPr>
        <w:t xml:space="preserve">however, </w:t>
      </w:r>
      <w:r w:rsidRPr="008F213B">
        <w:rPr>
          <w:rFonts w:ascii="Helvetica" w:eastAsia="MS Mincho" w:hAnsi="Helvetica" w:cs="Helvetica"/>
          <w:i/>
          <w:iCs/>
          <w:lang w:val="en-GB"/>
        </w:rPr>
        <w:t>using the wealth index provides a viable alternative which is crucial and pivotal</w:t>
      </w:r>
      <w:r w:rsidR="00191790" w:rsidRPr="008F213B">
        <w:rPr>
          <w:rFonts w:ascii="Helvetica" w:eastAsia="MS Mincho" w:hAnsi="Helvetica" w:cs="Helvetica"/>
          <w:i/>
          <w:iCs/>
          <w:lang w:val="en-GB"/>
        </w:rPr>
        <w:t>,</w:t>
      </w:r>
      <w:r w:rsidRPr="008F213B">
        <w:rPr>
          <w:rFonts w:ascii="Helvetica" w:eastAsia="MS Mincho" w:hAnsi="Helvetica" w:cs="Helvetica"/>
          <w:i/>
          <w:iCs/>
          <w:lang w:val="en-GB"/>
        </w:rPr>
        <w:t xml:space="preserve"> particularly</w:t>
      </w:r>
      <w:r w:rsidR="00191790" w:rsidRPr="008F213B">
        <w:rPr>
          <w:rFonts w:ascii="Helvetica" w:eastAsia="MS Mincho" w:hAnsi="Helvetica" w:cs="Helvetica"/>
          <w:i/>
          <w:iCs/>
          <w:lang w:val="en-GB"/>
        </w:rPr>
        <w:t>,</w:t>
      </w:r>
      <w:r w:rsidRPr="008F213B">
        <w:rPr>
          <w:rFonts w:ascii="Helvetica" w:eastAsia="MS Mincho" w:hAnsi="Helvetica" w:cs="Helvetica"/>
          <w:i/>
          <w:iCs/>
          <w:lang w:val="en-GB"/>
        </w:rPr>
        <w:t xml:space="preserve"> in the case of absence of data related to income and expenditure as is often the case with DHS related data. </w:t>
      </w:r>
    </w:p>
    <w:p w14:paraId="0A80131B" w14:textId="77777777" w:rsidR="003C12F4" w:rsidRPr="003C12F4" w:rsidRDefault="003C12F4" w:rsidP="003C12F4">
      <w:pPr>
        <w:keepNext/>
        <w:keepLines/>
        <w:spacing w:before="240" w:line="480" w:lineRule="auto"/>
        <w:outlineLvl w:val="0"/>
        <w:rPr>
          <w:rFonts w:ascii="Helvetica" w:eastAsia="MS Gothic" w:hAnsi="Helvetica"/>
          <w:b/>
          <w:sz w:val="36"/>
          <w:szCs w:val="32"/>
          <w:lang w:val="en-GB"/>
        </w:rPr>
      </w:pPr>
      <w:r w:rsidRPr="003C12F4">
        <w:rPr>
          <w:rFonts w:ascii="Helvetica" w:eastAsia="MS Gothic" w:hAnsi="Helvetica"/>
          <w:b/>
          <w:sz w:val="36"/>
          <w:szCs w:val="32"/>
          <w:lang w:val="en-GB"/>
        </w:rPr>
        <w:t>Methodology</w:t>
      </w:r>
    </w:p>
    <w:p w14:paraId="640045DA" w14:textId="3941ECF7" w:rsidR="003C12F4" w:rsidRPr="003C12F4" w:rsidRDefault="00FF28DC" w:rsidP="003C12F4">
      <w:pPr>
        <w:keepNext/>
        <w:keepLines/>
        <w:spacing w:before="40" w:line="480" w:lineRule="auto"/>
        <w:outlineLvl w:val="1"/>
        <w:rPr>
          <w:rFonts w:ascii="Helvetica" w:eastAsia="MS Gothic" w:hAnsi="Helvetica"/>
          <w:b/>
          <w:sz w:val="32"/>
          <w:szCs w:val="26"/>
          <w:lang w:val="en-GB"/>
        </w:rPr>
      </w:pPr>
      <w:r>
        <w:rPr>
          <w:rFonts w:ascii="Helvetica" w:eastAsia="MS Gothic" w:hAnsi="Helvetica"/>
          <w:b/>
          <w:sz w:val="32"/>
          <w:szCs w:val="26"/>
          <w:lang w:val="en-GB"/>
        </w:rPr>
        <w:t>Study data</w:t>
      </w:r>
    </w:p>
    <w:p w14:paraId="1C0D2D87" w14:textId="27128801" w:rsidR="00E56085" w:rsidRDefault="00E56085" w:rsidP="00E56085">
      <w:pPr>
        <w:spacing w:line="480" w:lineRule="auto"/>
        <w:ind w:firstLine="720"/>
        <w:rPr>
          <w:rFonts w:ascii="Helvetica" w:eastAsia="MS Mincho" w:hAnsi="Helvetica" w:cs="Helvetica"/>
          <w:lang w:val="en-GB"/>
        </w:rPr>
      </w:pPr>
      <w:r>
        <w:rPr>
          <w:rFonts w:ascii="Helvetica" w:eastAsia="MS Mincho" w:hAnsi="Helvetica" w:cs="Helvetica"/>
          <w:lang w:val="en-GB"/>
        </w:rPr>
        <w:t xml:space="preserve">This study employed data from the Kenya Demographic and Health Surveys (KDHS) carried out in 2014 </w:t>
      </w:r>
      <w:r w:rsidR="003F58AF">
        <w:rPr>
          <w:rFonts w:ascii="Helvetica" w:eastAsia="MS Mincho" w:hAnsi="Helvetica" w:cs="Helvetica"/>
          <w:lang w:val="en-GB"/>
        </w:rPr>
        <w:t xml:space="preserve">and 2022 </w:t>
      </w:r>
      <w:r>
        <w:rPr>
          <w:rFonts w:ascii="Helvetica" w:eastAsia="MS Mincho" w:hAnsi="Helvetica" w:cs="Helvetica"/>
          <w:lang w:val="en-GB"/>
        </w:rPr>
        <w:t xml:space="preserve">(standard DHS). The surveys </w:t>
      </w:r>
      <w:r>
        <w:rPr>
          <w:rFonts w:ascii="Helvetica" w:eastAsia="MS Mincho" w:hAnsi="Helvetica" w:cs="Helvetica"/>
          <w:lang w:val="en-GB"/>
        </w:rPr>
        <w:lastRenderedPageBreak/>
        <w:t>employ stratified cluster sampling design in two stages</w:t>
      </w:r>
      <w:r w:rsidR="004A7868">
        <w:rPr>
          <w:rFonts w:ascii="Helvetica" w:eastAsia="MS Mincho" w:hAnsi="Helvetica" w:cs="Helvetica"/>
          <w:lang w:val="en-GB"/>
        </w:rPr>
        <w:t>,</w:t>
      </w:r>
      <w:r>
        <w:rPr>
          <w:rFonts w:ascii="Helvetica" w:eastAsia="MS Mincho" w:hAnsi="Helvetica" w:cs="Helvetica"/>
          <w:lang w:val="en-GB"/>
        </w:rPr>
        <w:t xml:space="preserve"> with clusters employed at the first sampling stage and households selected at the second stage. </w:t>
      </w:r>
      <w:r w:rsidR="003F58AF">
        <w:rPr>
          <w:rFonts w:ascii="Helvetica" w:eastAsia="MS Mincho" w:hAnsi="Helvetica" w:cs="Helvetica"/>
          <w:lang w:val="en-GB"/>
        </w:rPr>
        <w:t>The</w:t>
      </w:r>
      <w:r>
        <w:rPr>
          <w:rFonts w:ascii="Helvetica" w:eastAsia="MS Mincho" w:hAnsi="Helvetica" w:cs="Helvetica"/>
          <w:lang w:val="en-GB"/>
        </w:rPr>
        <w:t xml:space="preserve"> response rate</w:t>
      </w:r>
      <w:r w:rsidR="003F58AF">
        <w:rPr>
          <w:rFonts w:ascii="Helvetica" w:eastAsia="MS Mincho" w:hAnsi="Helvetica" w:cs="Helvetica"/>
          <w:lang w:val="en-GB"/>
        </w:rPr>
        <w:t xml:space="preserve"> </w:t>
      </w:r>
      <w:r>
        <w:rPr>
          <w:rFonts w:ascii="Helvetica" w:eastAsia="MS Mincho" w:hAnsi="Helvetica" w:cs="Helvetica"/>
          <w:lang w:val="en-GB"/>
        </w:rPr>
        <w:t>was 99% from a sample of 39 679 households</w:t>
      </w:r>
      <w:r w:rsidR="003F58AF">
        <w:rPr>
          <w:rFonts w:ascii="Helvetica" w:eastAsia="MS Mincho" w:hAnsi="Helvetica" w:cs="Helvetica"/>
          <w:lang w:val="en-GB"/>
        </w:rPr>
        <w:t xml:space="preserve"> in 2014, whereas in 2022, the response rate was 98% from a sample of 38 731 occupied households [@</w:t>
      </w:r>
      <w:r w:rsidR="003F58AF" w:rsidRPr="003F58AF">
        <w:rPr>
          <w:rFonts w:ascii="Helvetica" w:eastAsia="MS Mincho" w:hAnsi="Helvetica" w:cs="Helvetica"/>
          <w:lang w:val="en-GB"/>
        </w:rPr>
        <w:t>KNBSICF2023</w:t>
      </w:r>
      <w:r w:rsidR="003F58AF">
        <w:rPr>
          <w:rFonts w:ascii="Helvetica" w:eastAsia="MS Mincho" w:hAnsi="Helvetica" w:cs="Helvetica"/>
          <w:lang w:val="en-GB"/>
        </w:rPr>
        <w:t>]</w:t>
      </w:r>
      <w:r>
        <w:rPr>
          <w:rFonts w:ascii="Helvetica" w:eastAsia="MS Mincho" w:hAnsi="Helvetica" w:cs="Helvetica"/>
          <w:lang w:val="en-GB"/>
        </w:rPr>
        <w:t xml:space="preserve">. </w:t>
      </w:r>
      <w:r w:rsidR="003F58AF">
        <w:rPr>
          <w:rFonts w:ascii="Helvetica" w:eastAsia="MS Mincho" w:hAnsi="Helvetica" w:cs="Helvetica"/>
          <w:lang w:val="en-GB"/>
        </w:rPr>
        <w:t xml:space="preserve">We considered </w:t>
      </w:r>
      <w:r>
        <w:rPr>
          <w:rFonts w:ascii="Helvetica" w:eastAsia="MS Mincho" w:hAnsi="Helvetica" w:cs="Helvetica"/>
          <w:lang w:val="en-GB"/>
        </w:rPr>
        <w:t xml:space="preserve">all live children </w:t>
      </w:r>
      <w:r w:rsidR="003E1A95">
        <w:rPr>
          <w:rFonts w:ascii="Helvetica" w:eastAsia="MS Mincho" w:hAnsi="Helvetica" w:cs="Helvetica"/>
          <w:lang w:val="en-GB"/>
        </w:rPr>
        <w:t xml:space="preserve">of interviewed mothers </w:t>
      </w:r>
      <w:r w:rsidR="003F58AF">
        <w:rPr>
          <w:rFonts w:ascii="Helvetica" w:eastAsia="MS Mincho" w:hAnsi="Helvetica" w:cs="Helvetica"/>
          <w:lang w:val="en-GB"/>
        </w:rPr>
        <w:t>aged</w:t>
      </w:r>
      <w:r w:rsidR="003E1A95">
        <w:rPr>
          <w:rFonts w:ascii="Helvetica" w:eastAsia="MS Mincho" w:hAnsi="Helvetica" w:cs="Helvetica"/>
          <w:lang w:val="en-GB"/>
        </w:rPr>
        <w:t xml:space="preserve"> </w:t>
      </w:r>
      <w:r>
        <w:rPr>
          <w:rFonts w:ascii="Helvetica" w:eastAsia="MS Mincho" w:hAnsi="Helvetica" w:cs="Helvetica"/>
          <w:lang w:val="en-GB"/>
        </w:rPr>
        <w:t>between 0 and 59 months in all analytic procedures</w:t>
      </w:r>
      <w:r w:rsidR="00093A75">
        <w:rPr>
          <w:rFonts w:ascii="Helvetica" w:eastAsia="MS Mincho" w:hAnsi="Helvetica" w:cs="Helvetica"/>
          <w:lang w:val="en-GB"/>
        </w:rPr>
        <w:t>.</w:t>
      </w:r>
      <w:r>
        <w:rPr>
          <w:rFonts w:ascii="Helvetica" w:eastAsia="MS Mincho" w:hAnsi="Helvetica" w:cs="Helvetica"/>
          <w:lang w:val="en-GB"/>
        </w:rPr>
        <w:t xml:space="preserve"> </w:t>
      </w:r>
      <w:r w:rsidR="00093A75">
        <w:rPr>
          <w:rFonts w:ascii="Helvetica" w:eastAsia="MS Mincho" w:hAnsi="Helvetica" w:cs="Helvetica"/>
          <w:lang w:val="en-GB"/>
        </w:rPr>
        <w:t>C</w:t>
      </w:r>
      <w:r>
        <w:rPr>
          <w:rFonts w:ascii="Helvetica" w:eastAsia="MS Mincho" w:hAnsi="Helvetica" w:cs="Helvetica"/>
          <w:lang w:val="en-GB"/>
        </w:rPr>
        <w:t xml:space="preserve">hildren with missing anthropometrical data were excluded from analyses. </w:t>
      </w:r>
      <w:r w:rsidR="00F73FFA">
        <w:rPr>
          <w:rFonts w:ascii="Helvetica" w:eastAsia="MS Mincho" w:hAnsi="Helvetica" w:cs="Helvetica"/>
          <w:lang w:val="en-GB"/>
        </w:rPr>
        <w:t xml:space="preserve">All data </w:t>
      </w:r>
      <w:r w:rsidR="00350595">
        <w:rPr>
          <w:rFonts w:ascii="Helvetica" w:eastAsia="MS Mincho" w:hAnsi="Helvetica" w:cs="Helvetica"/>
          <w:lang w:val="en-GB"/>
        </w:rPr>
        <w:t>were</w:t>
      </w:r>
      <w:r w:rsidR="00F73FFA">
        <w:rPr>
          <w:rFonts w:ascii="Helvetica" w:eastAsia="MS Mincho" w:hAnsi="Helvetica" w:cs="Helvetica"/>
          <w:lang w:val="en-GB"/>
        </w:rPr>
        <w:t xml:space="preserve"> weighted to account for </w:t>
      </w:r>
      <w:r w:rsidR="00732D6D">
        <w:rPr>
          <w:rFonts w:ascii="Helvetica" w:eastAsia="MS Mincho" w:hAnsi="Helvetica" w:cs="Helvetica"/>
          <w:lang w:val="en-GB"/>
        </w:rPr>
        <w:t>non-response</w:t>
      </w:r>
      <w:r w:rsidR="00CA4856">
        <w:rPr>
          <w:rFonts w:ascii="Helvetica" w:eastAsia="MS Mincho" w:hAnsi="Helvetica" w:cs="Helvetica"/>
          <w:lang w:val="en-GB"/>
        </w:rPr>
        <w:t>.</w:t>
      </w:r>
      <w:r w:rsidR="00CA178E">
        <w:rPr>
          <w:rFonts w:ascii="Helvetica" w:eastAsia="MS Mincho" w:hAnsi="Helvetica" w:cs="Helvetica"/>
          <w:lang w:val="en-GB"/>
        </w:rPr>
        <w:t xml:space="preserve"> This data was used with explicit permission from DHS.</w:t>
      </w:r>
      <w:r w:rsidR="003F58AF">
        <w:rPr>
          <w:rFonts w:ascii="Helvetica" w:eastAsia="MS Mincho" w:hAnsi="Helvetica" w:cs="Helvetica"/>
          <w:lang w:val="en-GB"/>
        </w:rPr>
        <w:t xml:space="preserve"> </w:t>
      </w:r>
    </w:p>
    <w:p w14:paraId="6B82AF38" w14:textId="744CF756" w:rsidR="004A7868" w:rsidRPr="004A7868" w:rsidRDefault="004A7868" w:rsidP="00E56085">
      <w:pPr>
        <w:spacing w:line="480" w:lineRule="auto"/>
        <w:ind w:firstLine="720"/>
        <w:rPr>
          <w:rFonts w:ascii="Helvetica" w:eastAsia="MS Mincho" w:hAnsi="Helvetica" w:cs="Helvetica"/>
          <w:b/>
          <w:bCs/>
          <w:lang w:val="en-GB"/>
        </w:rPr>
      </w:pPr>
      <w:r w:rsidRPr="004A7868">
        <w:rPr>
          <w:rFonts w:ascii="Helvetica" w:eastAsia="MS Mincho" w:hAnsi="Helvetica" w:cs="Helvetica"/>
          <w:b/>
          <w:bCs/>
          <w:lang w:val="en-GB"/>
        </w:rPr>
        <w:t>Variables</w:t>
      </w:r>
    </w:p>
    <w:p w14:paraId="71652771" w14:textId="5EB52BF4" w:rsidR="003C12F4" w:rsidRPr="003C12F4" w:rsidRDefault="004A7868" w:rsidP="003C12F4">
      <w:pPr>
        <w:keepNext/>
        <w:keepLines/>
        <w:spacing w:before="40" w:line="480" w:lineRule="auto"/>
        <w:outlineLvl w:val="1"/>
        <w:rPr>
          <w:rFonts w:ascii="Helvetica" w:eastAsia="MS Gothic" w:hAnsi="Helvetica"/>
          <w:b/>
          <w:sz w:val="32"/>
          <w:szCs w:val="26"/>
          <w:lang w:val="en-GB"/>
        </w:rPr>
      </w:pPr>
      <w:r>
        <w:rPr>
          <w:rFonts w:ascii="Helvetica" w:eastAsia="MS Gothic" w:hAnsi="Helvetica"/>
          <w:b/>
          <w:sz w:val="32"/>
          <w:szCs w:val="26"/>
          <w:lang w:val="en-GB"/>
        </w:rPr>
        <w:t xml:space="preserve">Outcome </w:t>
      </w:r>
    </w:p>
    <w:p w14:paraId="50A720B2" w14:textId="7AC6F15F" w:rsidR="003C12F4" w:rsidRPr="003C12F4" w:rsidRDefault="002012F1" w:rsidP="003C12F4">
      <w:pPr>
        <w:spacing w:line="480" w:lineRule="auto"/>
        <w:ind w:firstLine="720"/>
        <w:rPr>
          <w:rFonts w:ascii="Helvetica" w:eastAsia="MS Mincho" w:hAnsi="Helvetica" w:cs="Helvetica"/>
          <w:lang w:val="en-GB"/>
        </w:rPr>
      </w:pPr>
      <w:r>
        <w:rPr>
          <w:rFonts w:ascii="Helvetica" w:eastAsia="MS Mincho" w:hAnsi="Helvetica" w:cs="Helvetica"/>
          <w:lang w:val="en-GB"/>
        </w:rPr>
        <w:t>T</w:t>
      </w:r>
      <w:r w:rsidR="003C12F4" w:rsidRPr="003C12F4">
        <w:rPr>
          <w:rFonts w:ascii="Helvetica" w:eastAsia="MS Mincho" w:hAnsi="Helvetica" w:cs="Helvetica"/>
          <w:lang w:val="en-GB"/>
        </w:rPr>
        <w:t xml:space="preserve">he response variable </w:t>
      </w:r>
      <w:r>
        <w:rPr>
          <w:rFonts w:ascii="Helvetica" w:eastAsia="MS Mincho" w:hAnsi="Helvetica" w:cs="Helvetica"/>
          <w:lang w:val="en-GB"/>
        </w:rPr>
        <w:t xml:space="preserve">used in this study was </w:t>
      </w:r>
      <w:r w:rsidR="003C12F4" w:rsidRPr="003C12F4">
        <w:rPr>
          <w:rFonts w:ascii="Helvetica" w:eastAsia="MS Mincho" w:hAnsi="Helvetica" w:cs="Helvetica"/>
          <w:lang w:val="en-GB"/>
        </w:rPr>
        <w:t>malnutrition in children under the age of five years. Malnutrition was classified into stunting, underweight, and wasting using height for age z scores, weight for age z scores, and height for weight z scores</w:t>
      </w:r>
      <w:r w:rsidR="00E92027">
        <w:rPr>
          <w:rFonts w:ascii="Helvetica" w:eastAsia="MS Mincho" w:hAnsi="Helvetica" w:cs="Helvetica"/>
          <w:lang w:val="en-GB"/>
        </w:rPr>
        <w:t>, respectively</w:t>
      </w:r>
      <w:r w:rsidR="003C12F4" w:rsidRPr="003C12F4">
        <w:rPr>
          <w:rFonts w:ascii="Helvetica" w:eastAsia="MS Mincho" w:hAnsi="Helvetica" w:cs="Helvetica"/>
          <w:lang w:val="en-GB"/>
        </w:rPr>
        <w:t xml:space="preserve">. Stunting refers to a low height for age and reflects linear growth achieved at the age of measurement. Children below the age of five years are said to be normal or moderately stunted if their height for age z scores (HAZ) are -2 and -3 standard deviations (SD) below the median and severely stunted if the height for age z scores is less than -3 SD below the World Health Organization’s (WHO) child growth standards median. Underweight refers to low weight for age as a result of a lack of food over the short term, whereas wasting (low height for </w:t>
      </w:r>
      <w:r w:rsidR="0031733F">
        <w:rPr>
          <w:rFonts w:ascii="Helvetica" w:eastAsia="MS Mincho" w:hAnsi="Helvetica" w:cs="Helvetica"/>
          <w:lang w:val="en-GB"/>
        </w:rPr>
        <w:t>weight</w:t>
      </w:r>
      <w:r w:rsidR="003C12F4" w:rsidRPr="003C12F4">
        <w:rPr>
          <w:rFonts w:ascii="Helvetica" w:eastAsia="MS Mincho" w:hAnsi="Helvetica" w:cs="Helvetica"/>
          <w:lang w:val="en-GB"/>
        </w:rPr>
        <w:t>) occurs as a result of insufficient food intake as well as infections with the same WHO classifications as seen above</w:t>
      </w:r>
      <w:r w:rsidR="004A7868">
        <w:rPr>
          <w:rFonts w:ascii="Helvetica" w:eastAsia="MS Mincho" w:hAnsi="Helvetica" w:cs="Helvetica"/>
          <w:lang w:val="en-GB"/>
        </w:rPr>
        <w:t>.</w:t>
      </w:r>
      <w:r w:rsidR="003C12F4" w:rsidRPr="003C12F4">
        <w:rPr>
          <w:rFonts w:ascii="Helvetica" w:eastAsia="MS Mincho" w:hAnsi="Helvetica" w:cs="Helvetica"/>
          <w:lang w:val="en-GB"/>
        </w:rPr>
        <w:t xml:space="preserve"> </w:t>
      </w:r>
      <w:r w:rsidR="003C12F4"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{"citationItems":[{"id":"ITEM-1","itemData":{"DOI":"10.1590/S0042-96862000001000008","ISSN":"00429686","PMID":"11100617","abstract":"Nutritional status is the best global indicator of well-being in children. Although many surveys of children have been conducted since the 1970s, lack of comparability between them has made it difficult to monitor trends in child malnutrition. Cross-sectional data from 241 nationally representative surveys were analysed in a standard way to produce comparable results of low height-for-age (stunting). Multilevel modelling was applied to estimate regional and global trends from 1980 to 2005. The prevalence of stunting has fallen in developing countries from 47% in 1980 to 33% in 2000 (i.e. by 40 million), although progress has been uneven according to regions. Stunting has increased in Eastern Africa, but decreased in South-eastern Asia, South-central Asia and South America; Northern Africa and the Caribbean show modest improvement; and Western Africa and Central America present very little progress. Despite an overall decrease of stunting in developing countries, child malnutrition still remains a major public health problem in these countries. In some countries rates of stunting are rising, while in many others they remain disturbingly high. The data we have presented provide a baseline for assessing progress and help identify countries and regions in need of populationwide interventions. Approaches to lower child malnutrition should be based on successful nutrition programmes and policies.","author":[{"dropping-particle":"","family":"Onis","given":"Mercedes","non-dropping-particle":"De","parse-names":false,"suffix":""},{"dropping-particle":"","family":"Frongillo","given":"Edward A.","non-dropping-particle":"","parse-names":false,"suffix":""},{"dropping-particle":"","family":"Blössner","given":"Monika","non-dropping-particle":"","parse-names":false,"suffix":""}],"container-title":"Bulletin of the World Health Organization","id":"ITEM-1","issue":"10","issued":{"date-parts":[["2000"]]},"page":"1222-1233","title":"Is malnutrition declining? An analysis of changes in levels of child malnutrition since 1980","type":"article-journal","volume":"78"},"uris":["http://www.mendeley.com/documents/?uuid=caf16b2f-03ba-4b93-a9de-1805b2f07080"]},{"id":"ITEM-2","itemData":{"DOI":"10.1186/s13690-018-0320-2","ISSN":"20493258","abstract":"Background: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Health","id":"ITEM-2","issue":"1","issued":{"date-parts":[["2018"]]},"title":"A comparative analysis of socioeconomic inequities in stunting: A case of three middle-income African countries","type":"article-journal","volume":"76"},"uris":["http://www.mendeley.com/documents/?uuid=2a673f33-fc67-4faa-9ff9-279c8b129d36"]}],"mendeley":{"formattedCitation":"[17,55]","plainTextFormattedCitation":"[17,55]","previouslyFormattedCitation":"[17,55]"},"properties":{"noteIndex":0},"schema":"https://github.com/citation-style-language/schema/raw/master/csl-citation.json"}</w:instrText>
      </w:r>
      <w:r w:rsidR="003C12F4"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[17,55]</w:t>
      </w:r>
      <w:r w:rsidR="003C12F4" w:rsidRPr="003C12F4">
        <w:rPr>
          <w:rFonts w:ascii="Helvetica" w:eastAsia="MS Mincho" w:hAnsi="Helvetica" w:cs="Helvetica"/>
          <w:lang w:val="en-GB"/>
        </w:rPr>
        <w:fldChar w:fldCharType="end"/>
      </w:r>
      <w:r w:rsidR="003C12F4" w:rsidRPr="003C12F4">
        <w:rPr>
          <w:rFonts w:ascii="Helvetica" w:eastAsia="MS Mincho" w:hAnsi="Helvetica" w:cs="Helvetica"/>
          <w:lang w:val="en-GB"/>
        </w:rPr>
        <w:t>.</w:t>
      </w:r>
    </w:p>
    <w:p w14:paraId="05EBCCEB" w14:textId="77777777" w:rsidR="004A7868" w:rsidRDefault="002012F1" w:rsidP="003C12F4">
      <w:pPr>
        <w:spacing w:line="480" w:lineRule="auto"/>
        <w:ind w:firstLine="720"/>
        <w:rPr>
          <w:rFonts w:ascii="Helvetica" w:eastAsia="MS Mincho" w:hAnsi="Helvetica" w:cs="Helvetica"/>
          <w:lang w:val="en-GB"/>
        </w:rPr>
      </w:pPr>
      <w:r>
        <w:rPr>
          <w:rFonts w:ascii="Helvetica" w:eastAsia="MS Mincho" w:hAnsi="Helvetica" w:cs="Helvetica"/>
          <w:lang w:val="en-GB"/>
        </w:rPr>
        <w:lastRenderedPageBreak/>
        <w:t>We</w:t>
      </w:r>
      <w:r w:rsidR="003C12F4" w:rsidRPr="003C12F4">
        <w:rPr>
          <w:rFonts w:ascii="Helvetica" w:eastAsia="MS Mincho" w:hAnsi="Helvetica" w:cs="Helvetica"/>
          <w:lang w:val="en-GB"/>
        </w:rPr>
        <w:t xml:space="preserve"> classified all children with height for age, weight for age, and height for weight z scores less than -2SD of WHO growth standard median as stunted, underweight, and wasted, respectively. Stunted children below the age of five years suggest chronic undernutrition whereas wasted and underweight suggest acute malnutrition and an indicator of both acute and chronic malnutrition, respectively </w:t>
      </w:r>
      <w:r w:rsidR="003C12F4"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{"citationItems":[{"id":"ITEM-1","itemData":{"ISSN":"00429686","PMID":"3493862","abstract":"Studies carried out during the last decade have led to a better understanding of the value of anthropometric indicators of nutritional status. The present report concentrates on data concerning 0-5-year-old children and examines the indices of weightt and height and the biological significance of 'wasting' and 'stunting'. The need for a reference population as well as for a standard or target is recognized and the advantages and disadvantages of local versus international reference populations are discussed. In the analysis of data, preference is given to the use of standard deviation (SD) scores and to the presentation of whole distributions. Cut-offs, for example -2SD, are needed for comparison of prevalences and for screening of populations. Sequential or serial measurements and the increasing use of growth velocities are discussed and their uses and difficulties are outlined.","author":[{"dropping-particle":"","family":"Group","given":"W H O Working","non-dropping-particle":"","parse-names":false,"suffix":""}],"container-title":"Bulletin of the World Health Organization","id":"ITEM-1","issue":"6","issued":{"date-parts":[["1986"]]},"page":"929-941","publisher":"World Health Organization","title":"Use and interpretation of anthropometric indicators of nutritional status","type":"article-journal","volume":"64"},"uris":["http://www.mendeley.com/documents/?uuid=6d069767-1e4a-4d33-98c3-904a3cd62f3a"]}],"mendeley":{"formattedCitation":"[56]","plainTextFormattedCitation":"[56]","previouslyFormattedCitation":"[56]"},"properties":{"noteIndex":0},"schema":"https://github.com/citation-style-language/schema/raw/master/csl-citation.json"}</w:instrText>
      </w:r>
      <w:r w:rsidR="003C12F4"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[56]</w:t>
      </w:r>
      <w:r w:rsidR="003C12F4" w:rsidRPr="003C12F4">
        <w:rPr>
          <w:rFonts w:ascii="Helvetica" w:eastAsia="MS Mincho" w:hAnsi="Helvetica" w:cs="Helvetica"/>
          <w:lang w:val="en-GB"/>
        </w:rPr>
        <w:fldChar w:fldCharType="end"/>
      </w:r>
      <w:r w:rsidR="003C12F4" w:rsidRPr="003C12F4">
        <w:rPr>
          <w:rFonts w:ascii="Helvetica" w:eastAsia="MS Mincho" w:hAnsi="Helvetica" w:cs="Helvetica"/>
          <w:lang w:val="en-GB"/>
        </w:rPr>
        <w:t xml:space="preserve">. </w:t>
      </w:r>
    </w:p>
    <w:p w14:paraId="0641B954" w14:textId="0DB27EC8" w:rsidR="004A7868" w:rsidRPr="004A7868" w:rsidRDefault="004A7868" w:rsidP="003C12F4">
      <w:pPr>
        <w:spacing w:line="480" w:lineRule="auto"/>
        <w:ind w:firstLine="720"/>
        <w:rPr>
          <w:rFonts w:ascii="Helvetica" w:eastAsia="MS Mincho" w:hAnsi="Helvetica" w:cs="Helvetica"/>
          <w:b/>
          <w:bCs/>
          <w:lang w:val="en-GB"/>
        </w:rPr>
      </w:pPr>
      <w:r w:rsidRPr="004A7868">
        <w:rPr>
          <w:rFonts w:ascii="Helvetica" w:eastAsia="MS Mincho" w:hAnsi="Helvetica" w:cs="Helvetica"/>
          <w:b/>
          <w:bCs/>
          <w:lang w:val="en-GB"/>
        </w:rPr>
        <w:t>Adjustment covariates</w:t>
      </w:r>
    </w:p>
    <w:p w14:paraId="369E363D" w14:textId="5BF0D9E9" w:rsidR="003C12F4" w:rsidRPr="003C12F4" w:rsidRDefault="003C12F4" w:rsidP="003C12F4">
      <w:pPr>
        <w:spacing w:line="480" w:lineRule="auto"/>
        <w:ind w:firstLine="720"/>
        <w:rPr>
          <w:rFonts w:ascii="Helvetica" w:eastAsia="MS Mincho" w:hAnsi="Helvetica" w:cs="Helvetica"/>
          <w:lang w:val="en-GB"/>
        </w:rPr>
      </w:pPr>
      <w:bookmarkStart w:id="0" w:name="OLE_LINK1"/>
      <w:bookmarkStart w:id="1" w:name="OLE_LINK2"/>
      <w:r w:rsidRPr="003C12F4">
        <w:rPr>
          <w:rFonts w:ascii="Helvetica" w:eastAsia="MS Mincho" w:hAnsi="Helvetica" w:cs="Helvetica"/>
          <w:lang w:val="en-GB"/>
        </w:rPr>
        <w:t xml:space="preserve">This </w:t>
      </w:r>
      <w:r w:rsidR="00B40279">
        <w:rPr>
          <w:rFonts w:ascii="Helvetica" w:eastAsia="MS Mincho" w:hAnsi="Helvetica" w:cs="Helvetica"/>
          <w:lang w:val="en-GB"/>
        </w:rPr>
        <w:t>study</w:t>
      </w:r>
      <w:r w:rsidR="00B40279" w:rsidRPr="003C12F4">
        <w:rPr>
          <w:rFonts w:ascii="Helvetica" w:eastAsia="MS Mincho" w:hAnsi="Helvetica" w:cs="Helvetica"/>
          <w:lang w:val="en-GB"/>
        </w:rPr>
        <w:t xml:space="preserve"> </w:t>
      </w:r>
      <w:r w:rsidRPr="003C12F4">
        <w:rPr>
          <w:rFonts w:ascii="Helvetica" w:eastAsia="MS Mincho" w:hAnsi="Helvetica" w:cs="Helvetica"/>
          <w:lang w:val="en-GB"/>
        </w:rPr>
        <w:t xml:space="preserve">also employed the child’s age (in months), the child’s gender, place of residence (urban or rural), the religion of the household, the education level of the mother, and the household’s socioeconomic status as explanatory variables which </w:t>
      </w:r>
      <w:r w:rsidR="00E92027">
        <w:rPr>
          <w:rFonts w:ascii="Helvetica" w:eastAsia="MS Mincho" w:hAnsi="Helvetica" w:cs="Helvetica"/>
          <w:lang w:val="en-GB"/>
        </w:rPr>
        <w:t>ar</w:t>
      </w:r>
      <w:r w:rsidRPr="003C12F4">
        <w:rPr>
          <w:rFonts w:ascii="Helvetica" w:eastAsia="MS Mincho" w:hAnsi="Helvetica" w:cs="Helvetica"/>
          <w:lang w:val="en-GB"/>
        </w:rPr>
        <w:t xml:space="preserve">e significant determinants of malnutrition in children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{"citationItems":[{"id":"ITEM-1","itemData":{"DOI":"10.6133/apjcn.2007.16.2.11","ISBN":"0964-7058","ISSN":"09647058","PMID":"17468083","abstract":"Reduction in childhood malnutrition in Vietnam between 1990 and 2004 was assessed using data from 5 national surveys. The prevalence of malnutrition, including stunting, declined significantly for underweight from 45% in 1990 to 26.6% in 2004. While the average reduction was 1.3% per year in the period from 1990 to 2000, it was 1.8% per year in the period from 2000 to 2004. The prevalence of stunting declined from 56.5% in 1990 to 30.7% in 2004, with an average reduction of 2% per year in the period from 1990 to 2000 and 1.5% per year in the period from 2000 to 2004. There were clear differences in the decrease in malnutrition prevalence between urban, rural and mountainous areas, the reduction being highest in the urban regions and lowest in the mountainous areas. Regression analysis showed that the nutrition status of the child is positively related to better household living conditions and to the educational level of the father, but not the mother. Stunting is higher in children whose parents are farmers and higher in households with more children. Stunting prevalence is lower in households with safe water access and hygienic toilets. In future , the dramatic reduction is childhood malnutrition as seen in the period 1990 to 2004 might not continue. More comprehensive apptoaches will be needed to lower childhood malnutrition in Vietnam further.","author":[{"dropping-particle":"","family":"Nguyen","given":"Cong Khan","non-dropping-particle":"","parse-names":false,"suffix":""},{"dropping-particle":"","family":"Le","given":"Danh Tuyen","non-dropping-particle":"","parse-names":false,"suffix":""},{"dropping-particle":"","family":"Tran","given":"Xuan Ngoc","non-dropping-particle":"","parse-names":false,"suffix":""},{"dropping-particle":"","family":"Phan","given":"Hoai Duong","non-dropping-particle":"","parse-names":false,"suffix":""},{"dropping-particle":"","family":"Ha","given":"Huy Khoi","non-dropping-particle":"","parse-names":false,"suffix":""}],"container-title":"Asia Pacific Journal of Clinical Nutrition","id":"ITEM-1","issue":"2","issued":{"date-parts":[["2007"]]},"page":"274-278","title":"Reduction in childhood malnutrition in Vietnam from 1990 to 2004","type":"article-journal","volume":"16"},"uris":["http://www.mendeley.com/documents/?uuid=0c5f0b16-738f-44df-9265-043de1383560"]},{"id":"ITEM-2","itemData":{"ISSN":"09647058","PMID":"14672863","abstract":"In the past decade of economic growth, Vietnam has achieved an impressive rate of socioeconomic development. However, the rate of improvement in child malnutrition lags far behind that of most other health indicators. This study examines factors other than income that might affect this inability to reduce rapidly child malnutrition by exploring the socioeconomic factors that explain the high rates of stunting and underweight status of many Vietnamese children. A nationally representative survey of Vietnamese households, the 1997-98 Vietnam Living Standards Survey (VLSS) is used. Multivariate logit is used for regression analysis. The key parameters are household poverty status, total expenditure level, rural residence, and minority status with controls for many key socio-demographic measures. Children from rural households, poor households, and ethnic minority backgrounds are significantly more likely to be malnourished (with a 17.6%, 10.9%, and 14.1%, respectively, greater prevalence of malnutrition) than are urban residents, non-poor households, and the majority Kinh population. These results suggest that economic improvements in Vietnam have, for the most part, bypassed the rural poor and minorities and that targeting economic resources towards these groups will be most critical for reducing undernutrition in Vietnam.","author":[{"dropping-particle":"","family":"Nguyen","given":"Minh Thang","non-dropping-particle":"","parse-names":false,"suffix":""},{"dropping-particle":"","family":"Popkin","given":"Barry M.","non-dropping-particle":"","parse-names":false,"suffix":""}],"container-title":"Asia Pacific Journal of Clinical Nutrition","id":"ITEM-2","issue":"4","issued":{"date-parts":[["2003"]]},"page":"405-410","title":"In an era of economic growth, is inequity holding back reductions in child malnutrition in Vietnam?","type":"article","volume":"12"},"uris":["http://www.mendeley.com/documents/?uuid=2b4fd861-da10-4c2d-ae1d-b9caedc0184b"]},{"id":"ITEM-3","itemData":{"DOI":"10.1046/j.1365-277X.2003.00449.x","ISSN":"09523871","PMID":"12859705","abstract":"Objective. In the past decade, Vietnam has achieved an impressive rate of socioeconomic development paralleled by broad improvements in the health sector - but child malnutrition still lags far behind that of most other health indicators. The purpose of this study is to discover inequality in the near-present situation (1997-98; hereafter referred to as the present situation), changes of child malnutrition over the period from 1992-93 to 1997-98, and factors that might affect the inability to rapidly reduce child malnutrition among the poor, rural, and minority populations. Design. Data from two nationally representative surveys - the 1992-93 and 1997-98 Vietnam Living Standards Measurement Surveys (LSMS) - of Vietnamese households were utilized in this study. Descriptive and logistic procedures were used for the analyses. The focus was on the variables related to household poverty status, total expenditure levels, rural residence, and minority status with controls, for other key economic and demographic measures. Subjects. A cross-sectional analysis was conducted on data using 4305 households and 4367 children (2-11 years of age in 1992-93) that were included in both surveys of the Vietnam Living Standard Survey (VLSS) in 1992-93 and 1997-98, conducted under the framework of the LSMS. Results. Children of rural households, poor households, and ethnic minority backgrounds are significantly more likely to be malnourished than urban residents, children of nonpoor households, and the majority Kinh population. Additionally, avenues to escape malnourishment are limited in the former categories. These results suggest that economic improvements in Vietnam have, for the most part, bypassed the rural poor and minorities, and targeting economic resources towards these groups will be most critical to reduce malnutrition in Vietnam.","author":[{"dropping-particle":"","family":"Thang","given":"Nguyen Minh","non-dropping-particle":"","parse-names":false,"suffix":""},{"dropping-particle":"","family":"Popkin","given":"B.","non-dropping-particle":"","parse-names":false,"suffix":""}],"container-title":"Journal of Human Nutrition and Dietetics","id":"ITEM-3","issue":"4","issued":{"date-parts":[["2003"]]},"page":"233-244","title":"Child malnutrition in Vietnam and its transition in an era of economic growth","type":"article-journal","volume":"16"},"uris":["http://www.mendeley.com/documents/?uuid=409829b5-8dcc-479b-a8cb-7409d01b4aa3"]}],"mendeley":{"formattedCitation":"[57–59]","plainTextFormattedCitation":"[57–59]","previouslyFormattedCitation":"[57–59]"},"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[57–59]</w:t>
      </w:r>
      <w:r w:rsidRPr="003C12F4">
        <w:rPr>
          <w:rFonts w:ascii="Helvetica" w:eastAsia="MS Mincho" w:hAnsi="Helvetica" w:cs="Helvetica"/>
          <w:lang w:val="en-GB"/>
        </w:rPr>
        <w:fldChar w:fldCharType="end"/>
      </w:r>
      <w:r w:rsidRPr="003C12F4">
        <w:rPr>
          <w:rFonts w:ascii="Helvetica" w:eastAsia="MS Mincho" w:hAnsi="Helvetica" w:cs="Helvetica"/>
          <w:lang w:val="en-GB"/>
        </w:rPr>
        <w:t>. We also investigated other variables</w:t>
      </w:r>
      <w:r w:rsidR="004A7868">
        <w:rPr>
          <w:rFonts w:ascii="Helvetica" w:eastAsia="MS Mincho" w:hAnsi="Helvetica" w:cs="Helvetica"/>
          <w:lang w:val="en-GB"/>
        </w:rPr>
        <w:t>,</w:t>
      </w:r>
      <w:r w:rsidRPr="003C12F4">
        <w:rPr>
          <w:rFonts w:ascii="Helvetica" w:eastAsia="MS Mincho" w:hAnsi="Helvetica" w:cs="Helvetica"/>
          <w:lang w:val="en-GB"/>
        </w:rPr>
        <w:t xml:space="preserve"> including </w:t>
      </w:r>
      <w:r w:rsidR="00E92027">
        <w:rPr>
          <w:rFonts w:ascii="Helvetica" w:eastAsia="MS Mincho" w:hAnsi="Helvetica" w:cs="Helvetica"/>
          <w:lang w:val="en-GB"/>
        </w:rPr>
        <w:t xml:space="preserve">the </w:t>
      </w:r>
      <w:r w:rsidRPr="003C12F4">
        <w:rPr>
          <w:rFonts w:ascii="Helvetica" w:eastAsia="MS Mincho" w:hAnsi="Helvetica" w:cs="Helvetica"/>
          <w:lang w:val="en-GB"/>
        </w:rPr>
        <w:t>birth order, region, place of delivery, birth interval</w:t>
      </w:r>
      <w:r w:rsidR="00E92027">
        <w:rPr>
          <w:rFonts w:ascii="Helvetica" w:eastAsia="MS Mincho" w:hAnsi="Helvetica" w:cs="Helvetica"/>
          <w:lang w:val="en-GB"/>
        </w:rPr>
        <w:t>,</w:t>
      </w:r>
      <w:r w:rsidRPr="003C12F4">
        <w:rPr>
          <w:rFonts w:ascii="Helvetica" w:eastAsia="MS Mincho" w:hAnsi="Helvetica" w:cs="Helvetica"/>
          <w:lang w:val="en-GB"/>
        </w:rPr>
        <w:t xml:space="preserve"> and the mother’s age at first birth. </w:t>
      </w:r>
      <w:r w:rsidR="00AA37C5">
        <w:rPr>
          <w:rFonts w:ascii="Helvetica" w:eastAsia="MS Mincho" w:hAnsi="Helvetica" w:cs="Helvetica"/>
          <w:lang w:val="en-GB"/>
        </w:rPr>
        <w:t xml:space="preserve">Descriptive statistics </w:t>
      </w:r>
      <w:r w:rsidR="00F83A25">
        <w:rPr>
          <w:rFonts w:ascii="Helvetica" w:eastAsia="MS Mincho" w:hAnsi="Helvetica" w:cs="Helvetica"/>
          <w:lang w:val="en-GB"/>
        </w:rPr>
        <w:t xml:space="preserve">for selected categorical variables </w:t>
      </w:r>
      <w:r w:rsidR="00AA37C5">
        <w:rPr>
          <w:rFonts w:ascii="Helvetica" w:eastAsia="MS Mincho" w:hAnsi="Helvetica" w:cs="Helvetica"/>
          <w:lang w:val="en-GB"/>
        </w:rPr>
        <w:t>were calculated as frequencies and percentages</w:t>
      </w:r>
      <w:r w:rsidR="001A6377">
        <w:rPr>
          <w:rFonts w:ascii="Helvetica" w:eastAsia="MS Mincho" w:hAnsi="Helvetica" w:cs="Helvetica"/>
          <w:lang w:val="en-GB"/>
        </w:rPr>
        <w:t xml:space="preserve"> to explore the proportions of </w:t>
      </w:r>
      <w:r w:rsidR="004A7868">
        <w:rPr>
          <w:rFonts w:ascii="Helvetica" w:eastAsia="MS Mincho" w:hAnsi="Helvetica" w:cs="Helvetica"/>
          <w:lang w:val="en-GB"/>
        </w:rPr>
        <w:t>malnourished children</w:t>
      </w:r>
      <w:r w:rsidR="001A6377">
        <w:rPr>
          <w:rFonts w:ascii="Helvetica" w:eastAsia="MS Mincho" w:hAnsi="Helvetica" w:cs="Helvetica"/>
          <w:lang w:val="en-GB"/>
        </w:rPr>
        <w:t xml:space="preserve"> by gender and </w:t>
      </w:r>
      <w:r w:rsidR="00E92027">
        <w:rPr>
          <w:rFonts w:ascii="Helvetica" w:eastAsia="MS Mincho" w:hAnsi="Helvetica" w:cs="Helvetica"/>
          <w:lang w:val="en-GB"/>
        </w:rPr>
        <w:t xml:space="preserve">area of </w:t>
      </w:r>
      <w:r w:rsidR="001A6377">
        <w:rPr>
          <w:rFonts w:ascii="Helvetica" w:eastAsia="MS Mincho" w:hAnsi="Helvetica" w:cs="Helvetica"/>
          <w:lang w:val="en-GB"/>
        </w:rPr>
        <w:t>residence.</w:t>
      </w:r>
    </w:p>
    <w:bookmarkEnd w:id="0"/>
    <w:bookmarkEnd w:id="1"/>
    <w:p w14:paraId="72458EC6" w14:textId="577F6CB3" w:rsidR="003C12F4" w:rsidRPr="00FF28DC" w:rsidRDefault="00FF28DC" w:rsidP="00FF28DC">
      <w:pPr>
        <w:pStyle w:val="Heading2"/>
        <w:rPr>
          <w:rFonts w:eastAsia="MS Gothic" w:cs="Helvetica"/>
          <w:szCs w:val="32"/>
          <w:lang w:val="en-GB"/>
        </w:rPr>
      </w:pPr>
      <w:r w:rsidRPr="00FF28DC">
        <w:rPr>
          <w:rFonts w:eastAsia="MS Gothic" w:cs="Helvetica"/>
          <w:szCs w:val="32"/>
          <w:lang w:val="en-GB"/>
        </w:rPr>
        <w:t>Indicators</w:t>
      </w:r>
      <w:r w:rsidR="003C12F4" w:rsidRPr="00FF28DC">
        <w:rPr>
          <w:rFonts w:eastAsia="MS Gothic" w:cs="Helvetica"/>
          <w:szCs w:val="32"/>
          <w:lang w:val="en-GB"/>
        </w:rPr>
        <w:t xml:space="preserve"> of socioeconomic disparities in child malnutrition </w:t>
      </w:r>
    </w:p>
    <w:p w14:paraId="7183305F" w14:textId="31456AAB"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The extent and trends of socioeconomic disparities in stunting, underweight, and wasting were quantified using concentration indices (CIs)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{"citationItems":[{"id":"ITEM-1","itemData":{"DOI":"10.1016/S0304-4076(96)01807-6","ISSN":"03044076","abstract":"This paper clarifies the relationship between two widely used indices of health inequality and explains why these are superior to others indices used in the literature. It also develops asymptotic estimators for their variances and clarifies the role that demographic standardization plays in the analysis of socioeconomic inequalities in health. Empirical illustrations are presented for Dutch health survey data.","author":[{"dropping-particle":"","family":"Kakwani","given":"Nanak","non-dropping-particle":"","parse-names":false,"suffix":""},{"dropping-particle":"","family":"Wagstaff","given":"Adam","non-dropping-particle":"","parse-names":false,"suffix":""},{"dropping-particle":"","family":"Doorslaer","given":"Eddy","non-dropping-particle":"Van","parse-names":false,"suffix":""}],"container-title":"Journal of Econometrics","id":"ITEM-1","issue":"1","issued":{"date-parts":[["1997"]]},"page":"87-103","title":"Socioeconomic inequalities in health: Measurement, computation, and statistical inference","type":"article-journal","volume":"77"},"uris":["http://www.mendeley.com/documents/?uuid=44dcc758-0ef9-4a0a-8543-824a728aec3a"]},{"id":"ITEM-2","itemData":{"DOI":"10.1016/0277-9536(91)90212-U","ISSN":"02779536","PMID":"1962226","abstract":"This paper offers a critical appraisal of the various methods employed to date to measure inequalities in health. It suggests that only two of these-the slope index of inequality and the concentration index-are likely to present an accurate picture of socioeconomic inequalities in health. The paper also presents several empirical examples to illustrate of the dangers of using other measures such as the range, the Lorenz curve and the index of dissimilarity. © 1991.","author":[{"dropping-particle":"","family":"Wagstaff","given":"Adam","non-dropping-particle":"","parse-names":false,"suffix":""},{"dropping-particle":"","family":"Paci","given":"Pierella","non-dropping-particle":"","parse-names":false,"suffix":""},{"dropping-particle":"","family":"Doorslaer","given":"Eddy","non-dropping-particle":"van","parse-names":false,"suffix":""}],"container-title":"Social Science and Medicine","id":"ITEM-2","issue":"5","issued":{"date-parts":[["1991"]]},"page":"545-557","title":"On the measurement of inequalities in health","type":"article-journal","volume":"33"},"uris":["http://www.mendeley.com/documents/?uuid=e9f4e6d7-bb70-44f2-b4f3-dfe607fb87d0"]},{"id":"ITEM-3","itemData":{"abstract":"O'Donnell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DC.","id":"ITEM-3","issued":{"date-parts":[["2008"]]},"title":"Measurement of Living Standards. Analyzing Health Equity Using Household Survey Data: A Guide to Techniques and Their Implementation","type":"article-journal"},"uris":["http://www.mendeley.com/documents/?uuid=b824a5ba-04f1-3769-a90d-006baa9eda18"]}],"mendeley":{"formattedCitation":"[60–62]","plainTextFormattedCitation":"[60–62]","previouslyFormattedCitation":"[60–62]"},"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[60–62]</w:t>
      </w:r>
      <w:r w:rsidRPr="003C12F4">
        <w:rPr>
          <w:rFonts w:ascii="Helvetica" w:eastAsia="MS Mincho" w:hAnsi="Helvetica" w:cs="Helvetica"/>
          <w:lang w:val="en-GB"/>
        </w:rPr>
        <w:fldChar w:fldCharType="end"/>
      </w:r>
      <w:r w:rsidRPr="003C12F4">
        <w:rPr>
          <w:rFonts w:ascii="Helvetica" w:eastAsia="MS Mincho" w:hAnsi="Helvetica" w:cs="Helvetica"/>
          <w:lang w:val="en-GB"/>
        </w:rPr>
        <w:t>. We used the z</w:t>
      </w:r>
      <w:r w:rsidR="005D58FD">
        <w:rPr>
          <w:rFonts w:ascii="Helvetica" w:eastAsia="MS Mincho" w:hAnsi="Helvetica" w:cs="Helvetica"/>
          <w:lang w:val="en-GB"/>
        </w:rPr>
        <w:t>-</w:t>
      </w:r>
      <w:r w:rsidRPr="003C12F4">
        <w:rPr>
          <w:rFonts w:ascii="Helvetica" w:eastAsia="MS Mincho" w:hAnsi="Helvetica" w:cs="Helvetica"/>
          <w:lang w:val="en-GB"/>
        </w:rPr>
        <w:t xml:space="preserve">scores described earlier </w:t>
      </w:r>
      <w:r w:rsidR="006F79EE">
        <w:rPr>
          <w:rFonts w:ascii="Helvetica" w:eastAsia="MS Mincho" w:hAnsi="Helvetica" w:cs="Helvetica"/>
          <w:lang w:val="en-GB"/>
        </w:rPr>
        <w:t>to estimate the concentration indices and plot the</w:t>
      </w:r>
      <w:r w:rsidRPr="003C12F4">
        <w:rPr>
          <w:rFonts w:ascii="Helvetica" w:eastAsia="MS Mincho" w:hAnsi="Helvetica" w:cs="Helvetica"/>
          <w:lang w:val="en-GB"/>
        </w:rPr>
        <w:t xml:space="preserve"> concentration curves. Concentration indices quantify the socioeconomic disparities in a health variable (malnutrition in this case) and thus allow for </w:t>
      </w:r>
      <w:r w:rsidR="004A7868">
        <w:rPr>
          <w:rFonts w:ascii="Helvetica" w:eastAsia="MS Mincho" w:hAnsi="Helvetica" w:cs="Helvetica"/>
          <w:lang w:val="en-GB"/>
        </w:rPr>
        <w:t>assessing</w:t>
      </w:r>
      <w:r w:rsidRPr="003C12F4">
        <w:rPr>
          <w:rFonts w:ascii="Helvetica" w:eastAsia="MS Mincho" w:hAnsi="Helvetica" w:cs="Helvetica"/>
          <w:lang w:val="en-GB"/>
        </w:rPr>
        <w:t xml:space="preserve"> the extent and levels of disproportions and discrepancies in the health variable of interest. CIs </w:t>
      </w:r>
      <w:r w:rsidR="005D58FD">
        <w:rPr>
          <w:rFonts w:ascii="Helvetica" w:eastAsia="MS Mincho" w:hAnsi="Helvetica" w:cs="Helvetica"/>
          <w:lang w:val="en-GB"/>
        </w:rPr>
        <w:t>were</w:t>
      </w:r>
      <w:r w:rsidRPr="003C12F4">
        <w:rPr>
          <w:rFonts w:ascii="Helvetica" w:eastAsia="MS Mincho" w:hAnsi="Helvetica" w:cs="Helvetica"/>
          <w:lang w:val="en-GB"/>
        </w:rPr>
        <w:t xml:space="preserve"> calculated as double </w:t>
      </w:r>
      <w:r w:rsidRPr="003C12F4">
        <w:rPr>
          <w:rFonts w:ascii="Helvetica" w:eastAsia="MS Mincho" w:hAnsi="Helvetica" w:cs="Helvetica"/>
          <w:lang w:val="en-GB"/>
        </w:rPr>
        <w:lastRenderedPageBreak/>
        <w:t xml:space="preserve">the area between the concentration curve and the line of equality, that is, the 45° line. According to definitions presented by O’Donnell et al.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DC.","id":"ITEM-1","issued":{"date-parts":[["2008"]]},"title":"Measurement of Living Standards. Analyzing Health Equity Using Household Survey Data: A Guide to Techniques and Their Implementation","type":"article-journal"},"uris":["http://www.mendeley.com/documents/?uuid=b824a5ba-04f1-3769-a90d-006baa9eda18"]}],"mendeley":{"formattedCitation":"[62]","plainTextFormattedCitation":"[62]","previouslyFormattedCitation":"[62]"},"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[62]</w:t>
      </w:r>
      <w:r w:rsidRPr="003C12F4">
        <w:rPr>
          <w:rFonts w:ascii="Helvetica" w:eastAsia="MS Mincho" w:hAnsi="Helvetica" w:cs="Helvetica"/>
          <w:lang w:val="en-GB"/>
        </w:rPr>
        <w:fldChar w:fldCharType="end"/>
      </w:r>
      <w:r w:rsidRPr="003C12F4">
        <w:rPr>
          <w:rFonts w:ascii="Helvetica" w:eastAsia="MS Mincho" w:hAnsi="Helvetica" w:cs="Helvetica"/>
          <w:lang w:val="en-GB"/>
        </w:rPr>
        <w:t>, the formula for CI follows:</w:t>
      </w:r>
    </w:p>
    <w:p w14:paraId="50E3A2D3" w14:textId="77777777" w:rsidR="003C12F4" w:rsidRPr="003C12F4" w:rsidRDefault="003C12F4" w:rsidP="003C12F4">
      <w:pPr>
        <w:jc w:val="both"/>
        <w:rPr>
          <w:rFonts w:ascii="Helvetica" w:eastAsia="MS Mincho" w:hAnsi="Helvetica" w:cs="Helvetica"/>
          <w:lang w:val="en-GB"/>
        </w:rPr>
      </w:pPr>
      <m:oMathPara>
        <m:oMath>
          <m:r>
            <w:rPr>
              <w:rFonts w:ascii="Cambria Math" w:eastAsia="MS Mincho" w:hAnsi="Cambria Math" w:cs="Helvetica"/>
              <w:lang w:val="en-GB"/>
            </w:rPr>
            <m:t>C=</m:t>
          </m:r>
          <m:f>
            <m:fPr>
              <m:ctrlPr>
                <w:rPr>
                  <w:rFonts w:ascii="Cambria Math" w:eastAsia="MS Mincho" w:hAnsi="Cambria Math" w:cs="Helvetica"/>
                  <w:i/>
                  <w:lang w:val="en-GB"/>
                </w:rPr>
              </m:ctrlPr>
            </m:fPr>
            <m:num>
              <m:r>
                <w:rPr>
                  <w:rFonts w:ascii="Cambria Math" w:eastAsia="MS Mincho" w:hAnsi="Cambria Math" w:cs="Helvetica"/>
                  <w:lang w:val="en-GB"/>
                </w:rPr>
                <m:t>2</m:t>
              </m:r>
            </m:num>
            <m:den>
              <m:r>
                <w:rPr>
                  <w:rFonts w:ascii="Cambria Math" w:eastAsia="MS Mincho" w:hAnsi="Cambria Math" w:cs="Helvetica"/>
                  <w:lang w:val="en-GB"/>
                </w:rPr>
                <m:t>μ</m:t>
              </m:r>
            </m:den>
          </m:f>
          <m:r>
            <w:rPr>
              <w:rFonts w:ascii="Cambria Math" w:eastAsia="MS Mincho" w:hAnsi="Cambria Math" w:cs="Helvetica"/>
              <w:lang w:val="en-GB"/>
            </w:rPr>
            <m:t xml:space="preserve"> cov</m:t>
          </m:r>
          <m:d>
            <m:dPr>
              <m:ctrlPr>
                <w:rPr>
                  <w:rFonts w:ascii="Cambria Math" w:eastAsia="MS Mincho" w:hAnsi="Cambria Math" w:cs="Helvetica"/>
                  <w:i/>
                  <w:lang w:val="en-GB"/>
                </w:rPr>
              </m:ctrlPr>
            </m:dPr>
            <m:e>
              <m:r>
                <w:rPr>
                  <w:rFonts w:ascii="Cambria Math" w:eastAsia="MS Mincho" w:hAnsi="Cambria Math" w:cs="Helvetica"/>
                  <w:lang w:val="en-GB"/>
                </w:rPr>
                <m:t>h, r</m:t>
              </m:r>
            </m:e>
          </m:d>
          <m:r>
            <w:rPr>
              <w:rFonts w:ascii="Cambria Math" w:eastAsia="MS Mincho" w:hAnsi="Cambria Math" w:cs="Helvetica"/>
              <w:lang w:val="en-GB"/>
            </w:rPr>
            <m:t xml:space="preserve">                   </m:t>
          </m:r>
          <m:d>
            <m:dPr>
              <m:ctrlPr>
                <w:rPr>
                  <w:rFonts w:ascii="Cambria Math" w:eastAsia="MS Mincho" w:hAnsi="Cambria Math" w:cs="Helvetica"/>
                  <w:i/>
                  <w:lang w:val="en-GB"/>
                </w:rPr>
              </m:ctrlPr>
            </m:dPr>
            <m:e>
              <m:r>
                <w:rPr>
                  <w:rFonts w:ascii="Cambria Math" w:eastAsia="MS Mincho" w:hAnsi="Cambria Math" w:cs="Helvetica"/>
                  <w:lang w:val="en-GB"/>
                </w:rPr>
                <m:t>1</m:t>
              </m:r>
            </m:e>
          </m:d>
        </m:oMath>
      </m:oMathPara>
    </w:p>
    <w:p w14:paraId="3D996515" w14:textId="61594FCB" w:rsidR="006D45BB"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In equation 1, </w:t>
      </w:r>
      <w:r w:rsidR="006D45BB">
        <w:rPr>
          <w:rFonts w:ascii="Helvetica" w:eastAsia="MS Mincho" w:hAnsi="Helvetica" w:cs="Helvetica"/>
          <w:i/>
          <w:iCs/>
          <w:lang w:val="en-GB"/>
        </w:rPr>
        <w:t>$\mu$</w:t>
      </w:r>
      <w:r w:rsidRPr="003C12F4">
        <w:rPr>
          <w:rFonts w:ascii="Helvetica" w:eastAsia="MS Mincho" w:hAnsi="Helvetica" w:cs="Helvetica"/>
          <w:i/>
          <w:iCs/>
          <w:lang w:val="en-GB"/>
        </w:rPr>
        <w:t xml:space="preserve"> </w:t>
      </w:r>
      <w:r w:rsidRPr="003C12F4">
        <w:rPr>
          <w:rFonts w:ascii="Helvetica" w:eastAsia="MS Mincho" w:hAnsi="Helvetica" w:cs="Helvetica"/>
          <w:lang w:val="en-GB"/>
        </w:rPr>
        <w:t>is the average of malnutrition</w:t>
      </w:r>
      <w:r w:rsidR="006D45BB">
        <w:rPr>
          <w:rFonts w:ascii="Helvetica" w:eastAsia="MS Mincho" w:hAnsi="Helvetica" w:cs="Helvetica"/>
          <w:lang w:val="en-GB"/>
        </w:rPr>
        <w:t xml:space="preserve"> </w:t>
      </w:r>
      <w:r w:rsidR="006D45BB" w:rsidRPr="003C12F4">
        <w:rPr>
          <w:rFonts w:ascii="Helvetica" w:eastAsia="MS Mincho" w:hAnsi="Helvetica" w:cs="Helvetica"/>
          <w:lang w:val="en-GB"/>
        </w:rPr>
        <w:t>(stunting, underweight</w:t>
      </w:r>
      <w:r w:rsidR="006D45BB">
        <w:rPr>
          <w:rFonts w:ascii="Helvetica" w:eastAsia="MS Mincho" w:hAnsi="Helvetica" w:cs="Helvetica"/>
          <w:lang w:val="en-GB"/>
        </w:rPr>
        <w:t xml:space="preserve">, and </w:t>
      </w:r>
      <w:r w:rsidR="006D45BB" w:rsidRPr="003C12F4">
        <w:rPr>
          <w:rFonts w:ascii="Helvetica" w:eastAsia="MS Mincho" w:hAnsi="Helvetica" w:cs="Helvetica"/>
          <w:lang w:val="en-GB"/>
        </w:rPr>
        <w:t>wasting)</w:t>
      </w:r>
      <w:r w:rsidRPr="003C12F4">
        <w:rPr>
          <w:rFonts w:ascii="Helvetica" w:eastAsia="MS Mincho" w:hAnsi="Helvetica" w:cs="Helvetica"/>
          <w:lang w:val="en-GB"/>
        </w:rPr>
        <w:t xml:space="preserve"> in </w:t>
      </w:r>
      <w:r w:rsidR="006D45BB">
        <w:rPr>
          <w:rFonts w:ascii="Helvetica" w:eastAsia="MS Mincho" w:hAnsi="Helvetica" w:cs="Helvetica"/>
          <w:lang w:val="en-GB"/>
        </w:rPr>
        <w:t xml:space="preserve">children </w:t>
      </w:r>
      <w:r w:rsidRPr="003C12F4">
        <w:rPr>
          <w:rFonts w:ascii="Helvetica" w:eastAsia="MS Mincho" w:hAnsi="Helvetica" w:cs="Helvetica"/>
          <w:lang w:val="en-GB"/>
        </w:rPr>
        <w:t>under</w:t>
      </w:r>
      <w:r w:rsidR="006D45BB">
        <w:rPr>
          <w:rFonts w:ascii="Helvetica" w:eastAsia="MS Mincho" w:hAnsi="Helvetica" w:cs="Helvetica"/>
          <w:lang w:val="en-GB"/>
        </w:rPr>
        <w:t xml:space="preserve"> </w:t>
      </w:r>
      <w:r w:rsidRPr="003C12F4">
        <w:rPr>
          <w:rFonts w:ascii="Helvetica" w:eastAsia="MS Mincho" w:hAnsi="Helvetica" w:cs="Helvetica"/>
          <w:lang w:val="en-GB"/>
        </w:rPr>
        <w:t>five children</w:t>
      </w:r>
      <w:r w:rsidR="006D45BB">
        <w:rPr>
          <w:rFonts w:ascii="Helvetica" w:eastAsia="MS Mincho" w:hAnsi="Helvetica" w:cs="Helvetica"/>
          <w:lang w:val="en-GB"/>
        </w:rPr>
        <w:t>,</w:t>
      </w:r>
      <w:r w:rsidRPr="003C12F4">
        <w:rPr>
          <w:rFonts w:ascii="Helvetica" w:eastAsia="MS Mincho" w:hAnsi="Helvetica" w:cs="Helvetica"/>
          <w:lang w:val="en-GB"/>
        </w:rPr>
        <w:t xml:space="preserve"> </w:t>
      </w:r>
      <w:r w:rsidR="006D45BB">
        <w:rPr>
          <w:rFonts w:ascii="Helvetica" w:eastAsia="MS Mincho" w:hAnsi="Helvetica" w:cs="Helvetica"/>
          <w:lang w:val="en-GB"/>
        </w:rPr>
        <w:t>$</w:t>
      </w:r>
      <w:r w:rsidRPr="003C12F4">
        <w:rPr>
          <w:rFonts w:ascii="Helvetica" w:eastAsia="MS Mincho" w:hAnsi="Helvetica" w:cs="Helvetica"/>
          <w:i/>
          <w:iCs/>
          <w:lang w:val="en-GB"/>
        </w:rPr>
        <w:t>h</w:t>
      </w:r>
      <w:r w:rsidR="006D45BB">
        <w:rPr>
          <w:rFonts w:ascii="Helvetica" w:eastAsia="MS Mincho" w:hAnsi="Helvetica" w:cs="Helvetica"/>
          <w:i/>
          <w:iCs/>
          <w:lang w:val="en-GB"/>
        </w:rPr>
        <w:t>$</w:t>
      </w:r>
      <w:r w:rsidRPr="003C12F4">
        <w:rPr>
          <w:rFonts w:ascii="Helvetica" w:eastAsia="MS Mincho" w:hAnsi="Helvetica" w:cs="Helvetica"/>
          <w:lang w:val="en-GB"/>
        </w:rPr>
        <w:t xml:space="preserve"> denotes observation-specific child malnutrition, and </w:t>
      </w:r>
      <w:r w:rsidR="006D45BB">
        <w:rPr>
          <w:rFonts w:ascii="Helvetica" w:eastAsia="MS Mincho" w:hAnsi="Helvetica" w:cs="Helvetica"/>
          <w:lang w:val="en-GB"/>
        </w:rPr>
        <w:t>$</w:t>
      </w:r>
      <w:r w:rsidRPr="003C12F4">
        <w:rPr>
          <w:rFonts w:ascii="Helvetica" w:eastAsia="MS Mincho" w:hAnsi="Helvetica" w:cs="Helvetica"/>
          <w:i/>
          <w:iCs/>
          <w:lang w:val="en-GB"/>
        </w:rPr>
        <w:t>r</w:t>
      </w:r>
      <w:r w:rsidR="006D45BB">
        <w:rPr>
          <w:rFonts w:ascii="Helvetica" w:eastAsia="MS Mincho" w:hAnsi="Helvetica" w:cs="Helvetica"/>
          <w:i/>
          <w:iCs/>
          <w:lang w:val="en-GB"/>
        </w:rPr>
        <w:t>$</w:t>
      </w:r>
      <w:r w:rsidRPr="003C12F4">
        <w:rPr>
          <w:rFonts w:ascii="Helvetica" w:eastAsia="MS Mincho" w:hAnsi="Helvetica" w:cs="Helvetica"/>
          <w:lang w:val="en-GB"/>
        </w:rPr>
        <w:t xml:space="preserve"> is the rank of the socioeconomic status of a household. The CI of a given health variable usually takes values between -1 and +1</w:t>
      </w:r>
      <w:r w:rsidR="006D45BB">
        <w:rPr>
          <w:rFonts w:ascii="Helvetica" w:eastAsia="MS Mincho" w:hAnsi="Helvetica" w:cs="Helvetica"/>
          <w:lang w:val="en-GB"/>
        </w:rPr>
        <w:t>,</w:t>
      </w:r>
      <w:r w:rsidRPr="003C12F4">
        <w:rPr>
          <w:rFonts w:ascii="Helvetica" w:eastAsia="MS Mincho" w:hAnsi="Helvetica" w:cs="Helvetica"/>
          <w:lang w:val="en-GB"/>
        </w:rPr>
        <w:t xml:space="preserve"> with 0 suggesting perfect equity of the health variable between the poorest and the richest socioeconomic groups</w:t>
      </w:r>
      <w:r w:rsidR="00FC2662">
        <w:rPr>
          <w:rFonts w:ascii="Helvetica" w:eastAsia="MS Mincho" w:hAnsi="Helvetica" w:cs="Helvetica"/>
          <w:lang w:val="en-GB"/>
        </w:rPr>
        <w:t>. On the other hand, n</w:t>
      </w:r>
      <w:r w:rsidRPr="003C12F4">
        <w:rPr>
          <w:rFonts w:ascii="Helvetica" w:eastAsia="MS Mincho" w:hAnsi="Helvetica" w:cs="Helvetica"/>
          <w:lang w:val="en-GB"/>
        </w:rPr>
        <w:t xml:space="preserve">egative values suggest a higher concentration of malnutrition among the poorest group, and positive values suggest a higher concentration of inequity among the richest socioeconomic group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ONE","id":"ITEM-1","issue":"2","issued":{"date-parts":[["2019"]]},"title":"Trends in socioeconomic inequalities in child undernutrition: Evidence from Nigeria demographic and health survey (2003 – 2013)","type":"article-journal","volume":"14"},"uris":["http://www.mendeley.com/documents/?uuid=1238d34a-9cb6-379c-b0a8-f1b4854e4346"]},{"id":"ITEM-2","itemData":{"DOI":"10.1186/s13690-018-0320-2","ISSN":"20493258","abstract":"Background: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Health","id":"ITEM-2","issue":"1","issued":{"date-parts":[["2018"]]},"title":"A comparative analysis of socioeconomic inequities in stunting: A case of three middle-income African countries","type":"article-journal","volume":"76"},"uris":["http://www.mendeley.com/documents/?uuid=2a673f33-fc67-4faa-9ff9-279c8b129d36"]},{"id":"ITEM-3","itemData":{"DOI":"10.3402/gha.v9.29263","ISSN":"16549880","PMID":"26950558","abstract":"Background: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Action","id":"ITEM-3","issue":"1","issued":{"date-parts":[["2016"]]},"title":"Trends in socioeconomic inequalities in child malnutrition in Vietnam: Findings from the Multiple Indicator Cluster Surveys, 2000-2011","type":"article-journal","volume":"9"},"uris":["http://www.mendeley.com/documents/?uuid=baf2d477-3dbf-4fc6-a9a5-7ca2ce3a65c8"]},{"id":"ITEM-4","itemData":{"abstract":"O'Donnell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DC.","id":"ITEM-4","issued":{"date-parts":[["2008"]]},"title":"Measurement of Living Standards. Analyzing Health Equity Using Household Survey Data: A Guide to Techniques and Their Implementation","type":"article-journal"},"uris":["http://www.mendeley.com/documents/?uuid=b824a5ba-04f1-3769-a90d-006baa9eda18"]}],"mendeley":{"formattedCitation":"[13,15,17,62]","plainTextFormattedCitation":"[13,15,17,62]","previouslyFormattedCitation":"[13,15,17,62]"},"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[13,15,17,62]</w:t>
      </w:r>
      <w:r w:rsidRPr="003C12F4">
        <w:rPr>
          <w:rFonts w:ascii="Helvetica" w:eastAsia="MS Mincho" w:hAnsi="Helvetica" w:cs="Helvetica"/>
          <w:lang w:val="en-GB"/>
        </w:rPr>
        <w:fldChar w:fldCharType="end"/>
      </w:r>
      <w:r w:rsidR="006D45BB">
        <w:rPr>
          <w:rFonts w:ascii="Helvetica" w:eastAsia="MS Mincho" w:hAnsi="Helvetica" w:cs="Helvetica"/>
          <w:lang w:val="en-GB"/>
        </w:rPr>
        <w:t>. As</w:t>
      </w:r>
      <w:r w:rsidRPr="003C12F4">
        <w:rPr>
          <w:rFonts w:ascii="Helvetica" w:eastAsia="MS Mincho" w:hAnsi="Helvetica" w:cs="Helvetica"/>
          <w:lang w:val="en-GB"/>
        </w:rPr>
        <w:t xml:space="preserve"> in </w:t>
      </w:r>
      <w:proofErr w:type="spellStart"/>
      <w:r w:rsidRPr="003C12F4">
        <w:rPr>
          <w:rFonts w:ascii="Helvetica" w:eastAsia="MS Mincho" w:hAnsi="Helvetica" w:cs="Helvetica"/>
          <w:lang w:val="en-GB"/>
        </w:rPr>
        <w:t>Kien</w:t>
      </w:r>
      <w:proofErr w:type="spellEnd"/>
      <w:r w:rsidRPr="003C12F4">
        <w:rPr>
          <w:rFonts w:ascii="Helvetica" w:eastAsia="MS Mincho" w:hAnsi="Helvetica" w:cs="Helvetica"/>
          <w:lang w:val="en-GB"/>
        </w:rPr>
        <w:t xml:space="preserve"> et al. </w:t>
      </w:r>
      <w:r w:rsidRPr="003C12F4">
        <w:rPr>
          <w:rFonts w:ascii="Helvetica" w:eastAsia="MS Mincho" w:hAnsi="Helvetica" w:cs="Helvetica"/>
          <w:lang w:val="en-GB"/>
        </w:rPr>
        <w:fldChar w:fldCharType="begin" w:fldLock="1"/>
      </w:r>
      <w:r w:rsidR="0083183F">
        <w:rPr>
          <w:rFonts w:ascii="Helvetica" w:eastAsia="MS Mincho" w:hAnsi="Helvetica" w:cs="Helvetica"/>
          <w:lang w:val="en-GB"/>
        </w:rPr>
        <w:instrText>ADDIN CSL_CITATION {"citationItems":[{"id":"ITEM-1","itemData":{"DOI":"10.3402/gha.v9.29263","ISSN":"16549880","PMID":"26950558","abstract":"Background: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Action","id":"ITEM-1","issue":"1","issued":{"date-parts":[["2016"]]},"title":"Trends in socioeconomic inequalities in child malnutrition in Vietnam: Findings from the Multiple Indicator Cluster Surveys, 2000-2011","type":"article-journal","volume":"9"},"uris":["http://www.mendeley.com/documents/?uuid=baf2d477-3dbf-4fc6-a9a5-7ca2ce3a65c8"]}],"mendeley":{"formattedCitation":"[15]","plainTextFormattedCitation":"[15]","previouslyFormattedCitation":"[15]"},"properties":{"noteIndex":0},"schema":"https://github.com/citation-style-language/schema/raw/master/csl-citation.json"}</w:instrText>
      </w:r>
      <w:r w:rsidRPr="003C12F4">
        <w:rPr>
          <w:rFonts w:ascii="Helvetica" w:eastAsia="MS Mincho" w:hAnsi="Helvetica" w:cs="Helvetica"/>
          <w:lang w:val="en-GB"/>
        </w:rPr>
        <w:fldChar w:fldCharType="separate"/>
      </w:r>
      <w:r w:rsidR="00072E2F" w:rsidRPr="00072E2F">
        <w:rPr>
          <w:rFonts w:ascii="Helvetica" w:eastAsia="MS Mincho" w:hAnsi="Helvetica" w:cs="Helvetica"/>
          <w:noProof/>
          <w:lang w:val="en-GB"/>
        </w:rPr>
        <w:t>[15]</w:t>
      </w:r>
      <w:r w:rsidRPr="003C12F4">
        <w:rPr>
          <w:rFonts w:ascii="Helvetica" w:eastAsia="MS Mincho" w:hAnsi="Helvetica" w:cs="Helvetica"/>
          <w:lang w:val="en-GB"/>
        </w:rPr>
        <w:fldChar w:fldCharType="end"/>
      </w:r>
      <w:r w:rsidR="006D45BB">
        <w:rPr>
          <w:rFonts w:ascii="Helvetica" w:eastAsia="MS Mincho" w:hAnsi="Helvetica" w:cs="Helvetica"/>
          <w:lang w:val="en-GB"/>
        </w:rPr>
        <w:t>,</w:t>
      </w:r>
      <w:r w:rsidRPr="003C12F4">
        <w:rPr>
          <w:rFonts w:ascii="Helvetica" w:eastAsia="MS Mincho" w:hAnsi="Helvetica" w:cs="Helvetica"/>
          <w:lang w:val="en-GB"/>
        </w:rPr>
        <w:t xml:space="preserve"> the continuous forms of the variables for stunting, underweight, and wasting were employed to enhance precision. </w:t>
      </w:r>
    </w:p>
    <w:p w14:paraId="447123CE" w14:textId="77777777" w:rsidR="006D45BB" w:rsidRDefault="006D45BB" w:rsidP="003C12F4">
      <w:pPr>
        <w:spacing w:line="480" w:lineRule="auto"/>
        <w:ind w:firstLine="720"/>
        <w:rPr>
          <w:rFonts w:ascii="Helvetica" w:eastAsia="MS Mincho" w:hAnsi="Helvetica" w:cs="Helvetica"/>
          <w:lang w:val="en-GB"/>
        </w:rPr>
      </w:pPr>
    </w:p>
    <w:p w14:paraId="58041185" w14:textId="77777777" w:rsidR="006D45BB" w:rsidRDefault="006D45BB" w:rsidP="003C12F4">
      <w:pPr>
        <w:spacing w:line="480" w:lineRule="auto"/>
        <w:ind w:firstLine="720"/>
        <w:rPr>
          <w:rFonts w:ascii="Helvetica" w:eastAsia="MS Mincho" w:hAnsi="Helvetica" w:cs="Helvetica"/>
          <w:lang w:val="en-GB"/>
        </w:rPr>
      </w:pPr>
    </w:p>
    <w:p w14:paraId="1E5891FB" w14:textId="77777777" w:rsidR="006D45BB" w:rsidRDefault="006D45BB" w:rsidP="003C12F4">
      <w:pPr>
        <w:spacing w:line="480" w:lineRule="auto"/>
        <w:ind w:firstLine="720"/>
        <w:rPr>
          <w:rFonts w:ascii="Helvetica" w:eastAsia="MS Mincho" w:hAnsi="Helvetica" w:cs="Helvetica"/>
          <w:lang w:val="en-GB"/>
        </w:rPr>
      </w:pPr>
    </w:p>
    <w:p w14:paraId="5D87642A" w14:textId="77777777" w:rsidR="006D45BB" w:rsidRDefault="006D45BB" w:rsidP="003C12F4">
      <w:pPr>
        <w:spacing w:line="480" w:lineRule="auto"/>
        <w:ind w:firstLine="720"/>
        <w:rPr>
          <w:rFonts w:ascii="Helvetica" w:eastAsia="MS Mincho" w:hAnsi="Helvetica" w:cs="Helvetica"/>
          <w:lang w:val="en-GB"/>
        </w:rPr>
      </w:pPr>
    </w:p>
    <w:p w14:paraId="49B2B999" w14:textId="77777777" w:rsidR="006D45BB" w:rsidRDefault="006D45BB" w:rsidP="003C12F4">
      <w:pPr>
        <w:spacing w:line="480" w:lineRule="auto"/>
        <w:ind w:firstLine="720"/>
        <w:rPr>
          <w:rFonts w:ascii="Helvetica" w:eastAsia="MS Mincho" w:hAnsi="Helvetica" w:cs="Helvetica"/>
          <w:lang w:val="en-GB"/>
        </w:rPr>
      </w:pPr>
    </w:p>
    <w:p w14:paraId="47EA4B4C" w14:textId="2E1A8024"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Concentration curves which plot the collective percentages of a health variable as well as the population ranked by standards of living from the poorest to the richest were also plotted using the z scores. This plot aids in the identification of the existence of inequalities of a socioeconomic sense in a </w:t>
      </w:r>
      <w:r w:rsidRPr="003C12F4">
        <w:rPr>
          <w:rFonts w:ascii="Helvetica" w:eastAsia="MS Mincho" w:hAnsi="Helvetica" w:cs="Helvetica"/>
          <w:lang w:val="en-GB"/>
        </w:rPr>
        <w:lastRenderedPageBreak/>
        <w:t xml:space="preserve">health variable and whether these disparities (if they exist) vary by time and space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{"citationItems":[{"id":"ITEM-1","itemData":{"DOI":"10.1016/S0304-4076(96)01807-6","ISSN":"03044076","abstract":"This paper clarifies the relationship between two widely used indices of health inequality and explains why these are superior to others indices used in the literature. It also develops asymptotic estimators for their variances and clarifies the role that demographic standardization plays in the analysis of socioeconomic inequalities in health. Empirical illustrations are presented for Dutch health survey data.","author":[{"dropping-particle":"","family":"Kakwani","given":"Nanak","non-dropping-particle":"","parse-names":false,"suffix":""},{"dropping-particle":"","family":"Wagstaff","given":"Adam","non-dropping-particle":"","parse-names":false,"suffix":""},{"dropping-particle":"","family":"Doorslaer","given":"Eddy","non-dropping-particle":"Van","parse-names":false,"suffix":""}],"container-title":"Journal of Econometrics","id":"ITEM-1","issue":"1","issued":{"date-parts":[["1997"]]},"page":"87-103","title":"Socioeconomic inequalities in health: Measurement, computation, and statistical inference","type":"article-journal","volume":"77"},"uris":["http://www.mendeley.com/documents/?uuid=44dcc758-0ef9-4a0a-8543-824a728aec3a"]},{"id":"ITEM-2","itemData":{"DOI":"10.1016/S1574-0064(00)80047-5","ISSN":"15740064","abstract":"The paper surveys the economics literature on equity in health care financing and delivery. The focus is, for the most part, on empirical work, especially that involving international and temporal comparisons. There is, however, some discussion of the concept and definition of equity. The empirical sections cover the literature on equity in health care financing (progressivity and horizontal equity of health care financing arrangements), equity in health care delivery (horizontal equity in the sense of treating persons in equal need similarly), and equality of health. © 2000 Elsevier Science B.V. All rights reserved.","author":[{"dropping-particle":"","family":"Wagstaff","given":"Adam","non-dropping-particle":"","parse-names":false,"suffix":""},{"dropping-particle":"","family":"Doorslaer","given":"Eddy","non-dropping-particle":"van","parse-names":false,"suffix":""}],"container-title":"Handbook of Health Economics","id":"ITEM-2","issue":"PART B","issued":{"date-parts":[["2000"]]},"page":"1803-1862","title":"Chapter 34 Equity in health care finance and delivery","type":"article","volume":"1"},"uris":["http://www.mendeley.com/documents/?uuid=1835f46f-c4bc-465b-9fe1-24e79275eac5"]},{"id":"ITEM-3","itemData":{"abstract":"O'Donnell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DC.","id":"ITEM-3","issued":{"date-parts":[["2008"]]},"title":"Measurement of Living Standards. Analyzing Health Equity Using Household Survey Data: A Guide to Techniques and Their Implementation","type":"article-journal"},"uris":["http://www.mendeley.com/documents/?uuid=b824a5ba-04f1-3769-a90d-006baa9eda18"]}],"mendeley":{"formattedCitation":"[60,62,63]","plainTextFormattedCitation":"[60,62,63]","previouslyFormattedCitation":"[60,62,63]"},"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[60,62,63]</w:t>
      </w:r>
      <w:r w:rsidRPr="003C12F4">
        <w:rPr>
          <w:rFonts w:ascii="Helvetica" w:eastAsia="MS Mincho" w:hAnsi="Helvetica" w:cs="Helvetica"/>
          <w:lang w:val="en-GB"/>
        </w:rPr>
        <w:fldChar w:fldCharType="end"/>
      </w:r>
      <w:r w:rsidRPr="003C12F4">
        <w:rPr>
          <w:rFonts w:ascii="Helvetica" w:eastAsia="MS Mincho" w:hAnsi="Helvetica" w:cs="Helvetica"/>
          <w:lang w:val="en-GB"/>
        </w:rPr>
        <w:t>.</w:t>
      </w:r>
    </w:p>
    <w:p w14:paraId="025789DD" w14:textId="5B35C99A" w:rsidR="003C12F4" w:rsidRDefault="00FF28DC" w:rsidP="00FF28DC">
      <w:pPr>
        <w:pStyle w:val="Heading2"/>
        <w:rPr>
          <w:rFonts w:eastAsia="MS Gothic"/>
          <w:lang w:val="en-GB"/>
        </w:rPr>
      </w:pPr>
      <w:r>
        <w:rPr>
          <w:rFonts w:eastAsia="MS Gothic"/>
          <w:lang w:val="en-GB"/>
        </w:rPr>
        <w:t>Statistical analysis</w:t>
      </w:r>
    </w:p>
    <w:p w14:paraId="3983F4BC" w14:textId="26B5B5E2" w:rsidR="00FF28DC" w:rsidRDefault="00FF28DC" w:rsidP="003C12F4">
      <w:pPr>
        <w:keepNext/>
        <w:keepLines/>
        <w:spacing w:before="40" w:line="480" w:lineRule="auto"/>
        <w:outlineLvl w:val="2"/>
        <w:rPr>
          <w:rFonts w:ascii="Helvetica" w:eastAsia="MS Gothic" w:hAnsi="Helvetica"/>
          <w:b/>
          <w:sz w:val="28"/>
          <w:lang w:val="en-GB"/>
        </w:rPr>
      </w:pPr>
      <w:r>
        <w:rPr>
          <w:rFonts w:ascii="Helvetica" w:eastAsia="MS Gothic" w:hAnsi="Helvetica"/>
          <w:b/>
          <w:sz w:val="28"/>
          <w:lang w:val="en-GB"/>
        </w:rPr>
        <w:t>Descriptive statistics</w:t>
      </w:r>
    </w:p>
    <w:p w14:paraId="240F5DD2" w14:textId="139D8029" w:rsidR="00FF28DC" w:rsidRPr="00FF28DC" w:rsidRDefault="00FF28DC" w:rsidP="00FF28DC">
      <w:pPr>
        <w:spacing w:line="480" w:lineRule="auto"/>
        <w:rPr>
          <w:rFonts w:ascii="Arial" w:eastAsia="MS Gothic" w:hAnsi="Arial" w:cs="Arial"/>
          <w:b/>
          <w:sz w:val="28"/>
          <w:lang w:val="en-GB"/>
        </w:rPr>
      </w:pPr>
      <w:r w:rsidRPr="00FF28DC">
        <w:rPr>
          <w:rFonts w:ascii="Arial" w:hAnsi="Arial" w:cs="Arial"/>
          <w:lang w:val="en-GB"/>
        </w:rPr>
        <w:t>Descriptive statistics for each year were presented as frequencies and percentages for categorical variables for the three malnutrition indicators and selected demographic variables (residence and gender). Two sample tests of proportions were used to investigate the existence of statistically significant differences between the proportions of malnutrition in 2003 and 2014.</w:t>
      </w:r>
    </w:p>
    <w:p w14:paraId="5EBCA44B" w14:textId="20BE7C49" w:rsidR="00FF28DC" w:rsidRPr="003C12F4" w:rsidRDefault="00FF28DC" w:rsidP="003C12F4">
      <w:pPr>
        <w:keepNext/>
        <w:keepLines/>
        <w:spacing w:before="40" w:line="480" w:lineRule="auto"/>
        <w:outlineLvl w:val="2"/>
        <w:rPr>
          <w:rFonts w:ascii="Helvetica" w:eastAsia="MS Gothic" w:hAnsi="Helvetica"/>
          <w:b/>
          <w:sz w:val="28"/>
          <w:lang w:val="en-GB"/>
        </w:rPr>
      </w:pPr>
      <w:r>
        <w:rPr>
          <w:rFonts w:ascii="Helvetica" w:eastAsia="MS Gothic" w:hAnsi="Helvetica"/>
          <w:b/>
          <w:sz w:val="28"/>
          <w:lang w:val="en-GB"/>
        </w:rPr>
        <w:t xml:space="preserve">Logistic regression modelling </w:t>
      </w:r>
    </w:p>
    <w:p w14:paraId="7350A24C" w14:textId="24641FCD"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The viable determinants of child malnutrition were determined using a logistic regression model. The calculations of the percentages of under-five malnourished children were calculated after conversion of the outcome variables, that is, stunting, underweight, and wasting into binary form with z scores &lt;-2SD coded as 1 and 0 otherwise. The variables </w:t>
      </w:r>
      <w:proofErr w:type="spellStart"/>
      <w:r w:rsidRPr="003C12F4">
        <w:rPr>
          <w:rFonts w:ascii="Helvetica" w:eastAsia="MS Mincho" w:hAnsi="Helvetica" w:cs="Helvetica"/>
          <w:lang w:val="en-GB"/>
        </w:rPr>
        <w:t>analyzed</w:t>
      </w:r>
      <w:proofErr w:type="spellEnd"/>
      <w:r w:rsidRPr="003C12F4">
        <w:rPr>
          <w:rFonts w:ascii="Helvetica" w:eastAsia="MS Mincho" w:hAnsi="Helvetica" w:cs="Helvetica"/>
          <w:lang w:val="en-GB"/>
        </w:rPr>
        <w:t xml:space="preserve"> in the logit model were the child’s age, gender, area of residence, religion, mother’s highest level of education as well as the household’s socioeconomic status all of which </w:t>
      </w:r>
      <w:r w:rsidR="00FC2662">
        <w:rPr>
          <w:rFonts w:ascii="Helvetica" w:eastAsia="MS Mincho" w:hAnsi="Helvetica" w:cs="Helvetica"/>
          <w:lang w:val="en-GB"/>
        </w:rPr>
        <w:t>have been shown to b</w:t>
      </w:r>
      <w:r w:rsidRPr="003C12F4">
        <w:rPr>
          <w:rFonts w:ascii="Helvetica" w:eastAsia="MS Mincho" w:hAnsi="Helvetica" w:cs="Helvetica"/>
          <w:lang w:val="en-GB"/>
        </w:rPr>
        <w:t xml:space="preserve">e substantial in determining child malnutrition in previous studies. Asset variables used in </w:t>
      </w:r>
      <w:r w:rsidR="005B5C0D">
        <w:rPr>
          <w:rFonts w:ascii="Helvetica" w:eastAsia="MS Mincho" w:hAnsi="Helvetica" w:cs="Helvetica"/>
          <w:lang w:val="en-GB"/>
        </w:rPr>
        <w:t>constructing</w:t>
      </w:r>
      <w:r w:rsidRPr="003C12F4">
        <w:rPr>
          <w:rFonts w:ascii="Helvetica" w:eastAsia="MS Mincho" w:hAnsi="Helvetica" w:cs="Helvetica"/>
          <w:lang w:val="en-GB"/>
        </w:rPr>
        <w:t xml:space="preserve"> the wealth index were not used as variables in the model for that reason. The study also </w:t>
      </w:r>
      <w:r w:rsidR="009A198D">
        <w:rPr>
          <w:rFonts w:ascii="Helvetica" w:eastAsia="MS Mincho" w:hAnsi="Helvetica" w:cs="Helvetica"/>
          <w:lang w:val="en-GB"/>
        </w:rPr>
        <w:t xml:space="preserve">used the same model to </w:t>
      </w:r>
      <w:r w:rsidRPr="003C12F4">
        <w:rPr>
          <w:rFonts w:ascii="Helvetica" w:eastAsia="MS Mincho" w:hAnsi="Helvetica" w:cs="Helvetica"/>
          <w:lang w:val="en-GB"/>
        </w:rPr>
        <w:t>examine the role of birth order, region of childbirth, a child’s place of delivery, birth interval, and the mother’s age at first birth in contributing towards stunting, underweight, and wasting among children aged below five in Kenya.</w:t>
      </w:r>
    </w:p>
    <w:p w14:paraId="776F3498" w14:textId="77777777" w:rsidR="003C12F4" w:rsidRPr="003C12F4" w:rsidRDefault="003C12F4" w:rsidP="003C12F4">
      <w:pPr>
        <w:keepNext/>
        <w:keepLines/>
        <w:spacing w:before="40" w:line="480" w:lineRule="auto"/>
        <w:outlineLvl w:val="2"/>
        <w:rPr>
          <w:rFonts w:ascii="Helvetica" w:eastAsia="MS Gothic" w:hAnsi="Helvetica"/>
          <w:b/>
          <w:sz w:val="28"/>
          <w:lang w:val="en-GB"/>
        </w:rPr>
      </w:pPr>
      <w:r w:rsidRPr="003C12F4">
        <w:rPr>
          <w:rFonts w:ascii="Helvetica" w:eastAsia="MS Gothic" w:hAnsi="Helvetica"/>
          <w:b/>
          <w:sz w:val="28"/>
          <w:lang w:val="en-GB"/>
        </w:rPr>
        <w:lastRenderedPageBreak/>
        <w:t>Decomposition of socioeconomic disparities and their change</w:t>
      </w:r>
    </w:p>
    <w:p w14:paraId="0041AD39" w14:textId="50DBC5CC" w:rsidR="003C12F4" w:rsidRPr="003C12F4" w:rsidRDefault="00D10FB2" w:rsidP="003C12F4">
      <w:pPr>
        <w:spacing w:line="480" w:lineRule="auto"/>
        <w:ind w:firstLine="720"/>
        <w:rPr>
          <w:rFonts w:ascii="Helvetica" w:eastAsia="MS Mincho" w:hAnsi="Helvetica" w:cs="Helvetica"/>
          <w:lang w:val="en-GB"/>
        </w:rPr>
      </w:pPr>
      <w:r>
        <w:rPr>
          <w:rFonts w:ascii="Helvetica" w:eastAsia="MS Mincho" w:hAnsi="Helvetica" w:cs="Helvetica"/>
          <w:lang w:val="en-GB"/>
        </w:rPr>
        <w:t>We</w:t>
      </w:r>
      <w:r w:rsidR="003C12F4" w:rsidRPr="003C12F4">
        <w:rPr>
          <w:rFonts w:ascii="Helvetica" w:eastAsia="MS Mincho" w:hAnsi="Helvetica" w:cs="Helvetica"/>
          <w:lang w:val="en-GB"/>
        </w:rPr>
        <w:t xml:space="preserve"> aimed to explore the contribution of the variables determining malnutrition in children to the observed socioeconomic disparities in the outcome variables (height for age, weight for age, and height for weight) </w:t>
      </w:r>
      <w:r w:rsidR="003C12F4"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{"citationItems":[{"id":"ITEM-1","itemData":{"DOI":"10.1016/S0304-4076(02)00161-6","ISSN":"03044076","abstract":"Inequalities across the income distribution in a variable y can be decomposed into their causes, and changes in inequality in y can be decomposed into the effects of changes in the means and inequalities in the determinants of y, and changes in the effects of the determinants of y. Inequalities in height-for-age in Vietnam in 1993 and 1998 are largely accounted for by inequalities in consumption and in unobserved commune-level influences. Rising inequalities are largely accounted for by increases in average consumption and its protective effect, and rising inequality and general improvements at the commune level. © 2002 Elsevier Science B.V. All rights reserved.","author":[{"dropping-particle":"","family":"Wagstaff","given":"Adam","non-dropping-particle":"","parse-names":false,"suffix":""},{"dropping-particle":"","family":"Doorslaer","given":"Eddy","non-dropping-particle":"Van","parse-names":false,"suffix":""},{"dropping-particle":"","family":"Watanabe","given":"Naoko","non-dropping-particle":"","parse-names":false,"suffix":""}],"container-title":"Journal of Econometrics","id":"ITEM-1","issue":"1","issued":{"date-parts":[["2003"]]},"page":"207-223","title":"On decomposing the causes of health sector inequalities with an application to malnutrition inequalities in Vietnam","type":"article-journal","volume":"112"},"uris":["http://www.mendeley.com/documents/?uuid=26c7351d-70c4-4e66-8bbd-f4426ea3bf07"]}],"mendeley":{"formattedCitation":"[64]","plainTextFormattedCitation":"[64]","previouslyFormattedCitation":"[64]"},"properties":{"noteIndex":0},"schema":"https://github.com/citation-style-language/schema/raw/master/csl-citation.json"}</w:instrText>
      </w:r>
      <w:r w:rsidR="003C12F4"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[64]</w:t>
      </w:r>
      <w:r w:rsidR="003C12F4" w:rsidRPr="003C12F4">
        <w:rPr>
          <w:rFonts w:ascii="Helvetica" w:eastAsia="MS Mincho" w:hAnsi="Helvetica" w:cs="Helvetica"/>
          <w:lang w:val="en-GB"/>
        </w:rPr>
        <w:fldChar w:fldCharType="end"/>
      </w:r>
      <w:r w:rsidR="003C12F4" w:rsidRPr="003C12F4">
        <w:rPr>
          <w:rFonts w:ascii="Helvetica" w:eastAsia="MS Mincho" w:hAnsi="Helvetica" w:cs="Helvetica"/>
          <w:lang w:val="en-GB"/>
        </w:rPr>
        <w:t xml:space="preserve">. Decompositions were restricted to stunting and underweight in both 2003 and 2014. </w:t>
      </w:r>
      <w:r>
        <w:rPr>
          <w:rFonts w:ascii="Helvetica" w:eastAsia="MS Mincho" w:hAnsi="Helvetica" w:cs="Helvetica"/>
          <w:lang w:val="en-GB"/>
        </w:rPr>
        <w:t xml:space="preserve">We </w:t>
      </w:r>
      <w:r w:rsidR="003C12F4" w:rsidRPr="003C12F4">
        <w:rPr>
          <w:rFonts w:ascii="Helvetica" w:eastAsia="MS Mincho" w:hAnsi="Helvetica" w:cs="Helvetica"/>
          <w:lang w:val="en-GB"/>
        </w:rPr>
        <w:t>employed the c</w:t>
      </w:r>
      <w:r w:rsidR="00DE5B0E">
        <w:rPr>
          <w:rFonts w:ascii="Helvetica" w:eastAsia="MS Mincho" w:hAnsi="Helvetica" w:cs="Helvetica"/>
          <w:lang w:val="en-GB"/>
        </w:rPr>
        <w:t>ategorical</w:t>
      </w:r>
      <w:r w:rsidR="003C12F4" w:rsidRPr="003C12F4">
        <w:rPr>
          <w:rFonts w:ascii="Helvetica" w:eastAsia="MS Mincho" w:hAnsi="Helvetica" w:cs="Helvetica"/>
          <w:lang w:val="en-GB"/>
        </w:rPr>
        <w:t xml:space="preserve"> forms of our response variables, and thus for the decompositions</w:t>
      </w:r>
      <w:r w:rsidR="00474A89">
        <w:rPr>
          <w:rFonts w:ascii="Helvetica" w:eastAsia="MS Mincho" w:hAnsi="Helvetica" w:cs="Helvetica"/>
          <w:lang w:val="en-GB"/>
        </w:rPr>
        <w:t>,</w:t>
      </w:r>
      <w:r w:rsidR="003C12F4" w:rsidRPr="003C12F4">
        <w:rPr>
          <w:rFonts w:ascii="Helvetica" w:eastAsia="MS Mincho" w:hAnsi="Helvetica" w:cs="Helvetica"/>
          <w:lang w:val="en-GB"/>
        </w:rPr>
        <w:t xml:space="preserve"> we considered a linear regression model in which the response variable (</w:t>
      </w:r>
      <w:r w:rsidR="003C12F4" w:rsidRPr="003C12F4">
        <w:rPr>
          <w:rFonts w:ascii="Helvetica" w:eastAsia="MS Mincho" w:hAnsi="Helvetica" w:cs="Helvetica"/>
          <w:i/>
          <w:iCs/>
          <w:lang w:val="en-GB"/>
        </w:rPr>
        <w:t>y</w:t>
      </w:r>
      <w:r w:rsidR="003C12F4" w:rsidRPr="003C12F4">
        <w:rPr>
          <w:rFonts w:ascii="Helvetica" w:eastAsia="MS Mincho" w:hAnsi="Helvetica" w:cs="Helvetica"/>
          <w:lang w:val="en-GB"/>
        </w:rPr>
        <w:t xml:space="preserve">) is expressed as a linear combination of the </w:t>
      </w:r>
      <w:r w:rsidR="003C12F4" w:rsidRPr="003C12F4">
        <w:rPr>
          <w:rFonts w:ascii="Helvetica" w:eastAsia="MS Mincho" w:hAnsi="Helvetica" w:cs="Helvetica"/>
          <w:i/>
          <w:iCs/>
          <w:lang w:val="en-GB"/>
        </w:rPr>
        <w:t>k</w:t>
      </w:r>
      <w:r w:rsidR="003C12F4" w:rsidRPr="003C12F4">
        <w:rPr>
          <w:rFonts w:ascii="Helvetica" w:eastAsia="MS Mincho" w:hAnsi="Helvetica" w:cs="Helvetica"/>
          <w:lang w:val="en-GB"/>
        </w:rPr>
        <w:t xml:space="preserve"> determinants (</w:t>
      </w:r>
      <w:proofErr w:type="spellStart"/>
      <w:r w:rsidR="003C12F4" w:rsidRPr="003C12F4">
        <w:rPr>
          <w:rFonts w:ascii="Helvetica" w:eastAsia="MS Mincho" w:hAnsi="Helvetica" w:cs="Helvetica"/>
          <w:i/>
          <w:iCs/>
          <w:lang w:val="en-GB"/>
        </w:rPr>
        <w:t>X</w:t>
      </w:r>
      <w:r w:rsidR="003C12F4" w:rsidRPr="003C12F4">
        <w:rPr>
          <w:rFonts w:ascii="Helvetica" w:eastAsia="MS Mincho" w:hAnsi="Helvetica" w:cs="Helvetica"/>
          <w:i/>
          <w:iCs/>
          <w:vertAlign w:val="subscript"/>
          <w:lang w:val="en-GB"/>
        </w:rPr>
        <w:t>k</w:t>
      </w:r>
      <w:proofErr w:type="spellEnd"/>
      <w:r w:rsidR="003C12F4" w:rsidRPr="003C12F4">
        <w:rPr>
          <w:rFonts w:ascii="Helvetica" w:eastAsia="MS Mincho" w:hAnsi="Helvetica" w:cs="Helvetica"/>
          <w:lang w:val="en-GB"/>
        </w:rPr>
        <w:t>) expressed as:</w:t>
      </w:r>
    </w:p>
    <w:p w14:paraId="729F1CE0" w14:textId="77777777" w:rsidR="003C12F4" w:rsidRPr="003C12F4" w:rsidRDefault="003C12F4" w:rsidP="003C12F4">
      <w:pPr>
        <w:jc w:val="both"/>
        <w:rPr>
          <w:rFonts w:ascii="Helvetica" w:eastAsia="MS Mincho" w:hAnsi="Helvetica" w:cs="Helvetica"/>
          <w:lang w:val="en-GB"/>
        </w:rPr>
      </w:pPr>
      <m:oMathPara>
        <m:oMath>
          <m:r>
            <w:rPr>
              <w:rFonts w:ascii="Cambria Math" w:eastAsia="MS Mincho" w:hAnsi="Cambria Math" w:cs="Helvetica"/>
              <w:lang w:val="en-GB"/>
            </w:rPr>
            <m:t>y=α+</m:t>
          </m:r>
          <m:nary>
            <m:naryPr>
              <m:chr m:val="∑"/>
              <m:limLoc m:val="undOvr"/>
              <m:supHide m:val="1"/>
              <m:ctrlPr>
                <w:rPr>
                  <w:rFonts w:ascii="Cambria Math" w:eastAsia="MS Mincho" w:hAnsi="Cambria Math" w:cs="Helvetica"/>
                  <w:i/>
                  <w:lang w:val="en-GB"/>
                </w:rPr>
              </m:ctrlPr>
            </m:naryPr>
            <m:sub>
              <m:r>
                <w:rPr>
                  <w:rFonts w:ascii="Cambria Math" w:eastAsia="MS Mincho" w:hAnsi="Cambria Math" w:cs="Helvetica"/>
                  <w:lang w:val="en-GB"/>
                </w:rPr>
                <m:t>k</m:t>
              </m:r>
            </m:sub>
            <m:sup/>
            <m:e>
              <m:sSub>
                <m:sSubPr>
                  <m:ctrlPr>
                    <w:rPr>
                      <w:rFonts w:ascii="Cambria Math" w:eastAsia="MS Mincho" w:hAnsi="Cambria Math" w:cs="Helvetica"/>
                      <w:i/>
                      <w:lang w:val="en-GB"/>
                    </w:rPr>
                  </m:ctrlPr>
                </m:sSubPr>
                <m:e>
                  <m:r>
                    <w:rPr>
                      <w:rFonts w:ascii="Cambria Math" w:eastAsia="MS Mincho" w:hAnsi="Cambria Math" w:cs="Helvetica"/>
                      <w:lang w:val="en-GB"/>
                    </w:rPr>
                    <m:t>β</m:t>
                  </m:r>
                </m:e>
                <m:sub>
                  <m:r>
                    <w:rPr>
                      <w:rFonts w:ascii="Cambria Math" w:eastAsia="MS Mincho" w:hAnsi="Cambria Math" w:cs="Helvetica"/>
                      <w:lang w:val="en-GB"/>
                    </w:rPr>
                    <m:t>k</m:t>
                  </m:r>
                </m:sub>
              </m:sSub>
              <m:sSub>
                <m:sSubPr>
                  <m:ctrlPr>
                    <w:rPr>
                      <w:rFonts w:ascii="Cambria Math" w:eastAsia="MS Mincho" w:hAnsi="Cambria Math" w:cs="Helvetica"/>
                      <w:i/>
                      <w:lang w:val="en-GB"/>
                    </w:rPr>
                  </m:ctrlPr>
                </m:sSubPr>
                <m:e>
                  <m:r>
                    <w:rPr>
                      <w:rFonts w:ascii="Cambria Math" w:eastAsia="MS Mincho" w:hAnsi="Cambria Math" w:cs="Helvetica"/>
                      <w:lang w:val="en-GB"/>
                    </w:rPr>
                    <m:t>x</m:t>
                  </m:r>
                </m:e>
                <m:sub>
                  <m:r>
                    <w:rPr>
                      <w:rFonts w:ascii="Cambria Math" w:eastAsia="MS Mincho" w:hAnsi="Cambria Math" w:cs="Helvetica"/>
                      <w:lang w:val="en-GB"/>
                    </w:rPr>
                    <m:t>k</m:t>
                  </m:r>
                </m:sub>
              </m:sSub>
            </m:e>
          </m:nary>
          <m:r>
            <w:rPr>
              <w:rFonts w:ascii="Cambria Math" w:eastAsia="MS Mincho" w:hAnsi="Cambria Math" w:cs="Helvetica"/>
              <w:lang w:val="en-GB"/>
            </w:rPr>
            <m:t>+ε          (2)</m:t>
          </m:r>
        </m:oMath>
      </m:oMathPara>
    </w:p>
    <w:p w14:paraId="5D23ADEB" w14:textId="44981566"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In Equation 2, </w:t>
      </w:r>
      <w:r w:rsidRPr="003C12F4">
        <w:rPr>
          <w:rFonts w:ascii="Helvetica" w:eastAsia="MS Mincho" w:hAnsi="Helvetica" w:cs="Helvetica"/>
          <w:i/>
          <w:iCs/>
          <w:lang w:val="en-GB"/>
        </w:rPr>
        <w:t>β</w:t>
      </w:r>
      <w:r w:rsidRPr="003C12F4">
        <w:rPr>
          <w:rFonts w:ascii="Helvetica" w:eastAsia="MS Mincho" w:hAnsi="Helvetica" w:cs="Helvetica"/>
          <w:i/>
          <w:iCs/>
          <w:vertAlign w:val="subscript"/>
          <w:lang w:val="en-GB"/>
        </w:rPr>
        <w:t>k</w:t>
      </w:r>
      <w:r w:rsidRPr="003C12F4">
        <w:rPr>
          <w:rFonts w:ascii="Helvetica" w:eastAsia="MS Mincho" w:hAnsi="Helvetica" w:cs="Helvetica"/>
          <w:lang w:val="en-GB"/>
        </w:rPr>
        <w:t xml:space="preserve"> denotes the coefficient of </w:t>
      </w:r>
      <w:proofErr w:type="spellStart"/>
      <w:r w:rsidR="00FC2662">
        <w:rPr>
          <w:rFonts w:ascii="Helvetica" w:eastAsia="MS Mincho" w:hAnsi="Helvetica" w:cs="Helvetica"/>
          <w:i/>
          <w:iCs/>
          <w:lang w:val="en-GB"/>
        </w:rPr>
        <w:t>X</w:t>
      </w:r>
      <w:r w:rsidRPr="003C12F4">
        <w:rPr>
          <w:rFonts w:ascii="Helvetica" w:eastAsia="MS Mincho" w:hAnsi="Helvetica" w:cs="Helvetica"/>
          <w:i/>
          <w:iCs/>
          <w:vertAlign w:val="subscript"/>
          <w:lang w:val="en-GB"/>
        </w:rPr>
        <w:t>k</w:t>
      </w:r>
      <w:proofErr w:type="spellEnd"/>
      <w:r w:rsidRPr="003C12F4">
        <w:rPr>
          <w:rFonts w:ascii="Helvetica" w:eastAsia="MS Mincho" w:hAnsi="Helvetica" w:cs="Helvetica"/>
          <w:lang w:val="en-GB"/>
        </w:rPr>
        <w:t xml:space="preserve"> (the set of explanatory variables) whereas ε denotes the error term of the linear model. Equation 2 can be re-written as an expression of the concentration index (CI) for the response variable, </w:t>
      </w:r>
      <w:r w:rsidRPr="003C12F4">
        <w:rPr>
          <w:rFonts w:ascii="Helvetica" w:eastAsia="MS Mincho" w:hAnsi="Helvetica" w:cs="Helvetica"/>
          <w:i/>
          <w:iCs/>
          <w:lang w:val="en-GB"/>
        </w:rPr>
        <w:t>y</w:t>
      </w:r>
      <w:r w:rsidRPr="003C12F4">
        <w:rPr>
          <w:rFonts w:ascii="Helvetica" w:eastAsia="MS Mincho" w:hAnsi="Helvetica" w:cs="Helvetica"/>
          <w:lang w:val="en-GB"/>
        </w:rPr>
        <w:t xml:space="preserve"> which takes the form:</w:t>
      </w:r>
    </w:p>
    <w:p w14:paraId="3CD3F1DA" w14:textId="77777777" w:rsidR="003C12F4" w:rsidRPr="003C12F4" w:rsidRDefault="003C12F4" w:rsidP="003C12F4">
      <w:pPr>
        <w:spacing w:line="480" w:lineRule="auto"/>
        <w:rPr>
          <w:rFonts w:ascii="Helvetica" w:eastAsia="MS Mincho" w:hAnsi="Helvetica" w:cs="Helvetica"/>
          <w:lang w:val="en-GB"/>
        </w:rPr>
      </w:pPr>
      <m:oMathPara>
        <m:oMath>
          <m:r>
            <w:rPr>
              <w:rFonts w:ascii="Cambria Math" w:eastAsia="MS Mincho" w:hAnsi="Cambria Math" w:cs="Helvetica"/>
              <w:lang w:val="en-GB"/>
            </w:rPr>
            <m:t>CI=</m:t>
          </m:r>
          <m:nary>
            <m:naryPr>
              <m:chr m:val="∑"/>
              <m:limLoc m:val="undOvr"/>
              <m:supHide m:val="1"/>
              <m:ctrlPr>
                <w:rPr>
                  <w:rFonts w:ascii="Cambria Math" w:eastAsia="MS Mincho" w:hAnsi="Cambria Math" w:cs="Helvetica"/>
                  <w:i/>
                  <w:lang w:val="en-GB"/>
                </w:rPr>
              </m:ctrlPr>
            </m:naryPr>
            <m:sub>
              <m:r>
                <w:rPr>
                  <w:rFonts w:ascii="Cambria Math" w:eastAsia="MS Mincho" w:hAnsi="Cambria Math" w:cs="Helvetica"/>
                  <w:lang w:val="en-GB"/>
                </w:rPr>
                <m:t>k</m:t>
              </m:r>
            </m:sub>
            <m:sup/>
            <m:e>
              <m:d>
                <m:dPr>
                  <m:ctrlPr>
                    <w:rPr>
                      <w:rFonts w:ascii="Cambria Math" w:eastAsia="MS Mincho" w:hAnsi="Cambria Math" w:cs="Helvetica"/>
                      <w:i/>
                      <w:lang w:val="en-GB"/>
                    </w:rPr>
                  </m:ctrlPr>
                </m:dPr>
                <m:e>
                  <m:f>
                    <m:fPr>
                      <m:ctrlPr>
                        <w:rPr>
                          <w:rFonts w:ascii="Cambria Math" w:eastAsia="MS Mincho" w:hAnsi="Cambria Math" w:cs="Helvetica"/>
                          <w:i/>
                          <w:lang w:val="en-GB"/>
                        </w:rPr>
                      </m:ctrlPr>
                    </m:fPr>
                    <m:num>
                      <m:sSub>
                        <m:sSubPr>
                          <m:ctrlPr>
                            <w:rPr>
                              <w:rFonts w:ascii="Cambria Math" w:eastAsia="MS Mincho" w:hAnsi="Cambria Math" w:cs="Helvetica"/>
                              <w:i/>
                              <w:lang w:val="en-GB"/>
                            </w:rPr>
                          </m:ctrlPr>
                        </m:sSubPr>
                        <m:e>
                          <m:r>
                            <w:rPr>
                              <w:rFonts w:ascii="Cambria Math" w:eastAsia="MS Mincho" w:hAnsi="Cambria Math" w:cs="Helvetica"/>
                              <w:lang w:val="en-GB"/>
                            </w:rPr>
                            <m:t>β</m:t>
                          </m:r>
                        </m:e>
                        <m:sub>
                          <m:r>
                            <w:rPr>
                              <w:rFonts w:ascii="Cambria Math" w:eastAsia="MS Mincho" w:hAnsi="Cambria Math" w:cs="Helvetica"/>
                              <w:lang w:val="en-GB"/>
                            </w:rPr>
                            <m:t>k</m:t>
                          </m:r>
                        </m:sub>
                      </m:sSub>
                      <m:acc>
                        <m:accPr>
                          <m:chr m:val="̅"/>
                          <m:ctrlPr>
                            <w:rPr>
                              <w:rFonts w:ascii="Cambria Math" w:eastAsia="MS Mincho" w:hAnsi="Cambria Math" w:cs="Helvetica"/>
                              <w:i/>
                              <w:lang w:val="en-GB"/>
                            </w:rPr>
                          </m:ctrlPr>
                        </m:accPr>
                        <m:e>
                          <m:sSub>
                            <m:sSubPr>
                              <m:ctrlPr>
                                <w:rPr>
                                  <w:rFonts w:ascii="Cambria Math" w:eastAsia="MS Mincho" w:hAnsi="Cambria Math" w:cs="Helvetica"/>
                                  <w:i/>
                                  <w:lang w:val="en-GB"/>
                                </w:rPr>
                              </m:ctrlPr>
                            </m:sSubPr>
                            <m:e>
                              <m:r>
                                <w:rPr>
                                  <w:rFonts w:ascii="Cambria Math" w:eastAsia="MS Mincho" w:hAnsi="Cambria Math" w:cs="Helvetica"/>
                                  <w:lang w:val="en-GB"/>
                                </w:rPr>
                                <m:t>x</m:t>
                              </m:r>
                            </m:e>
                            <m:sub>
                              <m:r>
                                <w:rPr>
                                  <w:rFonts w:ascii="Cambria Math" w:eastAsia="MS Mincho" w:hAnsi="Cambria Math" w:cs="Helvetica"/>
                                  <w:lang w:val="en-GB"/>
                                </w:rPr>
                                <m:t>k</m:t>
                              </m:r>
                            </m:sub>
                          </m:sSub>
                        </m:e>
                      </m:acc>
                    </m:num>
                    <m:den>
                      <m:r>
                        <w:rPr>
                          <w:rFonts w:ascii="Cambria Math" w:eastAsia="MS Mincho" w:hAnsi="Cambria Math" w:cs="Helvetica"/>
                          <w:lang w:val="en-GB"/>
                        </w:rPr>
                        <m:t>μ</m:t>
                      </m:r>
                    </m:den>
                  </m:f>
                </m:e>
              </m:d>
            </m:e>
          </m:nary>
          <m:sSub>
            <m:sSubPr>
              <m:ctrlPr>
                <w:rPr>
                  <w:rFonts w:ascii="Cambria Math" w:eastAsia="MS Mincho" w:hAnsi="Cambria Math" w:cs="Helvetica"/>
                  <w:i/>
                  <w:lang w:val="en-GB"/>
                </w:rPr>
              </m:ctrlPr>
            </m:sSubPr>
            <m:e>
              <m:r>
                <w:rPr>
                  <w:rFonts w:ascii="Cambria Math" w:eastAsia="MS Mincho" w:hAnsi="Cambria Math" w:cs="Helvetica"/>
                  <w:lang w:val="en-GB"/>
                </w:rPr>
                <m:t>CI</m:t>
              </m:r>
            </m:e>
            <m:sub>
              <m:r>
                <w:rPr>
                  <w:rFonts w:ascii="Cambria Math" w:eastAsia="MS Mincho" w:hAnsi="Cambria Math" w:cs="Helvetica"/>
                  <w:lang w:val="en-GB"/>
                </w:rPr>
                <m:t>k</m:t>
              </m:r>
            </m:sub>
          </m:sSub>
          <m:r>
            <w:rPr>
              <w:rFonts w:ascii="Cambria Math" w:eastAsia="MS Mincho" w:hAnsi="Cambria Math" w:cs="Helvetica"/>
              <w:lang w:val="en-GB"/>
            </w:rPr>
            <m:t>+</m:t>
          </m:r>
          <m:f>
            <m:fPr>
              <m:ctrlPr>
                <w:rPr>
                  <w:rFonts w:ascii="Cambria Math" w:eastAsia="MS Mincho" w:hAnsi="Cambria Math" w:cs="Helvetica"/>
                  <w:i/>
                  <w:lang w:val="en-GB"/>
                </w:rPr>
              </m:ctrlPr>
            </m:fPr>
            <m:num>
              <m:sSub>
                <m:sSubPr>
                  <m:ctrlPr>
                    <w:rPr>
                      <w:rFonts w:ascii="Cambria Math" w:eastAsia="MS Mincho" w:hAnsi="Cambria Math" w:cs="Helvetica"/>
                      <w:i/>
                      <w:lang w:val="en-GB"/>
                    </w:rPr>
                  </m:ctrlPr>
                </m:sSubPr>
                <m:e>
                  <m:r>
                    <w:rPr>
                      <w:rFonts w:ascii="Cambria Math" w:eastAsia="MS Mincho" w:hAnsi="Cambria Math" w:cs="Helvetica"/>
                      <w:lang w:val="en-GB"/>
                    </w:rPr>
                    <m:t>GCI</m:t>
                  </m:r>
                </m:e>
                <m:sub>
                  <m:r>
                    <w:rPr>
                      <w:rFonts w:ascii="Cambria Math" w:eastAsia="MS Mincho" w:hAnsi="Cambria Math" w:cs="Helvetica"/>
                      <w:lang w:val="en-GB"/>
                    </w:rPr>
                    <m:t>ϵ</m:t>
                  </m:r>
                </m:sub>
              </m:sSub>
            </m:num>
            <m:den>
              <m:r>
                <w:rPr>
                  <w:rFonts w:ascii="Cambria Math" w:eastAsia="MS Mincho" w:hAnsi="Cambria Math" w:cs="Helvetica"/>
                  <w:lang w:val="en-GB"/>
                </w:rPr>
                <m:t>μ</m:t>
              </m:r>
            </m:den>
          </m:f>
          <m:r>
            <w:rPr>
              <w:rFonts w:ascii="Cambria Math" w:eastAsia="MS Mincho" w:hAnsi="Cambria Math" w:cs="Helvetica"/>
              <w:lang w:val="en-GB"/>
            </w:rPr>
            <m:t xml:space="preserve">          (3)</m:t>
          </m:r>
        </m:oMath>
      </m:oMathPara>
    </w:p>
    <w:p w14:paraId="29F21E19" w14:textId="1E99799D"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In Equation 3, μ denotes the average of the response variable, </w:t>
      </w:r>
      <w:r w:rsidRPr="003C12F4">
        <w:rPr>
          <w:rFonts w:ascii="Helvetica" w:eastAsia="MS Mincho" w:hAnsi="Helvetica" w:cs="Helvetica"/>
          <w:i/>
          <w:iCs/>
          <w:lang w:val="en-GB"/>
        </w:rPr>
        <w:t>(y)</w:t>
      </w:r>
      <w:r w:rsidRPr="003C12F4">
        <w:rPr>
          <w:rFonts w:ascii="Helvetica" w:eastAsia="MS Mincho" w:hAnsi="Helvetica" w:cs="Helvetica"/>
          <w:lang w:val="en-GB"/>
        </w:rPr>
        <w:t xml:space="preserve"> whereas </w:t>
      </w:r>
      <w:proofErr w:type="spellStart"/>
      <w:r w:rsidRPr="003C12F4">
        <w:rPr>
          <w:rFonts w:ascii="Helvetica" w:eastAsia="MS Mincho" w:hAnsi="Helvetica" w:cs="Helvetica"/>
          <w:i/>
          <w:iCs/>
          <w:color w:val="202124"/>
          <w:shd w:val="clear" w:color="auto" w:fill="FFFFFF"/>
          <w:lang w:val="en-GB"/>
        </w:rPr>
        <w:t>x̅</w:t>
      </w:r>
      <w:r w:rsidRPr="003C12F4">
        <w:rPr>
          <w:rFonts w:ascii="Helvetica" w:eastAsia="MS Mincho" w:hAnsi="Helvetica" w:cs="Helvetica"/>
          <w:i/>
          <w:iCs/>
          <w:vertAlign w:val="subscript"/>
          <w:lang w:val="en-GB"/>
        </w:rPr>
        <w:t>k</w:t>
      </w:r>
      <w:proofErr w:type="spellEnd"/>
      <w:r w:rsidRPr="003C12F4">
        <w:rPr>
          <w:rFonts w:ascii="Helvetica" w:eastAsia="MS Mincho" w:hAnsi="Helvetica" w:cs="Helvetica"/>
          <w:lang w:val="en-GB"/>
        </w:rPr>
        <w:t xml:space="preserve"> denotes the mean of the k</w:t>
      </w:r>
      <w:r w:rsidR="00092F7E">
        <w:rPr>
          <w:rFonts w:ascii="Helvetica" w:eastAsia="MS Mincho" w:hAnsi="Helvetica" w:cs="Helvetica"/>
          <w:lang w:val="en-GB"/>
        </w:rPr>
        <w:t xml:space="preserve">th </w:t>
      </w:r>
      <w:r w:rsidRPr="003C12F4">
        <w:rPr>
          <w:rFonts w:ascii="Helvetica" w:eastAsia="MS Mincho" w:hAnsi="Helvetica" w:cs="Helvetica"/>
          <w:lang w:val="en-GB"/>
        </w:rPr>
        <w:t xml:space="preserve">determinant variable, </w:t>
      </w:r>
      <w:r w:rsidRPr="003C12F4">
        <w:rPr>
          <w:rFonts w:ascii="Helvetica" w:eastAsia="MS Mincho" w:hAnsi="Helvetica" w:cs="Helvetica"/>
          <w:i/>
          <w:iCs/>
          <w:lang w:val="en-GB"/>
        </w:rPr>
        <w:t>β</w:t>
      </w:r>
      <w:r w:rsidRPr="003C12F4">
        <w:rPr>
          <w:rFonts w:ascii="Helvetica" w:eastAsia="MS Mincho" w:hAnsi="Helvetica" w:cs="Helvetica"/>
          <w:i/>
          <w:iCs/>
          <w:vertAlign w:val="subscript"/>
          <w:lang w:val="en-GB"/>
        </w:rPr>
        <w:t>k</w:t>
      </w:r>
      <w:r w:rsidRPr="003C12F4">
        <w:rPr>
          <w:rFonts w:ascii="Helvetica" w:eastAsia="MS Mincho" w:hAnsi="Helvetica" w:cs="Helvetica"/>
          <w:lang w:val="en-GB"/>
        </w:rPr>
        <w:t xml:space="preserve"> denotes the coefficient of each determinant of child malnutrition, </w:t>
      </w:r>
      <w:proofErr w:type="spellStart"/>
      <w:r w:rsidRPr="003C12F4">
        <w:rPr>
          <w:rFonts w:ascii="Helvetica" w:eastAsia="MS Mincho" w:hAnsi="Helvetica" w:cs="Helvetica"/>
          <w:i/>
          <w:iCs/>
          <w:lang w:val="en-GB"/>
        </w:rPr>
        <w:t>CI</w:t>
      </w:r>
      <w:r w:rsidRPr="003C12F4">
        <w:rPr>
          <w:rFonts w:ascii="Helvetica" w:eastAsia="MS Mincho" w:hAnsi="Helvetica" w:cs="Helvetica"/>
          <w:i/>
          <w:iCs/>
          <w:vertAlign w:val="subscript"/>
          <w:lang w:val="en-GB"/>
        </w:rPr>
        <w:t>k</w:t>
      </w:r>
      <w:proofErr w:type="spellEnd"/>
      <w:r w:rsidRPr="003C12F4">
        <w:rPr>
          <w:rFonts w:ascii="Helvetica" w:eastAsia="MS Mincho" w:hAnsi="Helvetica" w:cs="Helvetica"/>
          <w:lang w:val="en-GB"/>
        </w:rPr>
        <w:t xml:space="preserve"> denotes the concentration index of each of the regressors in the linear model, and the term </w:t>
      </w:r>
      <w:r w:rsidRPr="003C12F4">
        <w:rPr>
          <w:rFonts w:ascii="Helvetica" w:eastAsia="MS Mincho" w:hAnsi="Helvetica" w:cs="Helvetica"/>
          <w:i/>
          <w:iCs/>
          <w:lang w:val="en-GB"/>
        </w:rPr>
        <w:t>GCI</w:t>
      </w:r>
      <w:r w:rsidRPr="003C12F4">
        <w:rPr>
          <w:rFonts w:ascii="Helvetica" w:eastAsia="MS Mincho" w:hAnsi="Helvetica" w:cs="Helvetica"/>
          <w:i/>
          <w:iCs/>
          <w:vertAlign w:val="subscript"/>
          <w:lang w:val="en-GB"/>
        </w:rPr>
        <w:t>ϵ</w:t>
      </w:r>
      <w:r w:rsidRPr="003C12F4">
        <w:rPr>
          <w:rFonts w:ascii="Helvetica" w:eastAsia="MS Mincho" w:hAnsi="Helvetica" w:cs="Helvetica"/>
          <w:lang w:val="en-GB"/>
        </w:rPr>
        <w:t xml:space="preserve"> denotes the generalized concentration index for the error term, </w:t>
      </w:r>
      <w:r w:rsidRPr="003C12F4">
        <w:rPr>
          <w:rFonts w:ascii="Helvetica" w:eastAsia="MS Mincho" w:hAnsi="Helvetica" w:cs="Helvetica"/>
          <w:i/>
          <w:iCs/>
          <w:lang w:val="en-GB"/>
        </w:rPr>
        <w:t>ϵ</w:t>
      </w:r>
      <w:r w:rsidRPr="003C12F4">
        <w:rPr>
          <w:rFonts w:ascii="Helvetica" w:eastAsia="MS Mincho" w:hAnsi="Helvetica" w:cs="Helvetica"/>
          <w:lang w:val="en-GB"/>
        </w:rPr>
        <w:t xml:space="preserve">. Equation 3 has two components to it, the explained component </w:t>
      </w:r>
      <w:r w:rsidRPr="003C12F4">
        <w:rPr>
          <w:rFonts w:ascii="Helvetica" w:eastAsia="MS Mincho" w:hAnsi="Helvetica" w:cs="Helvetica"/>
          <w:i/>
          <w:iCs/>
          <w:lang w:val="en-GB"/>
        </w:rPr>
        <w:t>((β</w:t>
      </w:r>
      <w:proofErr w:type="spellStart"/>
      <w:r w:rsidRPr="003C12F4">
        <w:rPr>
          <w:rFonts w:ascii="Helvetica" w:eastAsia="MS Mincho" w:hAnsi="Helvetica" w:cs="Helvetica"/>
          <w:i/>
          <w:iCs/>
          <w:vertAlign w:val="subscript"/>
          <w:lang w:val="en-GB"/>
        </w:rPr>
        <w:t>k</w:t>
      </w:r>
      <w:r w:rsidRPr="003C12F4">
        <w:rPr>
          <w:rFonts w:ascii="Helvetica" w:eastAsia="MS Mincho" w:hAnsi="Helvetica" w:cs="Helvetica"/>
          <w:i/>
          <w:iCs/>
          <w:color w:val="202124"/>
          <w:shd w:val="clear" w:color="auto" w:fill="FFFFFF"/>
          <w:lang w:val="en-GB"/>
        </w:rPr>
        <w:t>x̅</w:t>
      </w:r>
      <w:r w:rsidRPr="003C12F4">
        <w:rPr>
          <w:rFonts w:ascii="Helvetica" w:eastAsia="MS Mincho" w:hAnsi="Helvetica" w:cs="Helvetica"/>
          <w:i/>
          <w:iCs/>
          <w:vertAlign w:val="subscript"/>
          <w:lang w:val="en-GB"/>
        </w:rPr>
        <w:t>k</w:t>
      </w:r>
      <w:proofErr w:type="spellEnd"/>
      <w:r w:rsidRPr="003C12F4">
        <w:rPr>
          <w:rFonts w:ascii="Helvetica" w:eastAsia="MS Mincho" w:hAnsi="Helvetica" w:cs="Helvetica"/>
          <w:i/>
          <w:iCs/>
          <w:lang w:val="en-GB"/>
        </w:rPr>
        <w:t>)/μ)</w:t>
      </w:r>
      <w:proofErr w:type="spellStart"/>
      <w:r w:rsidRPr="003C12F4">
        <w:rPr>
          <w:rFonts w:ascii="Helvetica" w:eastAsia="MS Mincho" w:hAnsi="Helvetica" w:cs="Helvetica"/>
          <w:i/>
          <w:iCs/>
          <w:lang w:val="en-GB"/>
        </w:rPr>
        <w:t>CI</w:t>
      </w:r>
      <w:r w:rsidRPr="003C12F4">
        <w:rPr>
          <w:rFonts w:ascii="Helvetica" w:eastAsia="MS Mincho" w:hAnsi="Helvetica" w:cs="Helvetica"/>
          <w:i/>
          <w:iCs/>
          <w:vertAlign w:val="subscript"/>
          <w:lang w:val="en-GB"/>
        </w:rPr>
        <w:t>k</w:t>
      </w:r>
      <w:proofErr w:type="spellEnd"/>
      <w:r w:rsidRPr="003C12F4">
        <w:rPr>
          <w:rFonts w:ascii="Helvetica" w:eastAsia="MS Mincho" w:hAnsi="Helvetica" w:cs="Helvetica"/>
          <w:lang w:val="en-GB"/>
        </w:rPr>
        <w:t xml:space="preserve"> as well as the unexplained component, </w:t>
      </w:r>
      <w:r w:rsidRPr="003C12F4">
        <w:rPr>
          <w:rFonts w:ascii="Helvetica" w:eastAsia="MS Mincho" w:hAnsi="Helvetica" w:cs="Helvetica"/>
          <w:i/>
          <w:iCs/>
          <w:lang w:val="en-GB"/>
        </w:rPr>
        <w:t>GCI</w:t>
      </w:r>
      <w:r w:rsidRPr="003C12F4">
        <w:rPr>
          <w:rFonts w:ascii="Cambria Math" w:eastAsia="MS Mincho" w:hAnsi="Cambria Math" w:cs="Cambria Math"/>
          <w:i/>
          <w:iCs/>
          <w:vertAlign w:val="subscript"/>
          <w:lang w:val="en-GB"/>
        </w:rPr>
        <w:t>∈</w:t>
      </w:r>
      <w:r w:rsidRPr="003C12F4">
        <w:rPr>
          <w:rFonts w:ascii="Cambria Math" w:eastAsia="MS Mincho" w:hAnsi="Cambria Math" w:cs="Cambria Math"/>
          <w:i/>
          <w:iCs/>
          <w:lang w:val="en-GB"/>
        </w:rPr>
        <w:t>/</w:t>
      </w:r>
      <w:r w:rsidRPr="003C12F4">
        <w:rPr>
          <w:rFonts w:ascii="Helvetica" w:eastAsia="MS Mincho" w:hAnsi="Helvetica" w:cs="Helvetica"/>
          <w:i/>
          <w:iCs/>
          <w:lang w:val="en-GB"/>
        </w:rPr>
        <w:t xml:space="preserve"> μ</w:t>
      </w:r>
      <w:r w:rsidRPr="003C12F4">
        <w:rPr>
          <w:rFonts w:ascii="Helvetica" w:eastAsia="MS Mincho" w:hAnsi="Helvetica" w:cs="Helvetica"/>
          <w:lang w:val="en-GB"/>
        </w:rPr>
        <w:t xml:space="preserve">. The term </w:t>
      </w:r>
      <w:r w:rsidRPr="003C12F4">
        <w:rPr>
          <w:rFonts w:ascii="Helvetica" w:eastAsia="MS Mincho" w:hAnsi="Helvetica" w:cs="Helvetica"/>
          <w:i/>
          <w:iCs/>
          <w:lang w:val="en-GB"/>
        </w:rPr>
        <w:t>β</w:t>
      </w:r>
      <w:proofErr w:type="spellStart"/>
      <w:r w:rsidRPr="003C12F4">
        <w:rPr>
          <w:rFonts w:ascii="Helvetica" w:eastAsia="MS Mincho" w:hAnsi="Helvetica" w:cs="Helvetica"/>
          <w:i/>
          <w:iCs/>
          <w:vertAlign w:val="subscript"/>
          <w:lang w:val="en-GB"/>
        </w:rPr>
        <w:t>k</w:t>
      </w:r>
      <w:r w:rsidRPr="003C12F4">
        <w:rPr>
          <w:rFonts w:ascii="Helvetica" w:eastAsia="MS Mincho" w:hAnsi="Helvetica" w:cs="Helvetica"/>
          <w:i/>
          <w:iCs/>
          <w:color w:val="202124"/>
          <w:shd w:val="clear" w:color="auto" w:fill="FFFFFF"/>
          <w:lang w:val="en-GB"/>
        </w:rPr>
        <w:t>x̅</w:t>
      </w:r>
      <w:r w:rsidRPr="003C12F4">
        <w:rPr>
          <w:rFonts w:ascii="Helvetica" w:eastAsia="MS Mincho" w:hAnsi="Helvetica" w:cs="Helvetica"/>
          <w:i/>
          <w:iCs/>
          <w:vertAlign w:val="subscript"/>
          <w:lang w:val="en-GB"/>
        </w:rPr>
        <w:t>k</w:t>
      </w:r>
      <w:proofErr w:type="spellEnd"/>
      <w:r w:rsidRPr="003C12F4">
        <w:rPr>
          <w:rFonts w:ascii="Helvetica" w:eastAsia="MS Mincho" w:hAnsi="Helvetica" w:cs="Helvetica"/>
          <w:i/>
          <w:iCs/>
          <w:lang w:val="en-GB"/>
        </w:rPr>
        <w:t>)/μ</w:t>
      </w:r>
      <w:r w:rsidRPr="003C12F4">
        <w:rPr>
          <w:rFonts w:ascii="Helvetica" w:eastAsia="MS Mincho" w:hAnsi="Helvetica" w:cs="Helvetica"/>
          <w:lang w:val="en-GB"/>
        </w:rPr>
        <w:t xml:space="preserve"> denotes elasticity which brings out the effect of each </w:t>
      </w:r>
      <w:proofErr w:type="spellStart"/>
      <w:r w:rsidRPr="003C12F4">
        <w:rPr>
          <w:rFonts w:ascii="Helvetica" w:eastAsia="MS Mincho" w:hAnsi="Helvetica" w:cs="Helvetica"/>
          <w:i/>
          <w:iCs/>
          <w:lang w:val="en-GB"/>
        </w:rPr>
        <w:t>CI</w:t>
      </w:r>
      <w:r w:rsidRPr="003C12F4">
        <w:rPr>
          <w:rFonts w:ascii="Helvetica" w:eastAsia="MS Mincho" w:hAnsi="Helvetica" w:cs="Helvetica"/>
          <w:i/>
          <w:iCs/>
          <w:vertAlign w:val="subscript"/>
          <w:lang w:val="en-GB"/>
        </w:rPr>
        <w:t>k</w:t>
      </w:r>
      <w:proofErr w:type="spellEnd"/>
      <w:r w:rsidRPr="003C12F4">
        <w:rPr>
          <w:rFonts w:ascii="Helvetica" w:eastAsia="MS Mincho" w:hAnsi="Helvetica" w:cs="Helvetica"/>
          <w:lang w:val="en-GB"/>
        </w:rPr>
        <w:t xml:space="preserve"> on the overall CI of the </w:t>
      </w:r>
      <w:r w:rsidRPr="003C12F4">
        <w:rPr>
          <w:rFonts w:ascii="Helvetica" w:eastAsia="MS Mincho" w:hAnsi="Helvetica" w:cs="Helvetica"/>
          <w:lang w:val="en-GB"/>
        </w:rPr>
        <w:lastRenderedPageBreak/>
        <w:t xml:space="preserve">outcome variable, </w:t>
      </w:r>
      <w:r w:rsidRPr="003C12F4">
        <w:rPr>
          <w:rFonts w:ascii="Helvetica" w:eastAsia="MS Mincho" w:hAnsi="Helvetica" w:cs="Helvetica"/>
          <w:i/>
          <w:iCs/>
          <w:lang w:val="en-GB"/>
        </w:rPr>
        <w:t>y</w:t>
      </w:r>
      <w:r w:rsidRPr="003C12F4">
        <w:rPr>
          <w:rFonts w:ascii="Helvetica" w:eastAsia="MS Mincho" w:hAnsi="Helvetica" w:cs="Helvetica"/>
          <w:lang w:val="en-GB"/>
        </w:rPr>
        <w:t xml:space="preserve">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{"citationItems":[{"id":"ITEM-1","itemData":{"DOI":"10.1016/S0304-4076(02)00161-6","ISSN":"03044076","abstract":"Inequalities across the income distribution in a variable y can be decomposed into their causes, and changes in inequality in y can be decomposed into the effects of changes in the means and inequalities in the determinants of y, and changes in the effects of the determinants of y. Inequalities in height-for-age in Vietnam in 1993 and 1998 are largely accounted for by inequalities in consumption and in unobserved commune-level influences. Rising inequalities are largely accounted for by increases in average consumption and its protective effect, and rising inequality and general improvements at the commune level. © 2002 Elsevier Science B.V. All rights reserved.","author":[{"dropping-particle":"","family":"Wagstaff","given":"Adam","non-dropping-particle":"","parse-names":false,"suffix":""},{"dropping-particle":"","family":"Doorslaer","given":"Eddy","non-dropping-particle":"Van","parse-names":false,"suffix":""},{"dropping-particle":"","family":"Watanabe","given":"Naoko","non-dropping-particle":"","parse-names":false,"suffix":""}],"container-title":"Journal of Econometrics","id":"ITEM-1","issue":"1","issued":{"date-parts":[["2003"]]},"page":"207-223","title":"On decomposing the causes of health sector inequalities with an application to malnutrition inequalities in Vietnam","type":"article-journal","volume":"112"},"uris":["http://www.mendeley.com/documents/?uuid=26c7351d-70c4-4e66-8bbd-f4426ea3bf07"]},{"id":"ITEM-2","itemData":{"abstract":"O'Donnell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DC.","id":"ITEM-2","issued":{"date-parts":[["2008"]]},"title":"Measurement of Living Standards. Analyzing Health Equity Using Household Survey Data: A Guide to Techniques and Their Implementation","type":"article-journal"},"uris":["http://www.mendeley.com/documents/?uuid=b824a5ba-04f1-3769-a90d-006baa9eda18"]}],"mendeley":{"formattedCitation":"[62,64]","plainTextFormattedCitation":"[62,64]","previouslyFormattedCitation":"[62,64]"},"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[62,64]</w:t>
      </w:r>
      <w:r w:rsidRPr="003C12F4">
        <w:rPr>
          <w:rFonts w:ascii="Helvetica" w:eastAsia="MS Mincho" w:hAnsi="Helvetica" w:cs="Helvetica"/>
          <w:lang w:val="en-GB"/>
        </w:rPr>
        <w:fldChar w:fldCharType="end"/>
      </w:r>
      <w:r w:rsidRPr="003C12F4">
        <w:rPr>
          <w:rFonts w:ascii="Helvetica" w:eastAsia="MS Mincho" w:hAnsi="Helvetica" w:cs="Helvetica"/>
          <w:lang w:val="en-GB"/>
        </w:rPr>
        <w:t>.</w:t>
      </w:r>
      <w:r w:rsidR="00E11A2F">
        <w:rPr>
          <w:rFonts w:ascii="Helvetica" w:eastAsia="MS Mincho" w:hAnsi="Helvetica" w:cs="Helvetica"/>
          <w:lang w:val="en-GB"/>
        </w:rPr>
        <w:t xml:space="preserve"> Wagstaff normalization was used to </w:t>
      </w:r>
      <w:r w:rsidR="00530FD9">
        <w:rPr>
          <w:rFonts w:ascii="Helvetica" w:eastAsia="MS Mincho" w:hAnsi="Helvetica" w:cs="Helvetica"/>
          <w:lang w:val="en-GB"/>
        </w:rPr>
        <w:t>normalize the CI</w:t>
      </w:r>
      <w:r w:rsidR="00FC2662">
        <w:rPr>
          <w:rFonts w:ascii="Helvetica" w:eastAsia="MS Mincho" w:hAnsi="Helvetica" w:cs="Helvetica"/>
          <w:lang w:val="en-GB"/>
        </w:rPr>
        <w:t>s</w:t>
      </w:r>
      <w:r w:rsidR="00530FD9">
        <w:rPr>
          <w:rFonts w:ascii="Helvetica" w:eastAsia="MS Mincho" w:hAnsi="Helvetica" w:cs="Helvetica"/>
          <w:lang w:val="en-GB"/>
        </w:rPr>
        <w:t>.</w:t>
      </w:r>
      <w:r w:rsidR="00E11A2F">
        <w:rPr>
          <w:rFonts w:ascii="Helvetica" w:eastAsia="MS Mincho" w:hAnsi="Helvetica" w:cs="Helvetica"/>
          <w:lang w:val="en-GB"/>
        </w:rPr>
        <w:t xml:space="preserve"> </w:t>
      </w:r>
    </w:p>
    <w:p w14:paraId="4879801F" w14:textId="562926B3"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Total differential decomposition was employed to decompose as well as</w:t>
      </w:r>
      <w:r w:rsidR="00FC2662">
        <w:rPr>
          <w:rFonts w:ascii="Helvetica" w:eastAsia="MS Mincho" w:hAnsi="Helvetica" w:cs="Helvetica"/>
          <w:lang w:val="en-GB"/>
        </w:rPr>
        <w:t xml:space="preserve"> </w:t>
      </w:r>
      <w:r w:rsidRPr="003C12F4">
        <w:rPr>
          <w:rFonts w:ascii="Helvetica" w:eastAsia="MS Mincho" w:hAnsi="Helvetica" w:cs="Helvetica"/>
          <w:lang w:val="en-GB"/>
        </w:rPr>
        <w:t>elucidate the contributions of the determinants to the observed variations in the CIs. The decomposition applied to the CIs here follows from that suggested by Wagstaff et al. [65</w:t>
      </w:r>
      <w:r w:rsidR="00FF28DC" w:rsidRPr="003C12F4">
        <w:rPr>
          <w:rFonts w:ascii="Helvetica" w:eastAsia="MS Mincho" w:hAnsi="Helvetica" w:cs="Helvetica"/>
          <w:lang w:val="en-GB"/>
        </w:rPr>
        <w:t>] and</w:t>
      </w:r>
      <w:r w:rsidRPr="003C12F4">
        <w:rPr>
          <w:rFonts w:ascii="Helvetica" w:eastAsia="MS Mincho" w:hAnsi="Helvetica" w:cs="Helvetica"/>
          <w:lang w:val="en-GB"/>
        </w:rPr>
        <w:t xml:space="preserve"> permits the approximation of the effects on child malnutrition disparities on variations in regression coefficients, variations in means of child malnutrition determinants, and variations in the extent of inequity in child malnutrition determinants. These decompositions were applied to height for age and weight for age z scores. The formula for the decomposition applied </w:t>
      </w:r>
      <w:r w:rsidR="00835012">
        <w:rPr>
          <w:rFonts w:ascii="Helvetica" w:eastAsia="MS Mincho" w:hAnsi="Helvetica" w:cs="Helvetica"/>
          <w:lang w:val="en-GB"/>
        </w:rPr>
        <w:t>was</w:t>
      </w:r>
      <w:r w:rsidRPr="003C12F4">
        <w:rPr>
          <w:rFonts w:ascii="Helvetica" w:eastAsia="MS Mincho" w:hAnsi="Helvetica" w:cs="Helvetica"/>
          <w:lang w:val="en-GB"/>
        </w:rPr>
        <w:t>:</w:t>
      </w:r>
    </w:p>
    <w:p w14:paraId="7834F355" w14:textId="77777777" w:rsidR="003C12F4" w:rsidRPr="003C12F4" w:rsidRDefault="003C12F4" w:rsidP="003C12F4">
      <w:pPr>
        <w:jc w:val="both"/>
        <w:rPr>
          <w:rFonts w:ascii="Helvetica" w:eastAsia="MS Mincho" w:hAnsi="Helvetica" w:cs="Helvetica"/>
          <w:lang w:val="en-GB"/>
        </w:rPr>
      </w:pPr>
      <m:oMathPara>
        <m:oMath>
          <m:r>
            <w:rPr>
              <w:rFonts w:ascii="Cambria Math" w:eastAsia="MS Mincho" w:hAnsi="Cambria Math" w:cs="Helvetica"/>
              <w:lang w:val="en-GB"/>
            </w:rPr>
            <m:t>dC=-</m:t>
          </m:r>
          <m:f>
            <m:fPr>
              <m:ctrlPr>
                <w:rPr>
                  <w:rFonts w:ascii="Cambria Math" w:eastAsia="MS Mincho" w:hAnsi="Cambria Math" w:cs="Helvetica"/>
                  <w:i/>
                  <w:lang w:val="en-GB"/>
                </w:rPr>
              </m:ctrlPr>
            </m:fPr>
            <m:num>
              <m:r>
                <w:rPr>
                  <w:rFonts w:ascii="Cambria Math" w:eastAsia="MS Mincho" w:hAnsi="Cambria Math" w:cs="Helvetica"/>
                  <w:lang w:val="en-GB"/>
                </w:rPr>
                <m:t>c</m:t>
              </m:r>
            </m:num>
            <m:den>
              <m:r>
                <w:rPr>
                  <w:rFonts w:ascii="Cambria Math" w:eastAsia="MS Mincho" w:hAnsi="Cambria Math" w:cs="Helvetica"/>
                  <w:lang w:val="en-GB"/>
                </w:rPr>
                <m:t>μ</m:t>
              </m:r>
            </m:den>
          </m:f>
          <m:r>
            <w:rPr>
              <w:rFonts w:ascii="Cambria Math" w:eastAsia="MS Mincho" w:hAnsi="Cambria Math" w:cs="Helvetica"/>
              <w:lang w:val="en-GB"/>
            </w:rPr>
            <m:t>dα+</m:t>
          </m:r>
          <m:nary>
            <m:naryPr>
              <m:chr m:val="∑"/>
              <m:limLoc m:val="undOvr"/>
              <m:supHide m:val="1"/>
              <m:ctrlPr>
                <w:rPr>
                  <w:rFonts w:ascii="Cambria Math" w:eastAsia="MS Mincho" w:hAnsi="Cambria Math" w:cs="Helvetica"/>
                  <w:i/>
                  <w:lang w:val="en-GB"/>
                </w:rPr>
              </m:ctrlPr>
            </m:naryPr>
            <m:sub>
              <m:r>
                <w:rPr>
                  <w:rFonts w:ascii="Cambria Math" w:eastAsia="MS Mincho" w:hAnsi="Cambria Math" w:cs="Helvetica"/>
                  <w:lang w:val="en-GB"/>
                </w:rPr>
                <m:t>k</m:t>
              </m:r>
            </m:sub>
            <m:sup/>
            <m:e>
              <m:f>
                <m:fPr>
                  <m:ctrlPr>
                    <w:rPr>
                      <w:rFonts w:ascii="Cambria Math" w:eastAsia="MS Mincho" w:hAnsi="Cambria Math" w:cs="Helvetica"/>
                      <w:i/>
                      <w:lang w:val="en-GB"/>
                    </w:rPr>
                  </m:ctrlPr>
                </m:fPr>
                <m:num>
                  <m:sSub>
                    <m:sSubPr>
                      <m:ctrlPr>
                        <w:rPr>
                          <w:rFonts w:ascii="Cambria Math" w:eastAsia="MS Mincho" w:hAnsi="Cambria Math" w:cs="Helvetica"/>
                          <w:i/>
                          <w:lang w:val="en-GB"/>
                        </w:rPr>
                      </m:ctrlPr>
                    </m:sSubPr>
                    <m:e>
                      <m:acc>
                        <m:accPr>
                          <m:chr m:val="̅"/>
                          <m:ctrlPr>
                            <w:rPr>
                              <w:rFonts w:ascii="Cambria Math" w:eastAsia="MS Mincho" w:hAnsi="Cambria Math" w:cs="Helvetica"/>
                              <w:i/>
                              <w:lang w:val="en-GB"/>
                            </w:rPr>
                          </m:ctrlPr>
                        </m:accPr>
                        <m:e>
                          <m:r>
                            <w:rPr>
                              <w:rFonts w:ascii="Cambria Math" w:eastAsia="MS Mincho" w:hAnsi="Cambria Math" w:cs="Helvetica"/>
                              <w:lang w:val="en-GB"/>
                            </w:rPr>
                            <m:t>x</m:t>
                          </m:r>
                        </m:e>
                      </m:acc>
                    </m:e>
                    <m:sub>
                      <m:r>
                        <w:rPr>
                          <w:rFonts w:ascii="Cambria Math" w:eastAsia="MS Mincho" w:hAnsi="Cambria Math" w:cs="Helvetica"/>
                          <w:lang w:val="en-GB"/>
                        </w:rPr>
                        <m:t>k</m:t>
                      </m:r>
                    </m:sub>
                  </m:sSub>
                </m:num>
                <m:den>
                  <m:r>
                    <w:rPr>
                      <w:rFonts w:ascii="Cambria Math" w:eastAsia="MS Mincho" w:hAnsi="Cambria Math" w:cs="Helvetica"/>
                      <w:lang w:val="en-GB"/>
                    </w:rPr>
                    <m:t>μ</m:t>
                  </m:r>
                </m:den>
              </m:f>
            </m:e>
          </m:nary>
          <m:d>
            <m:dPr>
              <m:ctrlPr>
                <w:rPr>
                  <w:rFonts w:ascii="Cambria Math" w:eastAsia="MS Mincho" w:hAnsi="Cambria Math" w:cs="Helvetica"/>
                  <w:i/>
                  <w:lang w:val="en-GB"/>
                </w:rPr>
              </m:ctrlPr>
            </m:dPr>
            <m:e>
              <m:sSub>
                <m:sSubPr>
                  <m:ctrlPr>
                    <w:rPr>
                      <w:rFonts w:ascii="Cambria Math" w:eastAsia="MS Mincho" w:hAnsi="Cambria Math" w:cs="Helvetica"/>
                      <w:i/>
                      <w:lang w:val="en-GB"/>
                    </w:rPr>
                  </m:ctrlPr>
                </m:sSubPr>
                <m:e>
                  <m:r>
                    <w:rPr>
                      <w:rFonts w:ascii="Cambria Math" w:eastAsia="MS Mincho" w:hAnsi="Cambria Math" w:cs="Helvetica"/>
                      <w:lang w:val="en-GB"/>
                    </w:rPr>
                    <m:t>CI</m:t>
                  </m:r>
                </m:e>
                <m:sub>
                  <m:r>
                    <w:rPr>
                      <w:rFonts w:ascii="Cambria Math" w:eastAsia="MS Mincho" w:hAnsi="Cambria Math" w:cs="Helvetica"/>
                      <w:lang w:val="en-GB"/>
                    </w:rPr>
                    <m:t>k</m:t>
                  </m:r>
                </m:sub>
              </m:sSub>
              <m:r>
                <w:rPr>
                  <w:rFonts w:ascii="Cambria Math" w:eastAsia="MS Mincho" w:hAnsi="Cambria Math" w:cs="Helvetica"/>
                  <w:lang w:val="en-GB"/>
                </w:rPr>
                <m:t>-CI</m:t>
              </m:r>
            </m:e>
          </m:d>
          <m:r>
            <w:rPr>
              <w:rFonts w:ascii="Cambria Math" w:eastAsia="MS Mincho" w:hAnsi="Cambria Math" w:cs="Helvetica"/>
              <w:lang w:val="en-GB"/>
            </w:rPr>
            <m:t>d</m:t>
          </m:r>
          <m:sSub>
            <m:sSubPr>
              <m:ctrlPr>
                <w:rPr>
                  <w:rFonts w:ascii="Cambria Math" w:eastAsia="MS Mincho" w:hAnsi="Cambria Math" w:cs="Helvetica"/>
                  <w:i/>
                  <w:lang w:val="en-GB"/>
                </w:rPr>
              </m:ctrlPr>
            </m:sSubPr>
            <m:e>
              <m:r>
                <w:rPr>
                  <w:rFonts w:ascii="Cambria Math" w:eastAsia="MS Mincho" w:hAnsi="Cambria Math" w:cs="Helvetica"/>
                  <w:lang w:val="en-GB"/>
                </w:rPr>
                <m:t>β</m:t>
              </m:r>
            </m:e>
            <m:sub>
              <m:r>
                <w:rPr>
                  <w:rFonts w:ascii="Cambria Math" w:eastAsia="MS Mincho" w:hAnsi="Cambria Math" w:cs="Helvetica"/>
                  <w:lang w:val="en-GB"/>
                </w:rPr>
                <m:t>k</m:t>
              </m:r>
            </m:sub>
          </m:sSub>
          <m:r>
            <w:rPr>
              <w:rFonts w:ascii="Cambria Math" w:eastAsia="MS Mincho" w:hAnsi="Cambria Math" w:cs="Helvetica"/>
              <w:lang w:val="en-GB"/>
            </w:rPr>
            <m:t>+</m:t>
          </m:r>
          <m:nary>
            <m:naryPr>
              <m:chr m:val="∑"/>
              <m:limLoc m:val="undOvr"/>
              <m:supHide m:val="1"/>
              <m:ctrlPr>
                <w:rPr>
                  <w:rFonts w:ascii="Cambria Math" w:eastAsia="MS Mincho" w:hAnsi="Cambria Math" w:cs="Helvetica"/>
                  <w:i/>
                  <w:lang w:val="en-GB"/>
                </w:rPr>
              </m:ctrlPr>
            </m:naryPr>
            <m:sub>
              <m:r>
                <w:rPr>
                  <w:rFonts w:ascii="Cambria Math" w:eastAsia="MS Mincho" w:hAnsi="Cambria Math" w:cs="Helvetica"/>
                  <w:lang w:val="en-GB"/>
                </w:rPr>
                <m:t>k</m:t>
              </m:r>
            </m:sub>
            <m:sup/>
            <m:e>
              <m:f>
                <m:fPr>
                  <m:ctrlPr>
                    <w:rPr>
                      <w:rFonts w:ascii="Cambria Math" w:eastAsia="MS Mincho" w:hAnsi="Cambria Math" w:cs="Helvetica"/>
                      <w:i/>
                      <w:lang w:val="en-GB"/>
                    </w:rPr>
                  </m:ctrlPr>
                </m:fPr>
                <m:num>
                  <m:sSub>
                    <m:sSubPr>
                      <m:ctrlPr>
                        <w:rPr>
                          <w:rFonts w:ascii="Cambria Math" w:eastAsia="MS Mincho" w:hAnsi="Cambria Math" w:cs="Helvetica"/>
                          <w:i/>
                          <w:lang w:val="en-GB"/>
                        </w:rPr>
                      </m:ctrlPr>
                    </m:sSubPr>
                    <m:e>
                      <m:r>
                        <w:rPr>
                          <w:rFonts w:ascii="Cambria Math" w:eastAsia="MS Mincho" w:hAnsi="Cambria Math" w:cs="Helvetica"/>
                          <w:lang w:val="en-GB"/>
                        </w:rPr>
                        <m:t>β</m:t>
                      </m:r>
                    </m:e>
                    <m:sub>
                      <m:r>
                        <w:rPr>
                          <w:rFonts w:ascii="Cambria Math" w:eastAsia="MS Mincho" w:hAnsi="Cambria Math" w:cs="Helvetica"/>
                          <w:lang w:val="en-GB"/>
                        </w:rPr>
                        <m:t>k</m:t>
                      </m:r>
                    </m:sub>
                  </m:sSub>
                </m:num>
                <m:den>
                  <m:r>
                    <w:rPr>
                      <w:rFonts w:ascii="Cambria Math" w:eastAsia="MS Mincho" w:hAnsi="Cambria Math" w:cs="Helvetica"/>
                      <w:lang w:val="en-GB"/>
                    </w:rPr>
                    <m:t>μ</m:t>
                  </m:r>
                </m:den>
              </m:f>
            </m:e>
          </m:nary>
          <m:d>
            <m:dPr>
              <m:ctrlPr>
                <w:rPr>
                  <w:rFonts w:ascii="Cambria Math" w:eastAsia="MS Mincho" w:hAnsi="Cambria Math" w:cs="Helvetica"/>
                  <w:i/>
                  <w:lang w:val="en-GB"/>
                </w:rPr>
              </m:ctrlPr>
            </m:dPr>
            <m:e>
              <m:sSub>
                <m:sSubPr>
                  <m:ctrlPr>
                    <w:rPr>
                      <w:rFonts w:ascii="Cambria Math" w:eastAsia="MS Mincho" w:hAnsi="Cambria Math" w:cs="Helvetica"/>
                      <w:i/>
                      <w:lang w:val="en-GB"/>
                    </w:rPr>
                  </m:ctrlPr>
                </m:sSubPr>
                <m:e>
                  <m:r>
                    <w:rPr>
                      <w:rFonts w:ascii="Cambria Math" w:eastAsia="MS Mincho" w:hAnsi="Cambria Math" w:cs="Helvetica"/>
                      <w:lang w:val="en-GB"/>
                    </w:rPr>
                    <m:t>CI</m:t>
                  </m:r>
                </m:e>
                <m:sub>
                  <m:r>
                    <w:rPr>
                      <w:rFonts w:ascii="Cambria Math" w:eastAsia="MS Mincho" w:hAnsi="Cambria Math" w:cs="Helvetica"/>
                      <w:lang w:val="en-GB"/>
                    </w:rPr>
                    <m:t>k</m:t>
                  </m:r>
                </m:sub>
              </m:sSub>
              <m:r>
                <w:rPr>
                  <w:rFonts w:ascii="Cambria Math" w:eastAsia="MS Mincho" w:hAnsi="Cambria Math" w:cs="Helvetica"/>
                  <w:lang w:val="en-GB"/>
                </w:rPr>
                <m:t>-CI</m:t>
              </m:r>
            </m:e>
          </m:d>
          <m:r>
            <w:rPr>
              <w:rFonts w:ascii="Cambria Math" w:eastAsia="MS Mincho" w:hAnsi="Cambria Math" w:cs="Helvetica"/>
              <w:lang w:val="en-GB"/>
            </w:rPr>
            <m:t>d</m:t>
          </m:r>
          <m:sSub>
            <m:sSubPr>
              <m:ctrlPr>
                <w:rPr>
                  <w:rFonts w:ascii="Cambria Math" w:eastAsia="MS Mincho" w:hAnsi="Cambria Math" w:cs="Helvetica"/>
                  <w:i/>
                  <w:lang w:val="en-GB"/>
                </w:rPr>
              </m:ctrlPr>
            </m:sSubPr>
            <m:e>
              <m:acc>
                <m:accPr>
                  <m:chr m:val="̅"/>
                  <m:ctrlPr>
                    <w:rPr>
                      <w:rFonts w:ascii="Cambria Math" w:eastAsia="MS Mincho" w:hAnsi="Cambria Math" w:cs="Helvetica"/>
                      <w:i/>
                      <w:lang w:val="en-GB"/>
                    </w:rPr>
                  </m:ctrlPr>
                </m:accPr>
                <m:e>
                  <m:r>
                    <w:rPr>
                      <w:rFonts w:ascii="Cambria Math" w:eastAsia="MS Mincho" w:hAnsi="Cambria Math" w:cs="Helvetica"/>
                      <w:lang w:val="en-GB"/>
                    </w:rPr>
                    <m:t>x</m:t>
                  </m:r>
                </m:e>
              </m:acc>
            </m:e>
            <m:sub>
              <m:r>
                <w:rPr>
                  <w:rFonts w:ascii="Cambria Math" w:eastAsia="MS Mincho" w:hAnsi="Cambria Math" w:cs="Helvetica"/>
                  <w:lang w:val="en-GB"/>
                </w:rPr>
                <m:t>k</m:t>
              </m:r>
            </m:sub>
          </m:sSub>
          <m:r>
            <w:rPr>
              <w:rFonts w:ascii="Cambria Math" w:eastAsia="MS Mincho" w:hAnsi="Cambria Math" w:cs="Helvetica"/>
              <w:lang w:val="en-GB"/>
            </w:rPr>
            <m:t>+</m:t>
          </m:r>
          <m:nary>
            <m:naryPr>
              <m:chr m:val="∑"/>
              <m:limLoc m:val="undOvr"/>
              <m:supHide m:val="1"/>
              <m:ctrlPr>
                <w:rPr>
                  <w:rFonts w:ascii="Cambria Math" w:eastAsia="MS Mincho" w:hAnsi="Cambria Math" w:cs="Helvetica"/>
                  <w:i/>
                  <w:lang w:val="en-GB"/>
                </w:rPr>
              </m:ctrlPr>
            </m:naryPr>
            <m:sub>
              <m:r>
                <w:rPr>
                  <w:rFonts w:ascii="Cambria Math" w:eastAsia="MS Mincho" w:hAnsi="Cambria Math" w:cs="Helvetica"/>
                  <w:lang w:val="en-GB"/>
                </w:rPr>
                <m:t>k</m:t>
              </m:r>
            </m:sub>
            <m:sup/>
            <m:e>
              <m:f>
                <m:fPr>
                  <m:ctrlPr>
                    <w:rPr>
                      <w:rFonts w:ascii="Cambria Math" w:eastAsia="MS Mincho" w:hAnsi="Cambria Math" w:cs="Helvetica"/>
                      <w:i/>
                      <w:lang w:val="en-GB"/>
                    </w:rPr>
                  </m:ctrlPr>
                </m:fPr>
                <m:num>
                  <m:sSub>
                    <m:sSubPr>
                      <m:ctrlPr>
                        <w:rPr>
                          <w:rFonts w:ascii="Cambria Math" w:eastAsia="MS Mincho" w:hAnsi="Cambria Math" w:cs="Helvetica"/>
                          <w:i/>
                          <w:lang w:val="en-GB"/>
                        </w:rPr>
                      </m:ctrlPr>
                    </m:sSubPr>
                    <m:e>
                      <m:r>
                        <w:rPr>
                          <w:rFonts w:ascii="Cambria Math" w:eastAsia="MS Mincho" w:hAnsi="Cambria Math" w:cs="Helvetica"/>
                          <w:lang w:val="en-GB"/>
                        </w:rPr>
                        <m:t>β</m:t>
                      </m:r>
                    </m:e>
                    <m:sub>
                      <m:r>
                        <w:rPr>
                          <w:rFonts w:ascii="Cambria Math" w:eastAsia="MS Mincho" w:hAnsi="Cambria Math" w:cs="Helvetica"/>
                          <w:lang w:val="en-GB"/>
                        </w:rPr>
                        <m:t>k</m:t>
                      </m:r>
                    </m:sub>
                  </m:sSub>
                  <m:sSub>
                    <m:sSubPr>
                      <m:ctrlPr>
                        <w:rPr>
                          <w:rFonts w:ascii="Cambria Math" w:eastAsia="MS Mincho" w:hAnsi="Cambria Math" w:cs="Helvetica"/>
                          <w:i/>
                          <w:lang w:val="en-GB"/>
                        </w:rPr>
                      </m:ctrlPr>
                    </m:sSubPr>
                    <m:e>
                      <m:acc>
                        <m:accPr>
                          <m:chr m:val="̅"/>
                          <m:ctrlPr>
                            <w:rPr>
                              <w:rFonts w:ascii="Cambria Math" w:eastAsia="MS Mincho" w:hAnsi="Cambria Math" w:cs="Helvetica"/>
                              <w:i/>
                              <w:lang w:val="en-GB"/>
                            </w:rPr>
                          </m:ctrlPr>
                        </m:accPr>
                        <m:e>
                          <m:r>
                            <w:rPr>
                              <w:rFonts w:ascii="Cambria Math" w:eastAsia="MS Mincho" w:hAnsi="Cambria Math" w:cs="Helvetica"/>
                              <w:lang w:val="en-GB"/>
                            </w:rPr>
                            <m:t>x</m:t>
                          </m:r>
                        </m:e>
                      </m:acc>
                    </m:e>
                    <m:sub>
                      <m:r>
                        <w:rPr>
                          <w:rFonts w:ascii="Cambria Math" w:eastAsia="MS Mincho" w:hAnsi="Cambria Math" w:cs="Helvetica"/>
                          <w:lang w:val="en-GB"/>
                        </w:rPr>
                        <m:t>k</m:t>
                      </m:r>
                    </m:sub>
                  </m:sSub>
                </m:num>
                <m:den>
                  <m:r>
                    <w:rPr>
                      <w:rFonts w:ascii="Cambria Math" w:eastAsia="MS Mincho" w:hAnsi="Cambria Math" w:cs="Helvetica"/>
                      <w:lang w:val="en-GB"/>
                    </w:rPr>
                    <m:t>μ</m:t>
                  </m:r>
                </m:den>
              </m:f>
            </m:e>
          </m:nary>
          <m:r>
            <w:rPr>
              <w:rFonts w:ascii="Cambria Math" w:eastAsia="MS Mincho" w:hAnsi="Cambria Math" w:cs="Helvetica"/>
              <w:lang w:val="en-GB"/>
            </w:rPr>
            <m:t>d</m:t>
          </m:r>
          <m:sSub>
            <m:sSubPr>
              <m:ctrlPr>
                <w:rPr>
                  <w:rFonts w:ascii="Cambria Math" w:eastAsia="MS Mincho" w:hAnsi="Cambria Math" w:cs="Helvetica"/>
                  <w:i/>
                  <w:lang w:val="en-GB"/>
                </w:rPr>
              </m:ctrlPr>
            </m:sSubPr>
            <m:e>
              <m:r>
                <w:rPr>
                  <w:rFonts w:ascii="Cambria Math" w:eastAsia="MS Mincho" w:hAnsi="Cambria Math" w:cs="Helvetica"/>
                  <w:lang w:val="en-GB"/>
                </w:rPr>
                <m:t>CI</m:t>
              </m:r>
            </m:e>
            <m:sub>
              <m:r>
                <w:rPr>
                  <w:rFonts w:ascii="Cambria Math" w:eastAsia="MS Mincho" w:hAnsi="Cambria Math" w:cs="Helvetica"/>
                  <w:lang w:val="en-GB"/>
                </w:rPr>
                <m:t>k</m:t>
              </m:r>
            </m:sub>
          </m:sSub>
          <m:r>
            <w:rPr>
              <w:rFonts w:ascii="Cambria Math" w:eastAsia="MS Mincho" w:hAnsi="Cambria Math" w:cs="Helvetica"/>
              <w:lang w:val="en-GB"/>
            </w:rPr>
            <m:t>+d</m:t>
          </m:r>
          <m:f>
            <m:fPr>
              <m:ctrlPr>
                <w:rPr>
                  <w:rFonts w:ascii="Cambria Math" w:eastAsia="MS Mincho" w:hAnsi="Cambria Math" w:cs="Helvetica"/>
                  <w:i/>
                  <w:lang w:val="en-GB"/>
                </w:rPr>
              </m:ctrlPr>
            </m:fPr>
            <m:num>
              <m:r>
                <w:rPr>
                  <w:rFonts w:ascii="Cambria Math" w:eastAsia="MS Mincho" w:hAnsi="Cambria Math" w:cs="Helvetica"/>
                  <w:lang w:val="en-GB"/>
                </w:rPr>
                <m:t>GCI</m:t>
              </m:r>
            </m:num>
            <m:den>
              <m:r>
                <w:rPr>
                  <w:rFonts w:ascii="Cambria Math" w:eastAsia="MS Mincho" w:hAnsi="Cambria Math" w:cs="Helvetica"/>
                  <w:lang w:val="en-GB"/>
                </w:rPr>
                <m:t>μ</m:t>
              </m:r>
            </m:den>
          </m:f>
          <m:r>
            <w:rPr>
              <w:rFonts w:ascii="Cambria Math" w:eastAsia="MS Mincho" w:hAnsi="Cambria Math" w:cs="Helvetica"/>
              <w:lang w:val="en-GB"/>
            </w:rPr>
            <m:t>ε          (4)</m:t>
          </m:r>
        </m:oMath>
      </m:oMathPara>
    </w:p>
    <w:p w14:paraId="22680E6C" w14:textId="77777777"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In Equation 4, </w:t>
      </w:r>
      <w:proofErr w:type="spellStart"/>
      <w:r w:rsidRPr="003C12F4">
        <w:rPr>
          <w:rFonts w:ascii="Helvetica" w:eastAsia="MS Mincho" w:hAnsi="Helvetica" w:cs="Helvetica"/>
          <w:i/>
          <w:iCs/>
          <w:lang w:val="en-GB"/>
        </w:rPr>
        <w:t>dC</w:t>
      </w:r>
      <w:proofErr w:type="spellEnd"/>
      <w:r w:rsidRPr="003C12F4">
        <w:rPr>
          <w:rFonts w:ascii="Helvetica" w:eastAsia="MS Mincho" w:hAnsi="Helvetica" w:cs="Helvetica"/>
          <w:lang w:val="en-GB"/>
        </w:rPr>
        <w:t xml:space="preserve"> denotes the overall change in the CI, </w:t>
      </w:r>
      <w:r w:rsidRPr="003C12F4">
        <w:rPr>
          <w:rFonts w:ascii="Helvetica" w:eastAsia="MS Mincho" w:hAnsi="Helvetica" w:cs="Helvetica"/>
          <w:i/>
          <w:iCs/>
          <w:lang w:val="en-GB"/>
        </w:rPr>
        <w:t>dα</w:t>
      </w:r>
      <w:r w:rsidRPr="003C12F4">
        <w:rPr>
          <w:rFonts w:ascii="Helvetica" w:eastAsia="MS Mincho" w:hAnsi="Helvetica" w:cs="Helvetica"/>
          <w:lang w:val="en-GB"/>
        </w:rPr>
        <w:t xml:space="preserve"> constant value, </w:t>
      </w:r>
      <w:r w:rsidRPr="003C12F4">
        <w:rPr>
          <w:rFonts w:ascii="Helvetica" w:eastAsia="MS Mincho" w:hAnsi="Helvetica" w:cs="Helvetica"/>
          <w:i/>
          <w:iCs/>
          <w:lang w:val="en-GB"/>
        </w:rPr>
        <w:t>dβ</w:t>
      </w:r>
      <w:r w:rsidRPr="003C12F4">
        <w:rPr>
          <w:rFonts w:ascii="Helvetica" w:eastAsia="MS Mincho" w:hAnsi="Helvetica" w:cs="Helvetica"/>
          <w:i/>
          <w:iCs/>
          <w:vertAlign w:val="subscript"/>
          <w:lang w:val="en-GB"/>
        </w:rPr>
        <w:t>k</w:t>
      </w:r>
      <w:r w:rsidRPr="003C12F4">
        <w:rPr>
          <w:rFonts w:ascii="Helvetica" w:eastAsia="MS Mincho" w:hAnsi="Helvetica" w:cs="Helvetica"/>
          <w:lang w:val="en-GB"/>
        </w:rPr>
        <w:t xml:space="preserve"> the coefficients of the determinants, </w:t>
      </w:r>
      <w:proofErr w:type="spellStart"/>
      <w:r w:rsidRPr="003C12F4">
        <w:rPr>
          <w:rFonts w:ascii="Helvetica" w:eastAsia="MS Mincho" w:hAnsi="Helvetica" w:cs="Helvetica"/>
          <w:i/>
          <w:iCs/>
          <w:lang w:val="en-GB"/>
        </w:rPr>
        <w:t>d</w:t>
      </w:r>
      <w:r w:rsidRPr="003C12F4">
        <w:rPr>
          <w:rFonts w:ascii="Helvetica" w:eastAsia="MS Mincho" w:hAnsi="Helvetica" w:cs="Helvetica"/>
          <w:i/>
          <w:iCs/>
          <w:color w:val="202124"/>
          <w:shd w:val="clear" w:color="auto" w:fill="FFFFFF"/>
          <w:lang w:val="en-GB"/>
        </w:rPr>
        <w:t>x̅</w:t>
      </w:r>
      <w:r w:rsidRPr="003C12F4">
        <w:rPr>
          <w:rFonts w:ascii="Helvetica" w:eastAsia="MS Mincho" w:hAnsi="Helvetica" w:cs="Helvetica"/>
          <w:i/>
          <w:iCs/>
          <w:vertAlign w:val="subscript"/>
          <w:lang w:val="en-GB"/>
        </w:rPr>
        <w:t>k</w:t>
      </w:r>
      <w:proofErr w:type="spellEnd"/>
      <w:r w:rsidRPr="003C12F4">
        <w:rPr>
          <w:rFonts w:ascii="Helvetica" w:eastAsia="MS Mincho" w:hAnsi="Helvetica" w:cs="Helvetica"/>
          <w:lang w:val="en-GB"/>
        </w:rPr>
        <w:t xml:space="preserve"> mean values of the determinants, </w:t>
      </w:r>
      <w:proofErr w:type="spellStart"/>
      <w:r w:rsidRPr="003C12F4">
        <w:rPr>
          <w:rFonts w:ascii="Helvetica" w:eastAsia="MS Mincho" w:hAnsi="Helvetica" w:cs="Helvetica"/>
          <w:i/>
          <w:iCs/>
          <w:lang w:val="en-GB"/>
        </w:rPr>
        <w:t>dCI</w:t>
      </w:r>
      <w:r w:rsidRPr="003C12F4">
        <w:rPr>
          <w:rFonts w:ascii="Helvetica" w:eastAsia="MS Mincho" w:hAnsi="Helvetica" w:cs="Helvetica"/>
          <w:i/>
          <w:iCs/>
          <w:vertAlign w:val="subscript"/>
          <w:lang w:val="en-GB"/>
        </w:rPr>
        <w:t>k</w:t>
      </w:r>
      <w:proofErr w:type="spellEnd"/>
      <w:r w:rsidRPr="003C12F4">
        <w:rPr>
          <w:rFonts w:ascii="Helvetica" w:eastAsia="MS Mincho" w:hAnsi="Helvetica" w:cs="Helvetica"/>
          <w:vertAlign w:val="subscript"/>
          <w:lang w:val="en-GB"/>
        </w:rPr>
        <w:t xml:space="preserve"> </w:t>
      </w:r>
      <w:r w:rsidRPr="003C12F4">
        <w:rPr>
          <w:rFonts w:ascii="Helvetica" w:eastAsia="MS Mincho" w:hAnsi="Helvetica" w:cs="Helvetica"/>
          <w:lang w:val="en-GB"/>
        </w:rPr>
        <w:t xml:space="preserve">determinant-specific CI and </w:t>
      </w:r>
      <w:r w:rsidRPr="003C12F4">
        <w:rPr>
          <w:rFonts w:ascii="Helvetica" w:eastAsia="MS Mincho" w:hAnsi="Helvetica" w:cs="Helvetica"/>
          <w:i/>
          <w:iCs/>
          <w:lang w:val="en-GB"/>
        </w:rPr>
        <w:t>d(GCI/</w:t>
      </w:r>
      <w:proofErr w:type="gramStart"/>
      <w:r w:rsidRPr="003C12F4">
        <w:rPr>
          <w:rFonts w:ascii="Helvetica" w:eastAsia="MS Mincho" w:hAnsi="Helvetica" w:cs="Helvetica"/>
          <w:i/>
          <w:iCs/>
          <w:lang w:val="en-GB"/>
        </w:rPr>
        <w:t>μ)ε</w:t>
      </w:r>
      <w:proofErr w:type="gramEnd"/>
      <w:r w:rsidRPr="003C12F4">
        <w:rPr>
          <w:rFonts w:ascii="Helvetica" w:eastAsia="MS Mincho" w:hAnsi="Helvetica" w:cs="Helvetica"/>
          <w:lang w:val="en-GB"/>
        </w:rPr>
        <w:t>,  the error term [65].</w:t>
      </w:r>
    </w:p>
    <w:p w14:paraId="0CFE1988" w14:textId="77777777" w:rsidR="003C12F4" w:rsidRPr="003C12F4" w:rsidRDefault="003C12F4" w:rsidP="003C12F4">
      <w:pPr>
        <w:keepNext/>
        <w:keepLines/>
        <w:spacing w:before="240" w:line="480" w:lineRule="auto"/>
        <w:outlineLvl w:val="0"/>
        <w:rPr>
          <w:rFonts w:ascii="Helvetica" w:eastAsia="MS Gothic" w:hAnsi="Helvetica"/>
          <w:b/>
          <w:sz w:val="36"/>
          <w:szCs w:val="32"/>
          <w:lang w:val="en-GB"/>
        </w:rPr>
      </w:pPr>
      <w:r w:rsidRPr="003C12F4">
        <w:rPr>
          <w:rFonts w:ascii="Helvetica" w:eastAsia="MS Gothic" w:hAnsi="Helvetica"/>
          <w:b/>
          <w:sz w:val="36"/>
          <w:szCs w:val="32"/>
          <w:lang w:val="en-GB"/>
        </w:rPr>
        <w:t>Software and data availability</w:t>
      </w:r>
    </w:p>
    <w:p w14:paraId="0B263726" w14:textId="52BB2795" w:rsidR="003C12F4" w:rsidRPr="003C12F4" w:rsidRDefault="003C12F4" w:rsidP="00470CE7">
      <w:pPr>
        <w:spacing w:line="480" w:lineRule="auto"/>
        <w:ind w:firstLine="720"/>
        <w:rPr>
          <w:rFonts w:ascii="Helvetica" w:eastAsia="MS Mincho" w:hAnsi="Helvetica" w:cs="Helvetica"/>
          <w:lang w:val="en-GB"/>
        </w:rPr>
      </w:pPr>
      <w:r w:rsidRPr="003C12F4">
        <w:rPr>
          <w:rFonts w:ascii="Helvetica" w:eastAsia="MS Mincho" w:hAnsi="Helvetica" w:cs="Helvetica"/>
          <w:lang w:val="en-GB"/>
        </w:rPr>
        <w:t>All statistical analyses were performed in Stata® 16.0 (</w:t>
      </w:r>
      <w:proofErr w:type="spellStart"/>
      <w:r w:rsidRPr="003C12F4">
        <w:rPr>
          <w:rFonts w:ascii="Helvetica" w:eastAsia="MS Mincho" w:hAnsi="Helvetica" w:cs="Helvetica"/>
          <w:lang w:val="en-GB"/>
        </w:rPr>
        <w:t>StataCorp</w:t>
      </w:r>
      <w:proofErr w:type="spellEnd"/>
      <w:r w:rsidRPr="003C12F4">
        <w:rPr>
          <w:rFonts w:ascii="Helvetica" w:eastAsia="MS Mincho" w:hAnsi="Helvetica" w:cs="Helvetica"/>
          <w:lang w:val="en-GB"/>
        </w:rPr>
        <w:t>, College Station, TX, USA. The analysis employed survey-related commands with weights in each DHS dataset employed. All p-values below 0.05 were considered significant, statistically. Data used in this analysis was obtained from</w:t>
      </w:r>
      <w:r w:rsidR="00FC2662">
        <w:rPr>
          <w:rFonts w:ascii="Helvetica" w:eastAsia="MS Mincho" w:hAnsi="Helvetica" w:cs="Helvetica"/>
          <w:lang w:val="en-GB"/>
        </w:rPr>
        <w:t>,</w:t>
      </w:r>
      <w:r w:rsidRPr="003C12F4">
        <w:rPr>
          <w:rFonts w:ascii="Helvetica" w:eastAsia="MS Mincho" w:hAnsi="Helvetica" w:cs="Helvetica"/>
          <w:lang w:val="en-GB"/>
        </w:rPr>
        <w:t xml:space="preserve"> and used with written permission from the KDHS and is available from </w:t>
      </w:r>
      <w:hyperlink r:id="rId8" w:history="1">
        <w:r w:rsidR="00AC67CB" w:rsidRPr="00FE73CD">
          <w:rPr>
            <w:rStyle w:val="Hyperlink"/>
            <w:rFonts w:ascii="Helvetica" w:eastAsia="MS Mincho" w:hAnsi="Helvetica" w:cs="Helvetica"/>
            <w:lang w:val="en-GB"/>
          </w:rPr>
          <w:t>https://www.dhsprogram.com/data/</w:t>
        </w:r>
      </w:hyperlink>
      <w:r w:rsidR="00AC67CB">
        <w:rPr>
          <w:rFonts w:ascii="Helvetica" w:eastAsia="MS Mincho" w:hAnsi="Helvetica" w:cs="Helvetica"/>
          <w:lang w:val="en-GB"/>
        </w:rPr>
        <w:t xml:space="preserve"> </w:t>
      </w:r>
      <w:r w:rsidRPr="003C12F4">
        <w:rPr>
          <w:rFonts w:ascii="Helvetica" w:eastAsia="MS Mincho" w:hAnsi="Helvetica" w:cs="Helvetica"/>
          <w:lang w:val="en-GB"/>
        </w:rPr>
        <w:t>on request.</w:t>
      </w:r>
    </w:p>
    <w:p w14:paraId="541E5DE2" w14:textId="77777777" w:rsidR="003C12F4" w:rsidRPr="003C12F4" w:rsidRDefault="003C12F4" w:rsidP="003C12F4">
      <w:pPr>
        <w:keepNext/>
        <w:keepLines/>
        <w:spacing w:before="240" w:line="480" w:lineRule="auto"/>
        <w:outlineLvl w:val="0"/>
        <w:rPr>
          <w:rFonts w:ascii="Helvetica" w:eastAsia="MS Gothic" w:hAnsi="Helvetica"/>
          <w:b/>
          <w:sz w:val="36"/>
          <w:szCs w:val="32"/>
          <w:lang w:val="en-GB"/>
        </w:rPr>
      </w:pPr>
      <w:r w:rsidRPr="003C12F4">
        <w:rPr>
          <w:rFonts w:ascii="Helvetica" w:eastAsia="MS Gothic" w:hAnsi="Helvetica"/>
          <w:b/>
          <w:sz w:val="36"/>
          <w:szCs w:val="32"/>
          <w:lang w:val="en-GB"/>
        </w:rPr>
        <w:lastRenderedPageBreak/>
        <w:t>Results</w:t>
      </w:r>
    </w:p>
    <w:p w14:paraId="2C047FF8" w14:textId="3277C4A8" w:rsidR="003C12F4" w:rsidRPr="003C12F4" w:rsidRDefault="00FF28DC" w:rsidP="003C12F4">
      <w:pPr>
        <w:keepNext/>
        <w:keepLines/>
        <w:spacing w:before="40" w:line="480" w:lineRule="auto"/>
        <w:outlineLvl w:val="1"/>
        <w:rPr>
          <w:rFonts w:ascii="Helvetica" w:eastAsia="MS Gothic" w:hAnsi="Helvetica"/>
          <w:b/>
          <w:sz w:val="32"/>
          <w:szCs w:val="26"/>
          <w:lang w:val="en-GB"/>
        </w:rPr>
      </w:pPr>
      <w:r>
        <w:rPr>
          <w:rFonts w:ascii="Helvetica" w:eastAsia="MS Gothic" w:hAnsi="Helvetica"/>
          <w:b/>
          <w:sz w:val="32"/>
          <w:szCs w:val="26"/>
          <w:lang w:val="en-GB"/>
        </w:rPr>
        <w:t>D</w:t>
      </w:r>
      <w:r w:rsidR="003C12F4" w:rsidRPr="003C12F4">
        <w:rPr>
          <w:rFonts w:ascii="Helvetica" w:eastAsia="MS Gothic" w:hAnsi="Helvetica"/>
          <w:b/>
          <w:sz w:val="32"/>
          <w:szCs w:val="26"/>
          <w:lang w:val="en-GB"/>
        </w:rPr>
        <w:t>escriptive statistics</w:t>
      </w:r>
    </w:p>
    <w:p w14:paraId="43AE10E7" w14:textId="36849489" w:rsidR="003C12F4" w:rsidRPr="003C12F4" w:rsidRDefault="00470CE7" w:rsidP="003C12F4">
      <w:pPr>
        <w:spacing w:line="480" w:lineRule="auto"/>
        <w:ind w:firstLine="720"/>
        <w:rPr>
          <w:rFonts w:ascii="Helvetica" w:eastAsia="MS Mincho" w:hAnsi="Helvetica" w:cs="Helvetica"/>
          <w:lang w:val="en-GB"/>
        </w:rPr>
      </w:pPr>
      <w:r w:rsidRPr="00A2753D">
        <w:rPr>
          <w:rFonts w:ascii="Helvetica" w:eastAsia="MS Mincho" w:hAnsi="Helvetica" w:cs="Helvetica"/>
          <w:b/>
          <w:bCs/>
          <w:lang w:val="en-GB"/>
        </w:rPr>
        <w:t>Table 1</w:t>
      </w:r>
      <w:r>
        <w:rPr>
          <w:rFonts w:ascii="Helvetica" w:eastAsia="MS Mincho" w:hAnsi="Helvetica" w:cs="Helvetica"/>
          <w:lang w:val="en-GB"/>
        </w:rPr>
        <w:t xml:space="preserve"> presents the descriptive statistics</w:t>
      </w:r>
      <w:r w:rsidR="004E4BFD">
        <w:rPr>
          <w:rFonts w:ascii="Helvetica" w:eastAsia="MS Mincho" w:hAnsi="Helvetica" w:cs="Helvetica"/>
          <w:lang w:val="en-GB"/>
        </w:rPr>
        <w:t xml:space="preserve">. </w:t>
      </w:r>
      <w:r w:rsidR="003C12F4" w:rsidRPr="003C12F4">
        <w:rPr>
          <w:rFonts w:ascii="Helvetica" w:eastAsia="MS Mincho" w:hAnsi="Helvetica" w:cs="Helvetica"/>
          <w:lang w:val="en-GB"/>
        </w:rPr>
        <w:t>The 2003 Kenya DHS dataset had a total of 5</w:t>
      </w:r>
      <w:r w:rsidR="004E4BFD">
        <w:rPr>
          <w:rFonts w:ascii="Helvetica" w:eastAsia="MS Mincho" w:hAnsi="Helvetica" w:cs="Helvetica"/>
          <w:lang w:val="en-GB"/>
        </w:rPr>
        <w:t>,</w:t>
      </w:r>
      <w:r w:rsidR="003C12F4" w:rsidRPr="003C12F4">
        <w:rPr>
          <w:rFonts w:ascii="Helvetica" w:eastAsia="MS Mincho" w:hAnsi="Helvetica" w:cs="Helvetica"/>
          <w:lang w:val="en-GB"/>
        </w:rPr>
        <w:t>949 observations comprising 22.10% of the total observations employed in analysis whereas the 2014 DHS dataset comprised 20</w:t>
      </w:r>
      <w:r w:rsidR="004E4BFD">
        <w:rPr>
          <w:rFonts w:ascii="Helvetica" w:eastAsia="MS Mincho" w:hAnsi="Helvetica" w:cs="Helvetica"/>
          <w:lang w:val="en-GB"/>
        </w:rPr>
        <w:t>,</w:t>
      </w:r>
      <w:r w:rsidR="003C12F4" w:rsidRPr="003C12F4">
        <w:rPr>
          <w:rFonts w:ascii="Helvetica" w:eastAsia="MS Mincho" w:hAnsi="Helvetica" w:cs="Helvetica"/>
          <w:lang w:val="en-GB"/>
        </w:rPr>
        <w:t>964 observations which accounted for 77.90% of the total observations. The total combined dataset resulted in a total sample size of n=26</w:t>
      </w:r>
      <w:r w:rsidR="004E4BFD">
        <w:rPr>
          <w:rFonts w:ascii="Helvetica" w:eastAsia="MS Mincho" w:hAnsi="Helvetica" w:cs="Helvetica"/>
          <w:lang w:val="en-GB"/>
        </w:rPr>
        <w:t>,</w:t>
      </w:r>
      <w:r w:rsidR="003C12F4" w:rsidRPr="003C12F4">
        <w:rPr>
          <w:rFonts w:ascii="Helvetica" w:eastAsia="MS Mincho" w:hAnsi="Helvetica" w:cs="Helvetica"/>
          <w:lang w:val="en-GB"/>
        </w:rPr>
        <w:t>913. In 2003, there were a total of 1</w:t>
      </w:r>
      <w:r w:rsidR="004E4BFD">
        <w:rPr>
          <w:rFonts w:ascii="Helvetica" w:eastAsia="MS Mincho" w:hAnsi="Helvetica" w:cs="Helvetica"/>
          <w:lang w:val="en-GB"/>
        </w:rPr>
        <w:t>,</w:t>
      </w:r>
      <w:r w:rsidR="003C12F4" w:rsidRPr="003C12F4">
        <w:rPr>
          <w:rFonts w:ascii="Helvetica" w:eastAsia="MS Mincho" w:hAnsi="Helvetica" w:cs="Helvetica"/>
          <w:lang w:val="en-GB"/>
        </w:rPr>
        <w:t>653 stunted children (34.43%) whereas 3 148 children were not stunted (65.57%). Similarly, a greater proportion of the children in 2003</w:t>
      </w:r>
      <w:r w:rsidR="006933AA">
        <w:rPr>
          <w:rFonts w:ascii="Helvetica" w:eastAsia="MS Mincho" w:hAnsi="Helvetica" w:cs="Helvetica"/>
          <w:lang w:val="en-GB"/>
        </w:rPr>
        <w:t xml:space="preserve"> </w:t>
      </w:r>
      <w:r w:rsidR="003C12F4" w:rsidRPr="003C12F4">
        <w:rPr>
          <w:rFonts w:ascii="Helvetica" w:eastAsia="MS Mincho" w:hAnsi="Helvetica" w:cs="Helvetica"/>
          <w:lang w:val="en-GB"/>
        </w:rPr>
        <w:t>were not underweight (83.70%, n=4</w:t>
      </w:r>
      <w:r w:rsidR="004E4BFD">
        <w:rPr>
          <w:rFonts w:ascii="Helvetica" w:eastAsia="MS Mincho" w:hAnsi="Helvetica" w:cs="Helvetica"/>
          <w:lang w:val="en-GB"/>
        </w:rPr>
        <w:t>,</w:t>
      </w:r>
      <w:r w:rsidR="003C12F4" w:rsidRPr="003C12F4">
        <w:rPr>
          <w:rFonts w:ascii="Helvetica" w:eastAsia="MS Mincho" w:hAnsi="Helvetica" w:cs="Helvetica"/>
          <w:lang w:val="en-GB"/>
        </w:rPr>
        <w:t xml:space="preserve">139 underweight children) compared to only 16.30% (n=806) underweight children below the age of five years. Wasted children accounted for 7.20% (n=344) of the total number of children below the age of 59 months whereas non-wasted children accounted for 92.80% (n=4 436). In 2003, the most dominant form of malnutrition was stunting (34.43%) whereas the least frequent indicator of malnutrition was wasting (7.20%). </w:t>
      </w:r>
    </w:p>
    <w:p w14:paraId="7C50C55D" w14:textId="4E435DD6" w:rsidR="003C12F4" w:rsidRPr="003C12F4" w:rsidRDefault="003C12F4" w:rsidP="00AF665A">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 </w:t>
      </w:r>
      <w:r w:rsidR="006933AA">
        <w:rPr>
          <w:rFonts w:ascii="Helvetica" w:eastAsia="MS Mincho" w:hAnsi="Helvetica" w:cs="Helvetica"/>
          <w:lang w:val="en-GB"/>
        </w:rPr>
        <w:t xml:space="preserve">On the other hand, </w:t>
      </w:r>
      <w:r w:rsidRPr="003C12F4">
        <w:rPr>
          <w:rFonts w:ascii="Helvetica" w:eastAsia="MS Mincho" w:hAnsi="Helvetica" w:cs="Helvetica"/>
          <w:lang w:val="en-GB"/>
        </w:rPr>
        <w:t>27.07% (n=5</w:t>
      </w:r>
      <w:r w:rsidR="004B2303">
        <w:rPr>
          <w:rFonts w:ascii="Helvetica" w:eastAsia="MS Mincho" w:hAnsi="Helvetica" w:cs="Helvetica"/>
          <w:lang w:val="en-GB"/>
        </w:rPr>
        <w:t>,</w:t>
      </w:r>
      <w:r w:rsidRPr="003C12F4">
        <w:rPr>
          <w:rFonts w:ascii="Helvetica" w:eastAsia="MS Mincho" w:hAnsi="Helvetica" w:cs="Helvetica"/>
          <w:lang w:val="en-GB"/>
        </w:rPr>
        <w:t>050) of all children in 2014 were stunted, a reduction in comparison to the values recorded in 2003 whereas 72.93% (n=13</w:t>
      </w:r>
      <w:r w:rsidR="000D5A52">
        <w:rPr>
          <w:rFonts w:ascii="Helvetica" w:eastAsia="MS Mincho" w:hAnsi="Helvetica" w:cs="Helvetica"/>
          <w:lang w:val="en-GB"/>
        </w:rPr>
        <w:t>,</w:t>
      </w:r>
      <w:r w:rsidRPr="003C12F4">
        <w:rPr>
          <w:rFonts w:ascii="Helvetica" w:eastAsia="MS Mincho" w:hAnsi="Helvetica" w:cs="Helvetica"/>
          <w:lang w:val="en-GB"/>
        </w:rPr>
        <w:t>607) was normal. The count of underweight children in 2014 was 2</w:t>
      </w:r>
      <w:r w:rsidR="000D5A52">
        <w:rPr>
          <w:rFonts w:ascii="Helvetica" w:eastAsia="MS Mincho" w:hAnsi="Helvetica" w:cs="Helvetica"/>
          <w:lang w:val="en-GB"/>
        </w:rPr>
        <w:t>,</w:t>
      </w:r>
      <w:r w:rsidRPr="003C12F4">
        <w:rPr>
          <w:rFonts w:ascii="Helvetica" w:eastAsia="MS Mincho" w:hAnsi="Helvetica" w:cs="Helvetica"/>
          <w:lang w:val="en-GB"/>
        </w:rPr>
        <w:t>462 (13.20%) whereas normal children accounted for the larger proportion of the dataset (n= 16</w:t>
      </w:r>
      <w:r w:rsidR="000D5A52">
        <w:rPr>
          <w:rFonts w:ascii="Helvetica" w:eastAsia="MS Mincho" w:hAnsi="Helvetica" w:cs="Helvetica"/>
          <w:lang w:val="en-GB"/>
        </w:rPr>
        <w:t>,</w:t>
      </w:r>
      <w:r w:rsidRPr="003C12F4">
        <w:rPr>
          <w:rFonts w:ascii="Helvetica" w:eastAsia="MS Mincho" w:hAnsi="Helvetica" w:cs="Helvetica"/>
          <w:lang w:val="en-GB"/>
        </w:rPr>
        <w:t xml:space="preserve">195; 86.80%). The count of all wasted children in 2014 also dropped to 5.48% relative to the value recorded in 2003 (7.20%). In 2014, all indicators of malnutrition decreased relative to the value </w:t>
      </w:r>
      <w:r w:rsidRPr="003C12F4">
        <w:rPr>
          <w:rFonts w:ascii="Helvetica" w:eastAsia="MS Mincho" w:hAnsi="Helvetica" w:cs="Helvetica"/>
          <w:lang w:val="en-GB"/>
        </w:rPr>
        <w:lastRenderedPageBreak/>
        <w:t xml:space="preserve">recorded in 2003. 74.21% of children resided in rural areas in 2003 whereas 67.43% of children resided in rural areas in 2014. On the other hand, 25.79% of children under the age of five years lived in urban areas in 2003 whereas 32.57% stayed in urban areas in 2014, an increase of 6.78% in the total number of children under 59 months staying in urban areas. </w:t>
      </w:r>
      <w:r w:rsidR="00AF665A">
        <w:rPr>
          <w:rFonts w:ascii="Helvetica" w:eastAsia="MS Mincho" w:hAnsi="Helvetica" w:cs="Helvetica"/>
          <w:lang w:val="en-GB"/>
        </w:rPr>
        <w:br w:type="page"/>
      </w:r>
    </w:p>
    <w:p w14:paraId="1EC2F5AC" w14:textId="6B9CD390" w:rsidR="003C12F4" w:rsidRPr="003C12F4" w:rsidRDefault="003C12F4" w:rsidP="003C12F4">
      <w:pPr>
        <w:spacing w:line="480" w:lineRule="auto"/>
        <w:rPr>
          <w:rFonts w:ascii="Helvetica" w:eastAsia="MS Mincho" w:hAnsi="Helvetica" w:cs="Helvetica"/>
          <w:b/>
          <w:bCs/>
        </w:rPr>
      </w:pPr>
      <w:r w:rsidRPr="003C12F4">
        <w:rPr>
          <w:rFonts w:ascii="Helvetica" w:eastAsia="MS Mincho" w:hAnsi="Helvetica" w:cs="Helvetica"/>
          <w:b/>
          <w:bCs/>
        </w:rPr>
        <w:lastRenderedPageBreak/>
        <w:t xml:space="preserve">Table </w:t>
      </w:r>
      <w:r w:rsidRPr="003C12F4">
        <w:rPr>
          <w:rFonts w:ascii="Helvetica" w:eastAsia="MS Mincho" w:hAnsi="Helvetica" w:cs="Helvetica"/>
          <w:b/>
          <w:bCs/>
        </w:rPr>
        <w:fldChar w:fldCharType="begin"/>
      </w:r>
      <w:r w:rsidRPr="003C12F4">
        <w:rPr>
          <w:rFonts w:ascii="Helvetica" w:eastAsia="MS Mincho" w:hAnsi="Helvetica" w:cs="Helvetica"/>
          <w:b/>
          <w:bCs/>
        </w:rPr>
        <w:instrText xml:space="preserve"> SEQ Table \* ARABIC </w:instrText>
      </w:r>
      <w:r w:rsidRPr="003C12F4">
        <w:rPr>
          <w:rFonts w:ascii="Helvetica" w:eastAsia="MS Mincho" w:hAnsi="Helvetica" w:cs="Helvetica"/>
          <w:b/>
          <w:bCs/>
        </w:rPr>
        <w:fldChar w:fldCharType="separate"/>
      </w:r>
      <w:r w:rsidR="00DE565B">
        <w:rPr>
          <w:rFonts w:ascii="Helvetica" w:eastAsia="MS Mincho" w:hAnsi="Helvetica" w:cs="Helvetica"/>
          <w:b/>
          <w:bCs/>
          <w:noProof/>
        </w:rPr>
        <w:t>1</w:t>
      </w:r>
      <w:r w:rsidRPr="003C12F4">
        <w:rPr>
          <w:rFonts w:ascii="Helvetica" w:eastAsia="MS Mincho" w:hAnsi="Helvetica" w:cs="Helvetica"/>
          <w:lang w:val="en-GB"/>
        </w:rPr>
        <w:fldChar w:fldCharType="end"/>
      </w:r>
      <w:r w:rsidRPr="003C12F4">
        <w:rPr>
          <w:rFonts w:ascii="Helvetica" w:eastAsia="MS Mincho" w:hAnsi="Helvetica" w:cs="Helvetica"/>
          <w:b/>
          <w:bCs/>
        </w:rPr>
        <w:t>. Descriptive statistics of children under five years by malnutrition indicator, gender, and area of residence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5"/>
        <w:gridCol w:w="1465"/>
        <w:gridCol w:w="1584"/>
        <w:gridCol w:w="1687"/>
        <w:gridCol w:w="1585"/>
      </w:tblGrid>
      <w:tr w:rsidR="003C12F4" w:rsidRPr="003C12F4" w14:paraId="1BCD582D" w14:textId="77777777" w:rsidTr="00470CE7">
        <w:tc>
          <w:tcPr>
            <w:tcW w:w="1985" w:type="dxa"/>
            <w:tcBorders>
              <w:top w:val="single" w:sz="4" w:space="0" w:color="auto"/>
            </w:tcBorders>
          </w:tcPr>
          <w:p w14:paraId="38579AA8"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Year</w:t>
            </w:r>
          </w:p>
        </w:tc>
        <w:tc>
          <w:tcPr>
            <w:tcW w:w="3049" w:type="dxa"/>
            <w:gridSpan w:val="2"/>
            <w:tcBorders>
              <w:top w:val="single" w:sz="4" w:space="0" w:color="auto"/>
            </w:tcBorders>
          </w:tcPr>
          <w:p w14:paraId="13D4EA56"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2003</w:t>
            </w:r>
          </w:p>
        </w:tc>
        <w:tc>
          <w:tcPr>
            <w:tcW w:w="3272" w:type="dxa"/>
            <w:gridSpan w:val="2"/>
            <w:tcBorders>
              <w:top w:val="single" w:sz="4" w:space="0" w:color="auto"/>
            </w:tcBorders>
          </w:tcPr>
          <w:p w14:paraId="6A2EADC5"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2014</w:t>
            </w:r>
          </w:p>
        </w:tc>
      </w:tr>
      <w:tr w:rsidR="003C12F4" w:rsidRPr="003C12F4" w14:paraId="29184BE5" w14:textId="77777777" w:rsidTr="00470CE7">
        <w:tc>
          <w:tcPr>
            <w:tcW w:w="1985" w:type="dxa"/>
          </w:tcPr>
          <w:p w14:paraId="2FBC889F" w14:textId="77777777" w:rsidR="003C12F4" w:rsidRPr="003C12F4" w:rsidRDefault="003C12F4" w:rsidP="003C12F4">
            <w:pPr>
              <w:spacing w:line="360" w:lineRule="auto"/>
              <w:rPr>
                <w:rFonts w:ascii="Helvetica" w:hAnsi="Helvetica" w:cs="Helvetica"/>
                <w:b/>
                <w:bCs/>
              </w:rPr>
            </w:pPr>
          </w:p>
        </w:tc>
        <w:tc>
          <w:tcPr>
            <w:tcW w:w="1465" w:type="dxa"/>
          </w:tcPr>
          <w:p w14:paraId="6ED2002B"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Frequency</w:t>
            </w:r>
          </w:p>
        </w:tc>
        <w:tc>
          <w:tcPr>
            <w:tcW w:w="1584" w:type="dxa"/>
          </w:tcPr>
          <w:p w14:paraId="095D6B9C"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Percent (%)</w:t>
            </w:r>
          </w:p>
        </w:tc>
        <w:tc>
          <w:tcPr>
            <w:tcW w:w="1687" w:type="dxa"/>
          </w:tcPr>
          <w:p w14:paraId="5FF5E80E"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Frequency</w:t>
            </w:r>
          </w:p>
        </w:tc>
        <w:tc>
          <w:tcPr>
            <w:tcW w:w="1585" w:type="dxa"/>
          </w:tcPr>
          <w:p w14:paraId="77D45D9D"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Percent (%)</w:t>
            </w:r>
          </w:p>
        </w:tc>
      </w:tr>
      <w:tr w:rsidR="003C12F4" w:rsidRPr="003C12F4" w14:paraId="21C82827" w14:textId="77777777" w:rsidTr="00470CE7">
        <w:tc>
          <w:tcPr>
            <w:tcW w:w="1985" w:type="dxa"/>
          </w:tcPr>
          <w:p w14:paraId="24244D69"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Sample size (n)</w:t>
            </w:r>
          </w:p>
        </w:tc>
        <w:tc>
          <w:tcPr>
            <w:tcW w:w="1465" w:type="dxa"/>
          </w:tcPr>
          <w:p w14:paraId="1FBA77FC" w14:textId="77777777" w:rsidR="003C12F4" w:rsidRPr="003C12F4" w:rsidRDefault="003C12F4" w:rsidP="003C12F4">
            <w:pPr>
              <w:spacing w:line="360" w:lineRule="auto"/>
              <w:rPr>
                <w:rFonts w:ascii="Helvetica" w:hAnsi="Helvetica" w:cs="Helvetica"/>
              </w:rPr>
            </w:pPr>
            <w:r w:rsidRPr="003C12F4">
              <w:rPr>
                <w:rFonts w:ascii="Helvetica" w:hAnsi="Helvetica" w:cs="Helvetica"/>
              </w:rPr>
              <w:t>5 949</w:t>
            </w:r>
          </w:p>
        </w:tc>
        <w:tc>
          <w:tcPr>
            <w:tcW w:w="1584" w:type="dxa"/>
          </w:tcPr>
          <w:p w14:paraId="4F99B2EC" w14:textId="77777777" w:rsidR="003C12F4" w:rsidRPr="003C12F4" w:rsidRDefault="003C12F4" w:rsidP="003C12F4">
            <w:pPr>
              <w:spacing w:line="360" w:lineRule="auto"/>
              <w:rPr>
                <w:rFonts w:ascii="Helvetica" w:hAnsi="Helvetica" w:cs="Helvetica"/>
              </w:rPr>
            </w:pPr>
            <w:r w:rsidRPr="003C12F4">
              <w:rPr>
                <w:rFonts w:ascii="Helvetica" w:hAnsi="Helvetica" w:cs="Helvetica"/>
              </w:rPr>
              <w:t>22.10</w:t>
            </w:r>
          </w:p>
        </w:tc>
        <w:tc>
          <w:tcPr>
            <w:tcW w:w="1687" w:type="dxa"/>
          </w:tcPr>
          <w:p w14:paraId="5671E04C" w14:textId="77777777" w:rsidR="003C12F4" w:rsidRPr="003C12F4" w:rsidRDefault="003C12F4" w:rsidP="003C12F4">
            <w:pPr>
              <w:spacing w:line="360" w:lineRule="auto"/>
              <w:rPr>
                <w:rFonts w:ascii="Helvetica" w:hAnsi="Helvetica" w:cs="Helvetica"/>
              </w:rPr>
            </w:pPr>
            <w:r w:rsidRPr="003C12F4">
              <w:rPr>
                <w:rFonts w:ascii="Helvetica" w:hAnsi="Helvetica" w:cs="Helvetica"/>
              </w:rPr>
              <w:t>20 964</w:t>
            </w:r>
          </w:p>
        </w:tc>
        <w:tc>
          <w:tcPr>
            <w:tcW w:w="1585" w:type="dxa"/>
          </w:tcPr>
          <w:p w14:paraId="69B6B845" w14:textId="77777777" w:rsidR="003C12F4" w:rsidRPr="003C12F4" w:rsidRDefault="003C12F4" w:rsidP="003C12F4">
            <w:pPr>
              <w:spacing w:line="360" w:lineRule="auto"/>
              <w:rPr>
                <w:rFonts w:ascii="Helvetica" w:hAnsi="Helvetica" w:cs="Helvetica"/>
              </w:rPr>
            </w:pPr>
            <w:r w:rsidRPr="003C12F4">
              <w:rPr>
                <w:rFonts w:ascii="Helvetica" w:hAnsi="Helvetica" w:cs="Helvetica"/>
              </w:rPr>
              <w:t>77.90</w:t>
            </w:r>
          </w:p>
        </w:tc>
      </w:tr>
      <w:tr w:rsidR="003C12F4" w:rsidRPr="003C12F4" w14:paraId="7CED674F" w14:textId="77777777" w:rsidTr="00470CE7">
        <w:tc>
          <w:tcPr>
            <w:tcW w:w="1985" w:type="dxa"/>
          </w:tcPr>
          <w:p w14:paraId="16B92807"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Stunting</w:t>
            </w:r>
          </w:p>
        </w:tc>
        <w:tc>
          <w:tcPr>
            <w:tcW w:w="1465" w:type="dxa"/>
          </w:tcPr>
          <w:p w14:paraId="58414F6F" w14:textId="77777777" w:rsidR="003C12F4" w:rsidRPr="003C12F4" w:rsidRDefault="003C12F4" w:rsidP="003C12F4">
            <w:pPr>
              <w:spacing w:line="360" w:lineRule="auto"/>
              <w:rPr>
                <w:rFonts w:ascii="Helvetica" w:hAnsi="Helvetica" w:cs="Helvetica"/>
              </w:rPr>
            </w:pPr>
          </w:p>
        </w:tc>
        <w:tc>
          <w:tcPr>
            <w:tcW w:w="1584" w:type="dxa"/>
          </w:tcPr>
          <w:p w14:paraId="5C914CAF" w14:textId="77777777" w:rsidR="003C12F4" w:rsidRPr="003C12F4" w:rsidRDefault="003C12F4" w:rsidP="003C12F4">
            <w:pPr>
              <w:spacing w:line="360" w:lineRule="auto"/>
              <w:rPr>
                <w:rFonts w:ascii="Helvetica" w:hAnsi="Helvetica" w:cs="Helvetica"/>
              </w:rPr>
            </w:pPr>
          </w:p>
        </w:tc>
        <w:tc>
          <w:tcPr>
            <w:tcW w:w="1687" w:type="dxa"/>
          </w:tcPr>
          <w:p w14:paraId="4D37BCFA" w14:textId="77777777" w:rsidR="003C12F4" w:rsidRPr="003C12F4" w:rsidRDefault="003C12F4" w:rsidP="003C12F4">
            <w:pPr>
              <w:spacing w:line="360" w:lineRule="auto"/>
              <w:rPr>
                <w:rFonts w:ascii="Helvetica" w:hAnsi="Helvetica" w:cs="Helvetica"/>
              </w:rPr>
            </w:pPr>
          </w:p>
        </w:tc>
        <w:tc>
          <w:tcPr>
            <w:tcW w:w="1585" w:type="dxa"/>
          </w:tcPr>
          <w:p w14:paraId="6E598FC5" w14:textId="77777777" w:rsidR="003C12F4" w:rsidRPr="003C12F4" w:rsidRDefault="003C12F4" w:rsidP="003C12F4">
            <w:pPr>
              <w:spacing w:line="360" w:lineRule="auto"/>
              <w:rPr>
                <w:rFonts w:ascii="Helvetica" w:hAnsi="Helvetica" w:cs="Helvetica"/>
              </w:rPr>
            </w:pPr>
          </w:p>
        </w:tc>
      </w:tr>
      <w:tr w:rsidR="003C12F4" w:rsidRPr="003C12F4" w14:paraId="1D0A3C8D" w14:textId="77777777" w:rsidTr="00470CE7">
        <w:tc>
          <w:tcPr>
            <w:tcW w:w="1985" w:type="dxa"/>
          </w:tcPr>
          <w:p w14:paraId="3AA12D86" w14:textId="77777777" w:rsidR="003C12F4" w:rsidRPr="003C12F4" w:rsidRDefault="003C12F4" w:rsidP="003C12F4">
            <w:pPr>
              <w:spacing w:line="360" w:lineRule="auto"/>
              <w:rPr>
                <w:rFonts w:ascii="Helvetica" w:hAnsi="Helvetica" w:cs="Helvetica"/>
              </w:rPr>
            </w:pPr>
            <w:r w:rsidRPr="003C12F4">
              <w:rPr>
                <w:rFonts w:ascii="Helvetica" w:hAnsi="Helvetica" w:cs="Helvetica"/>
              </w:rPr>
              <w:t>No</w:t>
            </w:r>
          </w:p>
        </w:tc>
        <w:tc>
          <w:tcPr>
            <w:tcW w:w="1465" w:type="dxa"/>
          </w:tcPr>
          <w:p w14:paraId="545C2FD7" w14:textId="77777777" w:rsidR="003C12F4" w:rsidRPr="003C12F4" w:rsidRDefault="003C12F4" w:rsidP="003C12F4">
            <w:pPr>
              <w:spacing w:line="360" w:lineRule="auto"/>
              <w:rPr>
                <w:rFonts w:ascii="Helvetica" w:hAnsi="Helvetica" w:cs="Helvetica"/>
              </w:rPr>
            </w:pPr>
            <w:r w:rsidRPr="003C12F4">
              <w:rPr>
                <w:rFonts w:ascii="Helvetica" w:hAnsi="Helvetica" w:cs="Helvetica"/>
              </w:rPr>
              <w:t>3 148</w:t>
            </w:r>
          </w:p>
        </w:tc>
        <w:tc>
          <w:tcPr>
            <w:tcW w:w="1584" w:type="dxa"/>
          </w:tcPr>
          <w:p w14:paraId="6FA433DA" w14:textId="77777777" w:rsidR="003C12F4" w:rsidRPr="003C12F4" w:rsidRDefault="003C12F4" w:rsidP="003C12F4">
            <w:pPr>
              <w:spacing w:line="360" w:lineRule="auto"/>
              <w:rPr>
                <w:rFonts w:ascii="Helvetica" w:hAnsi="Helvetica" w:cs="Helvetica"/>
              </w:rPr>
            </w:pPr>
            <w:r w:rsidRPr="003C12F4">
              <w:rPr>
                <w:rFonts w:ascii="Helvetica" w:hAnsi="Helvetica" w:cs="Helvetica"/>
              </w:rPr>
              <w:t>65.57</w:t>
            </w:r>
          </w:p>
        </w:tc>
        <w:tc>
          <w:tcPr>
            <w:tcW w:w="1687" w:type="dxa"/>
          </w:tcPr>
          <w:p w14:paraId="09662FDB" w14:textId="77777777" w:rsidR="003C12F4" w:rsidRPr="003C12F4" w:rsidRDefault="003C12F4" w:rsidP="003C12F4">
            <w:pPr>
              <w:spacing w:line="360" w:lineRule="auto"/>
              <w:rPr>
                <w:rFonts w:ascii="Helvetica" w:hAnsi="Helvetica" w:cs="Helvetica"/>
              </w:rPr>
            </w:pPr>
            <w:r w:rsidRPr="003C12F4">
              <w:rPr>
                <w:rFonts w:ascii="Helvetica" w:hAnsi="Helvetica" w:cs="Helvetica"/>
              </w:rPr>
              <w:t>13 607</w:t>
            </w:r>
          </w:p>
        </w:tc>
        <w:tc>
          <w:tcPr>
            <w:tcW w:w="1585" w:type="dxa"/>
          </w:tcPr>
          <w:p w14:paraId="30468933" w14:textId="77777777" w:rsidR="003C12F4" w:rsidRPr="003C12F4" w:rsidRDefault="003C12F4" w:rsidP="003C12F4">
            <w:pPr>
              <w:spacing w:line="360" w:lineRule="auto"/>
              <w:rPr>
                <w:rFonts w:ascii="Helvetica" w:hAnsi="Helvetica" w:cs="Helvetica"/>
              </w:rPr>
            </w:pPr>
            <w:r w:rsidRPr="003C12F4">
              <w:rPr>
                <w:rFonts w:ascii="Helvetica" w:hAnsi="Helvetica" w:cs="Helvetica"/>
              </w:rPr>
              <w:t>72.93</w:t>
            </w:r>
          </w:p>
        </w:tc>
      </w:tr>
      <w:tr w:rsidR="003C12F4" w:rsidRPr="003C12F4" w14:paraId="0005AE60" w14:textId="77777777" w:rsidTr="00470CE7">
        <w:tc>
          <w:tcPr>
            <w:tcW w:w="1985" w:type="dxa"/>
          </w:tcPr>
          <w:p w14:paraId="2CC1AA97" w14:textId="77777777" w:rsidR="003C12F4" w:rsidRPr="003C12F4" w:rsidRDefault="003C12F4" w:rsidP="003C12F4">
            <w:pPr>
              <w:spacing w:line="360" w:lineRule="auto"/>
              <w:rPr>
                <w:rFonts w:ascii="Helvetica" w:hAnsi="Helvetica" w:cs="Helvetica"/>
              </w:rPr>
            </w:pPr>
            <w:r w:rsidRPr="003C12F4">
              <w:rPr>
                <w:rFonts w:ascii="Helvetica" w:hAnsi="Helvetica" w:cs="Helvetica"/>
              </w:rPr>
              <w:t>Yes</w:t>
            </w:r>
          </w:p>
        </w:tc>
        <w:tc>
          <w:tcPr>
            <w:tcW w:w="1465" w:type="dxa"/>
          </w:tcPr>
          <w:p w14:paraId="1CBA33A1" w14:textId="77777777" w:rsidR="003C12F4" w:rsidRPr="003C12F4" w:rsidRDefault="003C12F4" w:rsidP="003C12F4">
            <w:pPr>
              <w:spacing w:line="360" w:lineRule="auto"/>
              <w:rPr>
                <w:rFonts w:ascii="Helvetica" w:hAnsi="Helvetica" w:cs="Helvetica"/>
              </w:rPr>
            </w:pPr>
            <w:r w:rsidRPr="003C12F4">
              <w:rPr>
                <w:rFonts w:ascii="Helvetica" w:hAnsi="Helvetica" w:cs="Helvetica"/>
              </w:rPr>
              <w:t>1 653</w:t>
            </w:r>
          </w:p>
        </w:tc>
        <w:tc>
          <w:tcPr>
            <w:tcW w:w="1584" w:type="dxa"/>
          </w:tcPr>
          <w:p w14:paraId="2E5B79FC" w14:textId="77777777" w:rsidR="003C12F4" w:rsidRPr="003C12F4" w:rsidRDefault="003C12F4" w:rsidP="003C12F4">
            <w:pPr>
              <w:spacing w:line="360" w:lineRule="auto"/>
              <w:rPr>
                <w:rFonts w:ascii="Helvetica" w:hAnsi="Helvetica" w:cs="Helvetica"/>
              </w:rPr>
            </w:pPr>
            <w:r w:rsidRPr="003C12F4">
              <w:rPr>
                <w:rFonts w:ascii="Helvetica" w:hAnsi="Helvetica" w:cs="Helvetica"/>
              </w:rPr>
              <w:t>34.43</w:t>
            </w:r>
          </w:p>
        </w:tc>
        <w:tc>
          <w:tcPr>
            <w:tcW w:w="1687" w:type="dxa"/>
          </w:tcPr>
          <w:p w14:paraId="066391DE" w14:textId="77777777" w:rsidR="003C12F4" w:rsidRPr="003C12F4" w:rsidRDefault="003C12F4" w:rsidP="003C12F4">
            <w:pPr>
              <w:spacing w:line="360" w:lineRule="auto"/>
              <w:rPr>
                <w:rFonts w:ascii="Helvetica" w:hAnsi="Helvetica" w:cs="Helvetica"/>
              </w:rPr>
            </w:pPr>
            <w:r w:rsidRPr="003C12F4">
              <w:rPr>
                <w:rFonts w:ascii="Helvetica" w:hAnsi="Helvetica" w:cs="Helvetica"/>
              </w:rPr>
              <w:t>5 050</w:t>
            </w:r>
          </w:p>
        </w:tc>
        <w:tc>
          <w:tcPr>
            <w:tcW w:w="1585" w:type="dxa"/>
          </w:tcPr>
          <w:p w14:paraId="34DF928B" w14:textId="77777777" w:rsidR="003C12F4" w:rsidRPr="003C12F4" w:rsidRDefault="003C12F4" w:rsidP="003C12F4">
            <w:pPr>
              <w:spacing w:line="360" w:lineRule="auto"/>
              <w:rPr>
                <w:rFonts w:ascii="Helvetica" w:hAnsi="Helvetica" w:cs="Helvetica"/>
              </w:rPr>
            </w:pPr>
            <w:r w:rsidRPr="003C12F4">
              <w:rPr>
                <w:rFonts w:ascii="Helvetica" w:hAnsi="Helvetica" w:cs="Helvetica"/>
              </w:rPr>
              <w:t>27.07</w:t>
            </w:r>
          </w:p>
        </w:tc>
      </w:tr>
      <w:tr w:rsidR="003C12F4" w:rsidRPr="003C12F4" w14:paraId="00C6C3B6" w14:textId="77777777" w:rsidTr="00470CE7">
        <w:tc>
          <w:tcPr>
            <w:tcW w:w="1985" w:type="dxa"/>
          </w:tcPr>
          <w:p w14:paraId="74FF3E1D"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Underweight</w:t>
            </w:r>
          </w:p>
        </w:tc>
        <w:tc>
          <w:tcPr>
            <w:tcW w:w="1465" w:type="dxa"/>
          </w:tcPr>
          <w:p w14:paraId="7EFEC2F0" w14:textId="77777777" w:rsidR="003C12F4" w:rsidRPr="003C12F4" w:rsidRDefault="003C12F4" w:rsidP="003C12F4">
            <w:pPr>
              <w:spacing w:line="360" w:lineRule="auto"/>
              <w:rPr>
                <w:rFonts w:ascii="Helvetica" w:hAnsi="Helvetica" w:cs="Helvetica"/>
              </w:rPr>
            </w:pPr>
          </w:p>
        </w:tc>
        <w:tc>
          <w:tcPr>
            <w:tcW w:w="1584" w:type="dxa"/>
          </w:tcPr>
          <w:p w14:paraId="0E896840" w14:textId="77777777" w:rsidR="003C12F4" w:rsidRPr="003C12F4" w:rsidRDefault="003C12F4" w:rsidP="003C12F4">
            <w:pPr>
              <w:spacing w:line="360" w:lineRule="auto"/>
              <w:rPr>
                <w:rFonts w:ascii="Helvetica" w:hAnsi="Helvetica" w:cs="Helvetica"/>
              </w:rPr>
            </w:pPr>
          </w:p>
        </w:tc>
        <w:tc>
          <w:tcPr>
            <w:tcW w:w="1687" w:type="dxa"/>
          </w:tcPr>
          <w:p w14:paraId="48712ADA" w14:textId="77777777" w:rsidR="003C12F4" w:rsidRPr="003C12F4" w:rsidRDefault="003C12F4" w:rsidP="003C12F4">
            <w:pPr>
              <w:spacing w:line="360" w:lineRule="auto"/>
              <w:rPr>
                <w:rFonts w:ascii="Helvetica" w:hAnsi="Helvetica" w:cs="Helvetica"/>
              </w:rPr>
            </w:pPr>
          </w:p>
        </w:tc>
        <w:tc>
          <w:tcPr>
            <w:tcW w:w="1585" w:type="dxa"/>
          </w:tcPr>
          <w:p w14:paraId="3885D19A" w14:textId="77777777" w:rsidR="003C12F4" w:rsidRPr="003C12F4" w:rsidRDefault="003C12F4" w:rsidP="003C12F4">
            <w:pPr>
              <w:spacing w:line="360" w:lineRule="auto"/>
              <w:rPr>
                <w:rFonts w:ascii="Helvetica" w:hAnsi="Helvetica" w:cs="Helvetica"/>
              </w:rPr>
            </w:pPr>
          </w:p>
        </w:tc>
      </w:tr>
      <w:tr w:rsidR="003C12F4" w:rsidRPr="003C12F4" w14:paraId="0B137554" w14:textId="77777777" w:rsidTr="00470CE7">
        <w:tc>
          <w:tcPr>
            <w:tcW w:w="1985" w:type="dxa"/>
          </w:tcPr>
          <w:p w14:paraId="644ECA86" w14:textId="77777777" w:rsidR="003C12F4" w:rsidRPr="003C12F4" w:rsidRDefault="003C12F4" w:rsidP="003C12F4">
            <w:pPr>
              <w:spacing w:line="360" w:lineRule="auto"/>
              <w:rPr>
                <w:rFonts w:ascii="Helvetica" w:hAnsi="Helvetica" w:cs="Helvetica"/>
              </w:rPr>
            </w:pPr>
            <w:r w:rsidRPr="003C12F4">
              <w:rPr>
                <w:rFonts w:ascii="Helvetica" w:hAnsi="Helvetica" w:cs="Helvetica"/>
              </w:rPr>
              <w:t>No</w:t>
            </w:r>
          </w:p>
        </w:tc>
        <w:tc>
          <w:tcPr>
            <w:tcW w:w="1465" w:type="dxa"/>
          </w:tcPr>
          <w:p w14:paraId="3DBC535E" w14:textId="77777777" w:rsidR="003C12F4" w:rsidRPr="003C12F4" w:rsidRDefault="003C12F4" w:rsidP="003C12F4">
            <w:pPr>
              <w:spacing w:line="360" w:lineRule="auto"/>
              <w:rPr>
                <w:rFonts w:ascii="Helvetica" w:hAnsi="Helvetica" w:cs="Helvetica"/>
              </w:rPr>
            </w:pPr>
            <w:r w:rsidRPr="003C12F4">
              <w:rPr>
                <w:rFonts w:ascii="Helvetica" w:hAnsi="Helvetica" w:cs="Helvetica"/>
              </w:rPr>
              <w:t>4139</w:t>
            </w:r>
          </w:p>
        </w:tc>
        <w:tc>
          <w:tcPr>
            <w:tcW w:w="1584" w:type="dxa"/>
          </w:tcPr>
          <w:p w14:paraId="7CD71689" w14:textId="77777777" w:rsidR="003C12F4" w:rsidRPr="003C12F4" w:rsidRDefault="003C12F4" w:rsidP="003C12F4">
            <w:pPr>
              <w:spacing w:line="360" w:lineRule="auto"/>
              <w:rPr>
                <w:rFonts w:ascii="Helvetica" w:hAnsi="Helvetica" w:cs="Helvetica"/>
              </w:rPr>
            </w:pPr>
            <w:r w:rsidRPr="003C12F4">
              <w:rPr>
                <w:rFonts w:ascii="Helvetica" w:hAnsi="Helvetica" w:cs="Helvetica"/>
              </w:rPr>
              <w:t>83.70</w:t>
            </w:r>
          </w:p>
        </w:tc>
        <w:tc>
          <w:tcPr>
            <w:tcW w:w="1687" w:type="dxa"/>
          </w:tcPr>
          <w:p w14:paraId="62887A5B" w14:textId="77777777" w:rsidR="003C12F4" w:rsidRPr="003C12F4" w:rsidRDefault="003C12F4" w:rsidP="003C12F4">
            <w:pPr>
              <w:spacing w:line="360" w:lineRule="auto"/>
              <w:rPr>
                <w:rFonts w:ascii="Helvetica" w:hAnsi="Helvetica" w:cs="Helvetica"/>
              </w:rPr>
            </w:pPr>
            <w:r w:rsidRPr="003C12F4">
              <w:rPr>
                <w:rFonts w:ascii="Helvetica" w:hAnsi="Helvetica" w:cs="Helvetica"/>
              </w:rPr>
              <w:t>16195</w:t>
            </w:r>
          </w:p>
        </w:tc>
        <w:tc>
          <w:tcPr>
            <w:tcW w:w="1585" w:type="dxa"/>
          </w:tcPr>
          <w:p w14:paraId="28CAE72D" w14:textId="77777777" w:rsidR="003C12F4" w:rsidRPr="003C12F4" w:rsidRDefault="003C12F4" w:rsidP="003C12F4">
            <w:pPr>
              <w:spacing w:line="360" w:lineRule="auto"/>
              <w:rPr>
                <w:rFonts w:ascii="Helvetica" w:hAnsi="Helvetica" w:cs="Helvetica"/>
              </w:rPr>
            </w:pPr>
            <w:r w:rsidRPr="003C12F4">
              <w:rPr>
                <w:rFonts w:ascii="Helvetica" w:hAnsi="Helvetica" w:cs="Helvetica"/>
              </w:rPr>
              <w:t>86.80</w:t>
            </w:r>
          </w:p>
        </w:tc>
      </w:tr>
      <w:tr w:rsidR="003C12F4" w:rsidRPr="003C12F4" w14:paraId="1142FB5D" w14:textId="77777777" w:rsidTr="00470CE7">
        <w:tc>
          <w:tcPr>
            <w:tcW w:w="1985" w:type="dxa"/>
          </w:tcPr>
          <w:p w14:paraId="0488D20A" w14:textId="77777777" w:rsidR="003C12F4" w:rsidRPr="003C12F4" w:rsidRDefault="003C12F4" w:rsidP="003C12F4">
            <w:pPr>
              <w:spacing w:line="360" w:lineRule="auto"/>
              <w:rPr>
                <w:rFonts w:ascii="Helvetica" w:hAnsi="Helvetica" w:cs="Helvetica"/>
              </w:rPr>
            </w:pPr>
            <w:r w:rsidRPr="003C12F4">
              <w:rPr>
                <w:rFonts w:ascii="Helvetica" w:hAnsi="Helvetica" w:cs="Helvetica"/>
              </w:rPr>
              <w:t>Yes</w:t>
            </w:r>
          </w:p>
        </w:tc>
        <w:tc>
          <w:tcPr>
            <w:tcW w:w="1465" w:type="dxa"/>
          </w:tcPr>
          <w:p w14:paraId="0FEE77CB" w14:textId="77777777" w:rsidR="003C12F4" w:rsidRPr="003C12F4" w:rsidRDefault="003C12F4" w:rsidP="003C12F4">
            <w:pPr>
              <w:spacing w:line="360" w:lineRule="auto"/>
              <w:rPr>
                <w:rFonts w:ascii="Helvetica" w:hAnsi="Helvetica" w:cs="Helvetica"/>
              </w:rPr>
            </w:pPr>
            <w:r w:rsidRPr="003C12F4">
              <w:rPr>
                <w:rFonts w:ascii="Helvetica" w:hAnsi="Helvetica" w:cs="Helvetica"/>
              </w:rPr>
              <w:t>806</w:t>
            </w:r>
          </w:p>
        </w:tc>
        <w:tc>
          <w:tcPr>
            <w:tcW w:w="1584" w:type="dxa"/>
          </w:tcPr>
          <w:p w14:paraId="4A765607" w14:textId="77777777" w:rsidR="003C12F4" w:rsidRPr="003C12F4" w:rsidRDefault="003C12F4" w:rsidP="003C12F4">
            <w:pPr>
              <w:spacing w:line="360" w:lineRule="auto"/>
              <w:rPr>
                <w:rFonts w:ascii="Helvetica" w:hAnsi="Helvetica" w:cs="Helvetica"/>
              </w:rPr>
            </w:pPr>
            <w:r w:rsidRPr="003C12F4">
              <w:rPr>
                <w:rFonts w:ascii="Helvetica" w:hAnsi="Helvetica" w:cs="Helvetica"/>
              </w:rPr>
              <w:t>16.30</w:t>
            </w:r>
          </w:p>
        </w:tc>
        <w:tc>
          <w:tcPr>
            <w:tcW w:w="1687" w:type="dxa"/>
          </w:tcPr>
          <w:p w14:paraId="38CF159F" w14:textId="77777777" w:rsidR="003C12F4" w:rsidRPr="003C12F4" w:rsidRDefault="003C12F4" w:rsidP="003C12F4">
            <w:pPr>
              <w:spacing w:line="360" w:lineRule="auto"/>
              <w:rPr>
                <w:rFonts w:ascii="Helvetica" w:hAnsi="Helvetica" w:cs="Helvetica"/>
              </w:rPr>
            </w:pPr>
            <w:r w:rsidRPr="003C12F4">
              <w:rPr>
                <w:rFonts w:ascii="Helvetica" w:hAnsi="Helvetica" w:cs="Helvetica"/>
              </w:rPr>
              <w:t>2462</w:t>
            </w:r>
          </w:p>
        </w:tc>
        <w:tc>
          <w:tcPr>
            <w:tcW w:w="1585" w:type="dxa"/>
          </w:tcPr>
          <w:p w14:paraId="7B7D4EBF" w14:textId="77777777" w:rsidR="003C12F4" w:rsidRPr="003C12F4" w:rsidRDefault="003C12F4" w:rsidP="003C12F4">
            <w:pPr>
              <w:spacing w:line="360" w:lineRule="auto"/>
              <w:rPr>
                <w:rFonts w:ascii="Helvetica" w:hAnsi="Helvetica" w:cs="Helvetica"/>
              </w:rPr>
            </w:pPr>
            <w:r w:rsidRPr="003C12F4">
              <w:rPr>
                <w:rFonts w:ascii="Helvetica" w:hAnsi="Helvetica" w:cs="Helvetica"/>
              </w:rPr>
              <w:t>13.20</w:t>
            </w:r>
          </w:p>
        </w:tc>
      </w:tr>
      <w:tr w:rsidR="003C12F4" w:rsidRPr="003C12F4" w14:paraId="33987FE3" w14:textId="77777777" w:rsidTr="00470CE7">
        <w:tc>
          <w:tcPr>
            <w:tcW w:w="1985" w:type="dxa"/>
          </w:tcPr>
          <w:p w14:paraId="51B1C992"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Wasting</w:t>
            </w:r>
          </w:p>
        </w:tc>
        <w:tc>
          <w:tcPr>
            <w:tcW w:w="1465" w:type="dxa"/>
          </w:tcPr>
          <w:p w14:paraId="2C8EB504" w14:textId="77777777" w:rsidR="003C12F4" w:rsidRPr="003C12F4" w:rsidRDefault="003C12F4" w:rsidP="003C12F4">
            <w:pPr>
              <w:spacing w:line="360" w:lineRule="auto"/>
              <w:rPr>
                <w:rFonts w:ascii="Helvetica" w:hAnsi="Helvetica" w:cs="Helvetica"/>
              </w:rPr>
            </w:pPr>
          </w:p>
        </w:tc>
        <w:tc>
          <w:tcPr>
            <w:tcW w:w="1584" w:type="dxa"/>
          </w:tcPr>
          <w:p w14:paraId="79C31F29" w14:textId="77777777" w:rsidR="003C12F4" w:rsidRPr="003C12F4" w:rsidRDefault="003C12F4" w:rsidP="003C12F4">
            <w:pPr>
              <w:spacing w:line="360" w:lineRule="auto"/>
              <w:rPr>
                <w:rFonts w:ascii="Helvetica" w:hAnsi="Helvetica" w:cs="Helvetica"/>
              </w:rPr>
            </w:pPr>
          </w:p>
        </w:tc>
        <w:tc>
          <w:tcPr>
            <w:tcW w:w="1687" w:type="dxa"/>
          </w:tcPr>
          <w:p w14:paraId="4D8F5763" w14:textId="77777777" w:rsidR="003C12F4" w:rsidRPr="003C12F4" w:rsidRDefault="003C12F4" w:rsidP="003C12F4">
            <w:pPr>
              <w:spacing w:line="360" w:lineRule="auto"/>
              <w:rPr>
                <w:rFonts w:ascii="Helvetica" w:hAnsi="Helvetica" w:cs="Helvetica"/>
              </w:rPr>
            </w:pPr>
          </w:p>
        </w:tc>
        <w:tc>
          <w:tcPr>
            <w:tcW w:w="1585" w:type="dxa"/>
          </w:tcPr>
          <w:p w14:paraId="0F185599" w14:textId="77777777" w:rsidR="003C12F4" w:rsidRPr="003C12F4" w:rsidRDefault="003C12F4" w:rsidP="003C12F4">
            <w:pPr>
              <w:spacing w:line="360" w:lineRule="auto"/>
              <w:rPr>
                <w:rFonts w:ascii="Helvetica" w:hAnsi="Helvetica" w:cs="Helvetica"/>
              </w:rPr>
            </w:pPr>
          </w:p>
        </w:tc>
      </w:tr>
      <w:tr w:rsidR="003C12F4" w:rsidRPr="003C12F4" w14:paraId="33D5273B" w14:textId="77777777" w:rsidTr="00470CE7">
        <w:tc>
          <w:tcPr>
            <w:tcW w:w="1985" w:type="dxa"/>
          </w:tcPr>
          <w:p w14:paraId="7C6EEEDE" w14:textId="77777777" w:rsidR="003C12F4" w:rsidRPr="003C12F4" w:rsidRDefault="003C12F4" w:rsidP="003C12F4">
            <w:pPr>
              <w:spacing w:line="360" w:lineRule="auto"/>
              <w:rPr>
                <w:rFonts w:ascii="Helvetica" w:hAnsi="Helvetica" w:cs="Helvetica"/>
              </w:rPr>
            </w:pPr>
            <w:r w:rsidRPr="003C12F4">
              <w:rPr>
                <w:rFonts w:ascii="Helvetica" w:hAnsi="Helvetica" w:cs="Helvetica"/>
              </w:rPr>
              <w:t>No</w:t>
            </w:r>
          </w:p>
        </w:tc>
        <w:tc>
          <w:tcPr>
            <w:tcW w:w="1465" w:type="dxa"/>
          </w:tcPr>
          <w:p w14:paraId="46CEBED2" w14:textId="77777777" w:rsidR="003C12F4" w:rsidRPr="003C12F4" w:rsidRDefault="003C12F4" w:rsidP="003C12F4">
            <w:pPr>
              <w:spacing w:line="360" w:lineRule="auto"/>
              <w:rPr>
                <w:rFonts w:ascii="Helvetica" w:hAnsi="Helvetica" w:cs="Helvetica"/>
              </w:rPr>
            </w:pPr>
            <w:r w:rsidRPr="003C12F4">
              <w:rPr>
                <w:rFonts w:ascii="Helvetica" w:hAnsi="Helvetica" w:cs="Helvetica"/>
              </w:rPr>
              <w:t>4436</w:t>
            </w:r>
          </w:p>
        </w:tc>
        <w:tc>
          <w:tcPr>
            <w:tcW w:w="1584" w:type="dxa"/>
          </w:tcPr>
          <w:p w14:paraId="047B6804" w14:textId="77777777" w:rsidR="003C12F4" w:rsidRPr="003C12F4" w:rsidRDefault="003C12F4" w:rsidP="003C12F4">
            <w:pPr>
              <w:spacing w:line="360" w:lineRule="auto"/>
              <w:rPr>
                <w:rFonts w:ascii="Helvetica" w:hAnsi="Helvetica" w:cs="Helvetica"/>
              </w:rPr>
            </w:pPr>
            <w:r w:rsidRPr="003C12F4">
              <w:rPr>
                <w:rFonts w:ascii="Helvetica" w:hAnsi="Helvetica" w:cs="Helvetica"/>
              </w:rPr>
              <w:t>92.80</w:t>
            </w:r>
          </w:p>
        </w:tc>
        <w:tc>
          <w:tcPr>
            <w:tcW w:w="1687" w:type="dxa"/>
          </w:tcPr>
          <w:p w14:paraId="0D52203F" w14:textId="77777777" w:rsidR="003C12F4" w:rsidRPr="003C12F4" w:rsidRDefault="003C12F4" w:rsidP="003C12F4">
            <w:pPr>
              <w:spacing w:line="360" w:lineRule="auto"/>
              <w:rPr>
                <w:rFonts w:ascii="Helvetica" w:hAnsi="Helvetica" w:cs="Helvetica"/>
              </w:rPr>
            </w:pPr>
            <w:r w:rsidRPr="003C12F4">
              <w:rPr>
                <w:rFonts w:ascii="Helvetica" w:hAnsi="Helvetica" w:cs="Helvetica"/>
              </w:rPr>
              <w:t>17635</w:t>
            </w:r>
          </w:p>
        </w:tc>
        <w:tc>
          <w:tcPr>
            <w:tcW w:w="1585" w:type="dxa"/>
          </w:tcPr>
          <w:p w14:paraId="22ABCC9B" w14:textId="77777777" w:rsidR="003C12F4" w:rsidRPr="003C12F4" w:rsidRDefault="003C12F4" w:rsidP="003C12F4">
            <w:pPr>
              <w:spacing w:line="360" w:lineRule="auto"/>
              <w:rPr>
                <w:rFonts w:ascii="Helvetica" w:hAnsi="Helvetica" w:cs="Helvetica"/>
              </w:rPr>
            </w:pPr>
            <w:r w:rsidRPr="003C12F4">
              <w:rPr>
                <w:rFonts w:ascii="Helvetica" w:hAnsi="Helvetica" w:cs="Helvetica"/>
              </w:rPr>
              <w:t>94.52</w:t>
            </w:r>
          </w:p>
        </w:tc>
      </w:tr>
      <w:tr w:rsidR="003C12F4" w:rsidRPr="003C12F4" w14:paraId="07DC4994" w14:textId="77777777" w:rsidTr="00470CE7">
        <w:tc>
          <w:tcPr>
            <w:tcW w:w="1985" w:type="dxa"/>
          </w:tcPr>
          <w:p w14:paraId="134EE2DF" w14:textId="77777777" w:rsidR="003C12F4" w:rsidRPr="003C12F4" w:rsidRDefault="003C12F4" w:rsidP="003C12F4">
            <w:pPr>
              <w:spacing w:line="360" w:lineRule="auto"/>
              <w:rPr>
                <w:rFonts w:ascii="Helvetica" w:hAnsi="Helvetica" w:cs="Helvetica"/>
              </w:rPr>
            </w:pPr>
            <w:r w:rsidRPr="003C12F4">
              <w:rPr>
                <w:rFonts w:ascii="Helvetica" w:hAnsi="Helvetica" w:cs="Helvetica"/>
              </w:rPr>
              <w:t>Yes</w:t>
            </w:r>
          </w:p>
        </w:tc>
        <w:tc>
          <w:tcPr>
            <w:tcW w:w="1465" w:type="dxa"/>
          </w:tcPr>
          <w:p w14:paraId="54622FB8" w14:textId="77777777" w:rsidR="003C12F4" w:rsidRPr="003C12F4" w:rsidRDefault="003C12F4" w:rsidP="003C12F4">
            <w:pPr>
              <w:spacing w:line="360" w:lineRule="auto"/>
              <w:rPr>
                <w:rFonts w:ascii="Helvetica" w:hAnsi="Helvetica" w:cs="Helvetica"/>
              </w:rPr>
            </w:pPr>
            <w:r w:rsidRPr="003C12F4">
              <w:rPr>
                <w:rFonts w:ascii="Helvetica" w:hAnsi="Helvetica" w:cs="Helvetica"/>
              </w:rPr>
              <w:t>344</w:t>
            </w:r>
          </w:p>
        </w:tc>
        <w:tc>
          <w:tcPr>
            <w:tcW w:w="1584" w:type="dxa"/>
          </w:tcPr>
          <w:p w14:paraId="55CD9436" w14:textId="77777777" w:rsidR="003C12F4" w:rsidRPr="003C12F4" w:rsidRDefault="003C12F4" w:rsidP="003C12F4">
            <w:pPr>
              <w:spacing w:line="360" w:lineRule="auto"/>
              <w:rPr>
                <w:rFonts w:ascii="Helvetica" w:hAnsi="Helvetica" w:cs="Helvetica"/>
              </w:rPr>
            </w:pPr>
            <w:r w:rsidRPr="003C12F4">
              <w:rPr>
                <w:rFonts w:ascii="Helvetica" w:hAnsi="Helvetica" w:cs="Helvetica"/>
              </w:rPr>
              <w:t>7.20</w:t>
            </w:r>
          </w:p>
        </w:tc>
        <w:tc>
          <w:tcPr>
            <w:tcW w:w="1687" w:type="dxa"/>
          </w:tcPr>
          <w:p w14:paraId="4ABBCACF"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1022</w:t>
            </w:r>
          </w:p>
        </w:tc>
        <w:tc>
          <w:tcPr>
            <w:tcW w:w="1585" w:type="dxa"/>
          </w:tcPr>
          <w:p w14:paraId="21605652" w14:textId="77777777" w:rsidR="003C12F4" w:rsidRPr="003C12F4" w:rsidRDefault="003C12F4" w:rsidP="003C12F4">
            <w:pPr>
              <w:spacing w:line="360" w:lineRule="auto"/>
              <w:rPr>
                <w:rFonts w:ascii="Helvetica" w:hAnsi="Helvetica" w:cs="Helvetica"/>
              </w:rPr>
            </w:pPr>
            <w:r w:rsidRPr="003C12F4">
              <w:rPr>
                <w:rFonts w:ascii="Helvetica" w:hAnsi="Helvetica" w:cs="Helvetica"/>
              </w:rPr>
              <w:t>5.48</w:t>
            </w:r>
          </w:p>
        </w:tc>
      </w:tr>
      <w:tr w:rsidR="003C12F4" w:rsidRPr="003C12F4" w14:paraId="1D91D948" w14:textId="77777777" w:rsidTr="00470CE7">
        <w:tc>
          <w:tcPr>
            <w:tcW w:w="1985" w:type="dxa"/>
          </w:tcPr>
          <w:p w14:paraId="28FF78AD"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Sex</w:t>
            </w:r>
          </w:p>
        </w:tc>
        <w:tc>
          <w:tcPr>
            <w:tcW w:w="1465" w:type="dxa"/>
          </w:tcPr>
          <w:p w14:paraId="6BC54A61" w14:textId="77777777" w:rsidR="003C12F4" w:rsidRPr="003C12F4" w:rsidRDefault="003C12F4" w:rsidP="003C12F4">
            <w:pPr>
              <w:spacing w:line="360" w:lineRule="auto"/>
              <w:rPr>
                <w:rFonts w:ascii="Helvetica" w:hAnsi="Helvetica" w:cs="Helvetica"/>
              </w:rPr>
            </w:pPr>
          </w:p>
        </w:tc>
        <w:tc>
          <w:tcPr>
            <w:tcW w:w="1584" w:type="dxa"/>
          </w:tcPr>
          <w:p w14:paraId="0AC35AA9" w14:textId="77777777" w:rsidR="003C12F4" w:rsidRPr="003C12F4" w:rsidRDefault="003C12F4" w:rsidP="003C12F4">
            <w:pPr>
              <w:spacing w:line="360" w:lineRule="auto"/>
              <w:rPr>
                <w:rFonts w:ascii="Helvetica" w:hAnsi="Helvetica" w:cs="Helvetica"/>
              </w:rPr>
            </w:pPr>
          </w:p>
        </w:tc>
        <w:tc>
          <w:tcPr>
            <w:tcW w:w="1687" w:type="dxa"/>
          </w:tcPr>
          <w:p w14:paraId="0379BCC5" w14:textId="77777777" w:rsidR="003C12F4" w:rsidRPr="003C12F4" w:rsidRDefault="003C12F4" w:rsidP="003C12F4">
            <w:pPr>
              <w:spacing w:line="360" w:lineRule="auto"/>
              <w:rPr>
                <w:rFonts w:ascii="Helvetica" w:hAnsi="Helvetica" w:cs="Helvetica"/>
              </w:rPr>
            </w:pPr>
          </w:p>
        </w:tc>
        <w:tc>
          <w:tcPr>
            <w:tcW w:w="1585" w:type="dxa"/>
          </w:tcPr>
          <w:p w14:paraId="704B8DF5" w14:textId="77777777" w:rsidR="003C12F4" w:rsidRPr="003C12F4" w:rsidRDefault="003C12F4" w:rsidP="003C12F4">
            <w:pPr>
              <w:spacing w:line="360" w:lineRule="auto"/>
              <w:rPr>
                <w:rFonts w:ascii="Helvetica" w:hAnsi="Helvetica" w:cs="Helvetica"/>
              </w:rPr>
            </w:pPr>
          </w:p>
        </w:tc>
      </w:tr>
      <w:tr w:rsidR="003C12F4" w:rsidRPr="003C12F4" w14:paraId="53602110" w14:textId="77777777" w:rsidTr="00470CE7">
        <w:tc>
          <w:tcPr>
            <w:tcW w:w="1985" w:type="dxa"/>
          </w:tcPr>
          <w:p w14:paraId="7F495A92" w14:textId="77777777" w:rsidR="003C12F4" w:rsidRPr="003C12F4" w:rsidRDefault="003C12F4" w:rsidP="003C12F4">
            <w:pPr>
              <w:spacing w:line="360" w:lineRule="auto"/>
              <w:rPr>
                <w:rFonts w:ascii="Helvetica" w:hAnsi="Helvetica" w:cs="Helvetica"/>
              </w:rPr>
            </w:pPr>
            <w:r w:rsidRPr="003C12F4">
              <w:rPr>
                <w:rFonts w:ascii="Helvetica" w:hAnsi="Helvetica" w:cs="Helvetica"/>
              </w:rPr>
              <w:t>Male</w:t>
            </w:r>
          </w:p>
        </w:tc>
        <w:tc>
          <w:tcPr>
            <w:tcW w:w="1465" w:type="dxa"/>
          </w:tcPr>
          <w:p w14:paraId="3C2494D1" w14:textId="77777777" w:rsidR="003C12F4" w:rsidRPr="003C12F4" w:rsidRDefault="003C12F4" w:rsidP="003C12F4">
            <w:pPr>
              <w:spacing w:line="360" w:lineRule="auto"/>
              <w:rPr>
                <w:rFonts w:ascii="Helvetica" w:hAnsi="Helvetica" w:cs="Helvetica"/>
              </w:rPr>
            </w:pPr>
            <w:r w:rsidRPr="003C12F4">
              <w:rPr>
                <w:rFonts w:ascii="Helvetica" w:hAnsi="Helvetica" w:cs="Helvetica"/>
              </w:rPr>
              <w:t>3015</w:t>
            </w:r>
          </w:p>
        </w:tc>
        <w:tc>
          <w:tcPr>
            <w:tcW w:w="1584" w:type="dxa"/>
          </w:tcPr>
          <w:p w14:paraId="626DE07A" w14:textId="77777777" w:rsidR="003C12F4" w:rsidRPr="003C12F4" w:rsidRDefault="003C12F4" w:rsidP="003C12F4">
            <w:pPr>
              <w:spacing w:line="360" w:lineRule="auto"/>
              <w:rPr>
                <w:rFonts w:ascii="Helvetica" w:hAnsi="Helvetica" w:cs="Helvetica"/>
              </w:rPr>
            </w:pPr>
            <w:r w:rsidRPr="003C12F4">
              <w:rPr>
                <w:rFonts w:ascii="Helvetica" w:hAnsi="Helvetica" w:cs="Helvetica"/>
              </w:rPr>
              <w:t>50.68</w:t>
            </w:r>
          </w:p>
        </w:tc>
        <w:tc>
          <w:tcPr>
            <w:tcW w:w="1687" w:type="dxa"/>
          </w:tcPr>
          <w:p w14:paraId="2C499E42"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10633</w:t>
            </w:r>
          </w:p>
        </w:tc>
        <w:tc>
          <w:tcPr>
            <w:tcW w:w="1585" w:type="dxa"/>
          </w:tcPr>
          <w:p w14:paraId="1F492012" w14:textId="77777777" w:rsidR="003C12F4" w:rsidRPr="003C12F4" w:rsidRDefault="003C12F4" w:rsidP="003C12F4">
            <w:pPr>
              <w:spacing w:line="360" w:lineRule="auto"/>
              <w:rPr>
                <w:rFonts w:ascii="Helvetica" w:hAnsi="Helvetica" w:cs="Helvetica"/>
              </w:rPr>
            </w:pPr>
            <w:r w:rsidRPr="003C12F4">
              <w:rPr>
                <w:rFonts w:ascii="Helvetica" w:hAnsi="Helvetica" w:cs="Helvetica"/>
              </w:rPr>
              <w:t>50.72</w:t>
            </w:r>
          </w:p>
        </w:tc>
      </w:tr>
      <w:tr w:rsidR="003C12F4" w:rsidRPr="003C12F4" w14:paraId="356DD665" w14:textId="77777777" w:rsidTr="00470CE7">
        <w:tc>
          <w:tcPr>
            <w:tcW w:w="1985" w:type="dxa"/>
          </w:tcPr>
          <w:p w14:paraId="29E14A71" w14:textId="77777777" w:rsidR="003C12F4" w:rsidRPr="003C12F4" w:rsidRDefault="003C12F4" w:rsidP="003C12F4">
            <w:pPr>
              <w:spacing w:line="360" w:lineRule="auto"/>
              <w:rPr>
                <w:rFonts w:ascii="Helvetica" w:hAnsi="Helvetica" w:cs="Helvetica"/>
              </w:rPr>
            </w:pPr>
            <w:r w:rsidRPr="003C12F4">
              <w:rPr>
                <w:rFonts w:ascii="Helvetica" w:hAnsi="Helvetica" w:cs="Helvetica"/>
              </w:rPr>
              <w:t>Female</w:t>
            </w:r>
          </w:p>
        </w:tc>
        <w:tc>
          <w:tcPr>
            <w:tcW w:w="1465" w:type="dxa"/>
          </w:tcPr>
          <w:p w14:paraId="42F18C8B" w14:textId="77777777" w:rsidR="003C12F4" w:rsidRPr="003C12F4" w:rsidRDefault="003C12F4" w:rsidP="003C12F4">
            <w:pPr>
              <w:spacing w:line="360" w:lineRule="auto"/>
              <w:rPr>
                <w:rFonts w:ascii="Helvetica" w:hAnsi="Helvetica" w:cs="Helvetica"/>
              </w:rPr>
            </w:pPr>
            <w:r w:rsidRPr="003C12F4">
              <w:rPr>
                <w:rFonts w:ascii="Helvetica" w:hAnsi="Helvetica" w:cs="Helvetica"/>
              </w:rPr>
              <w:t>2934</w:t>
            </w:r>
          </w:p>
        </w:tc>
        <w:tc>
          <w:tcPr>
            <w:tcW w:w="1584" w:type="dxa"/>
          </w:tcPr>
          <w:p w14:paraId="47A992E0" w14:textId="77777777" w:rsidR="003C12F4" w:rsidRPr="003C12F4" w:rsidRDefault="003C12F4" w:rsidP="003C12F4">
            <w:pPr>
              <w:spacing w:line="360" w:lineRule="auto"/>
              <w:rPr>
                <w:rFonts w:ascii="Helvetica" w:hAnsi="Helvetica" w:cs="Helvetica"/>
              </w:rPr>
            </w:pPr>
            <w:r w:rsidRPr="003C12F4">
              <w:rPr>
                <w:rFonts w:ascii="Helvetica" w:hAnsi="Helvetica" w:cs="Helvetica"/>
              </w:rPr>
              <w:t>49.32</w:t>
            </w:r>
          </w:p>
        </w:tc>
        <w:tc>
          <w:tcPr>
            <w:tcW w:w="1687" w:type="dxa"/>
          </w:tcPr>
          <w:p w14:paraId="4F74882C"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10331</w:t>
            </w:r>
          </w:p>
        </w:tc>
        <w:tc>
          <w:tcPr>
            <w:tcW w:w="1585" w:type="dxa"/>
          </w:tcPr>
          <w:p w14:paraId="4498CFEF" w14:textId="77777777" w:rsidR="003C12F4" w:rsidRPr="003C12F4" w:rsidRDefault="003C12F4" w:rsidP="003C12F4">
            <w:pPr>
              <w:spacing w:line="360" w:lineRule="auto"/>
              <w:rPr>
                <w:rFonts w:ascii="Helvetica" w:hAnsi="Helvetica" w:cs="Helvetica"/>
              </w:rPr>
            </w:pPr>
            <w:r w:rsidRPr="003C12F4">
              <w:rPr>
                <w:rFonts w:ascii="Helvetica" w:hAnsi="Helvetica" w:cs="Helvetica"/>
              </w:rPr>
              <w:t>49.28</w:t>
            </w:r>
          </w:p>
        </w:tc>
      </w:tr>
      <w:tr w:rsidR="003C12F4" w:rsidRPr="003C12F4" w14:paraId="261CFEDE" w14:textId="77777777" w:rsidTr="00470CE7">
        <w:tc>
          <w:tcPr>
            <w:tcW w:w="1985" w:type="dxa"/>
          </w:tcPr>
          <w:p w14:paraId="51C6C0F9"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Residence</w:t>
            </w:r>
          </w:p>
        </w:tc>
        <w:tc>
          <w:tcPr>
            <w:tcW w:w="1465" w:type="dxa"/>
          </w:tcPr>
          <w:p w14:paraId="50E5F9F5" w14:textId="77777777" w:rsidR="003C12F4" w:rsidRPr="003C12F4" w:rsidRDefault="003C12F4" w:rsidP="003C12F4">
            <w:pPr>
              <w:spacing w:line="360" w:lineRule="auto"/>
              <w:rPr>
                <w:rFonts w:ascii="Helvetica" w:hAnsi="Helvetica" w:cs="Helvetica"/>
              </w:rPr>
            </w:pPr>
          </w:p>
        </w:tc>
        <w:tc>
          <w:tcPr>
            <w:tcW w:w="1584" w:type="dxa"/>
          </w:tcPr>
          <w:p w14:paraId="21B2FC41" w14:textId="77777777" w:rsidR="003C12F4" w:rsidRPr="003C12F4" w:rsidRDefault="003C12F4" w:rsidP="003C12F4">
            <w:pPr>
              <w:spacing w:line="360" w:lineRule="auto"/>
              <w:rPr>
                <w:rFonts w:ascii="Helvetica" w:hAnsi="Helvetica" w:cs="Helvetica"/>
              </w:rPr>
            </w:pPr>
          </w:p>
        </w:tc>
        <w:tc>
          <w:tcPr>
            <w:tcW w:w="1687" w:type="dxa"/>
          </w:tcPr>
          <w:p w14:paraId="6A8411B1" w14:textId="77777777" w:rsidR="003C12F4" w:rsidRPr="003C12F4" w:rsidRDefault="003C12F4" w:rsidP="003C12F4">
            <w:pPr>
              <w:spacing w:line="360" w:lineRule="auto"/>
              <w:rPr>
                <w:rFonts w:ascii="Helvetica" w:hAnsi="Helvetica" w:cs="Helvetica"/>
              </w:rPr>
            </w:pPr>
          </w:p>
        </w:tc>
        <w:tc>
          <w:tcPr>
            <w:tcW w:w="1585" w:type="dxa"/>
          </w:tcPr>
          <w:p w14:paraId="67A7A976" w14:textId="77777777" w:rsidR="003C12F4" w:rsidRPr="003C12F4" w:rsidRDefault="003C12F4" w:rsidP="003C12F4">
            <w:pPr>
              <w:spacing w:line="360" w:lineRule="auto"/>
              <w:rPr>
                <w:rFonts w:ascii="Helvetica" w:hAnsi="Helvetica" w:cs="Helvetica"/>
              </w:rPr>
            </w:pPr>
          </w:p>
        </w:tc>
      </w:tr>
      <w:tr w:rsidR="003C12F4" w:rsidRPr="003C12F4" w14:paraId="3A62324B" w14:textId="77777777" w:rsidTr="00470CE7">
        <w:tc>
          <w:tcPr>
            <w:tcW w:w="1985" w:type="dxa"/>
          </w:tcPr>
          <w:p w14:paraId="416A4CCF" w14:textId="77777777" w:rsidR="003C12F4" w:rsidRPr="003C12F4" w:rsidRDefault="003C12F4" w:rsidP="003C12F4">
            <w:pPr>
              <w:spacing w:line="360" w:lineRule="auto"/>
              <w:rPr>
                <w:rFonts w:ascii="Helvetica" w:hAnsi="Helvetica" w:cs="Helvetica"/>
              </w:rPr>
            </w:pPr>
            <w:r w:rsidRPr="003C12F4">
              <w:rPr>
                <w:rFonts w:ascii="Helvetica" w:hAnsi="Helvetica" w:cs="Helvetica"/>
              </w:rPr>
              <w:t>Urban</w:t>
            </w:r>
          </w:p>
        </w:tc>
        <w:tc>
          <w:tcPr>
            <w:tcW w:w="1465" w:type="dxa"/>
          </w:tcPr>
          <w:p w14:paraId="261189F3" w14:textId="77777777" w:rsidR="003C12F4" w:rsidRPr="003C12F4" w:rsidRDefault="003C12F4" w:rsidP="003C12F4">
            <w:pPr>
              <w:spacing w:line="360" w:lineRule="auto"/>
              <w:rPr>
                <w:rFonts w:ascii="Helvetica" w:hAnsi="Helvetica" w:cs="Helvetica"/>
              </w:rPr>
            </w:pPr>
            <w:r w:rsidRPr="003C12F4">
              <w:rPr>
                <w:rFonts w:ascii="Helvetica" w:hAnsi="Helvetica" w:cs="Helvetica"/>
              </w:rPr>
              <w:t>1534</w:t>
            </w:r>
          </w:p>
        </w:tc>
        <w:tc>
          <w:tcPr>
            <w:tcW w:w="1584" w:type="dxa"/>
          </w:tcPr>
          <w:p w14:paraId="09E60693" w14:textId="77777777" w:rsidR="003C12F4" w:rsidRPr="003C12F4" w:rsidRDefault="003C12F4" w:rsidP="003C12F4">
            <w:pPr>
              <w:spacing w:line="360" w:lineRule="auto"/>
              <w:rPr>
                <w:rFonts w:ascii="Helvetica" w:hAnsi="Helvetica" w:cs="Helvetica"/>
              </w:rPr>
            </w:pPr>
            <w:r w:rsidRPr="003C12F4">
              <w:rPr>
                <w:rFonts w:ascii="Helvetica" w:hAnsi="Helvetica" w:cs="Helvetica"/>
              </w:rPr>
              <w:t>25.79</w:t>
            </w:r>
          </w:p>
        </w:tc>
        <w:tc>
          <w:tcPr>
            <w:tcW w:w="1687" w:type="dxa"/>
          </w:tcPr>
          <w:p w14:paraId="5896D9F7" w14:textId="77777777" w:rsidR="003C12F4" w:rsidRPr="003C12F4" w:rsidRDefault="003C12F4" w:rsidP="003C12F4">
            <w:pPr>
              <w:spacing w:line="360" w:lineRule="auto"/>
              <w:rPr>
                <w:rFonts w:ascii="Helvetica" w:hAnsi="Helvetica" w:cs="Helvetica"/>
              </w:rPr>
            </w:pPr>
            <w:r w:rsidRPr="003C12F4">
              <w:rPr>
                <w:rFonts w:ascii="Helvetica" w:hAnsi="Helvetica" w:cs="Helvetica"/>
              </w:rPr>
              <w:t>6828</w:t>
            </w:r>
          </w:p>
        </w:tc>
        <w:tc>
          <w:tcPr>
            <w:tcW w:w="1585" w:type="dxa"/>
          </w:tcPr>
          <w:p w14:paraId="2E34CB26" w14:textId="77777777" w:rsidR="003C12F4" w:rsidRPr="003C12F4" w:rsidRDefault="003C12F4" w:rsidP="003C12F4">
            <w:pPr>
              <w:spacing w:line="360" w:lineRule="auto"/>
              <w:rPr>
                <w:rFonts w:ascii="Helvetica" w:hAnsi="Helvetica" w:cs="Helvetica"/>
              </w:rPr>
            </w:pPr>
            <w:r w:rsidRPr="003C12F4">
              <w:rPr>
                <w:rFonts w:ascii="Helvetica" w:hAnsi="Helvetica" w:cs="Helvetica"/>
              </w:rPr>
              <w:t>32.57</w:t>
            </w:r>
          </w:p>
        </w:tc>
      </w:tr>
      <w:tr w:rsidR="003C12F4" w:rsidRPr="003C12F4" w14:paraId="3E737029" w14:textId="77777777" w:rsidTr="00470CE7">
        <w:tc>
          <w:tcPr>
            <w:tcW w:w="1985" w:type="dxa"/>
            <w:tcBorders>
              <w:bottom w:val="single" w:sz="4" w:space="0" w:color="auto"/>
            </w:tcBorders>
          </w:tcPr>
          <w:p w14:paraId="643037A4" w14:textId="77777777" w:rsidR="003C12F4" w:rsidRPr="003C12F4" w:rsidRDefault="003C12F4" w:rsidP="003C12F4">
            <w:pPr>
              <w:spacing w:line="360" w:lineRule="auto"/>
              <w:rPr>
                <w:rFonts w:ascii="Helvetica" w:hAnsi="Helvetica" w:cs="Helvetica"/>
              </w:rPr>
            </w:pPr>
            <w:r w:rsidRPr="003C12F4">
              <w:rPr>
                <w:rFonts w:ascii="Helvetica" w:hAnsi="Helvetica" w:cs="Helvetica"/>
              </w:rPr>
              <w:t>Rural</w:t>
            </w:r>
          </w:p>
        </w:tc>
        <w:tc>
          <w:tcPr>
            <w:tcW w:w="1465" w:type="dxa"/>
            <w:tcBorders>
              <w:bottom w:val="single" w:sz="4" w:space="0" w:color="auto"/>
            </w:tcBorders>
          </w:tcPr>
          <w:p w14:paraId="28D38AF6" w14:textId="77777777" w:rsidR="003C12F4" w:rsidRPr="003C12F4" w:rsidRDefault="003C12F4" w:rsidP="003C12F4">
            <w:pPr>
              <w:spacing w:line="360" w:lineRule="auto"/>
              <w:rPr>
                <w:rFonts w:ascii="Helvetica" w:hAnsi="Helvetica" w:cs="Helvetica"/>
              </w:rPr>
            </w:pPr>
            <w:r w:rsidRPr="003C12F4">
              <w:rPr>
                <w:rFonts w:ascii="Helvetica" w:hAnsi="Helvetica" w:cs="Helvetica"/>
              </w:rPr>
              <w:t>4415</w:t>
            </w:r>
          </w:p>
        </w:tc>
        <w:tc>
          <w:tcPr>
            <w:tcW w:w="1584" w:type="dxa"/>
            <w:tcBorders>
              <w:bottom w:val="single" w:sz="4" w:space="0" w:color="auto"/>
            </w:tcBorders>
          </w:tcPr>
          <w:p w14:paraId="5686C6EC" w14:textId="77777777" w:rsidR="003C12F4" w:rsidRPr="003C12F4" w:rsidRDefault="003C12F4" w:rsidP="003C12F4">
            <w:pPr>
              <w:spacing w:line="360" w:lineRule="auto"/>
              <w:rPr>
                <w:rFonts w:ascii="Helvetica" w:hAnsi="Helvetica" w:cs="Helvetica"/>
              </w:rPr>
            </w:pPr>
            <w:r w:rsidRPr="003C12F4">
              <w:rPr>
                <w:rFonts w:ascii="Helvetica" w:hAnsi="Helvetica" w:cs="Helvetica"/>
              </w:rPr>
              <w:t>74.21</w:t>
            </w:r>
          </w:p>
        </w:tc>
        <w:tc>
          <w:tcPr>
            <w:tcW w:w="1687" w:type="dxa"/>
            <w:tcBorders>
              <w:bottom w:val="single" w:sz="4" w:space="0" w:color="auto"/>
            </w:tcBorders>
          </w:tcPr>
          <w:p w14:paraId="0B8A377C" w14:textId="77777777" w:rsidR="003C12F4" w:rsidRPr="003C12F4" w:rsidRDefault="003C12F4" w:rsidP="003C12F4">
            <w:pPr>
              <w:spacing w:line="360" w:lineRule="auto"/>
              <w:rPr>
                <w:rFonts w:ascii="Helvetica" w:hAnsi="Helvetica" w:cs="Helvetica"/>
              </w:rPr>
            </w:pPr>
            <w:r w:rsidRPr="003C12F4">
              <w:rPr>
                <w:rFonts w:ascii="Helvetica" w:hAnsi="Helvetica" w:cs="Helvetica"/>
              </w:rPr>
              <w:t>14136</w:t>
            </w:r>
          </w:p>
        </w:tc>
        <w:tc>
          <w:tcPr>
            <w:tcW w:w="1585" w:type="dxa"/>
            <w:tcBorders>
              <w:bottom w:val="single" w:sz="4" w:space="0" w:color="auto"/>
            </w:tcBorders>
          </w:tcPr>
          <w:p w14:paraId="507F4B2A" w14:textId="77777777" w:rsidR="003C12F4" w:rsidRPr="003C12F4" w:rsidRDefault="003C12F4" w:rsidP="003C12F4">
            <w:pPr>
              <w:spacing w:line="360" w:lineRule="auto"/>
              <w:rPr>
                <w:rFonts w:ascii="Helvetica" w:hAnsi="Helvetica" w:cs="Helvetica"/>
              </w:rPr>
            </w:pPr>
            <w:r w:rsidRPr="003C12F4">
              <w:rPr>
                <w:rFonts w:ascii="Helvetica" w:hAnsi="Helvetica" w:cs="Helvetica"/>
              </w:rPr>
              <w:t>67.43</w:t>
            </w:r>
          </w:p>
        </w:tc>
      </w:tr>
    </w:tbl>
    <w:p w14:paraId="05ED9C33" w14:textId="762AB8A5" w:rsidR="00AF665A" w:rsidRPr="003C12F4" w:rsidRDefault="00AF665A" w:rsidP="003C12F4">
      <w:pPr>
        <w:spacing w:line="480" w:lineRule="auto"/>
        <w:rPr>
          <w:rFonts w:ascii="Helvetica" w:eastAsia="MS Mincho" w:hAnsi="Helvetica" w:cs="Helvetica"/>
          <w:lang w:val="en-GB"/>
        </w:rPr>
      </w:pPr>
    </w:p>
    <w:p w14:paraId="154431E7" w14:textId="77777777" w:rsidR="003C12F4" w:rsidRPr="003C12F4" w:rsidRDefault="003C12F4" w:rsidP="003C12F4">
      <w:pPr>
        <w:keepNext/>
        <w:keepLines/>
        <w:spacing w:before="40" w:line="480" w:lineRule="auto"/>
        <w:outlineLvl w:val="1"/>
        <w:rPr>
          <w:rFonts w:ascii="Helvetica" w:eastAsia="MS Gothic" w:hAnsi="Helvetica"/>
          <w:b/>
          <w:sz w:val="32"/>
          <w:szCs w:val="26"/>
          <w:lang w:val="en-GB"/>
        </w:rPr>
      </w:pPr>
      <w:r w:rsidRPr="003C12F4">
        <w:rPr>
          <w:rFonts w:ascii="Helvetica" w:eastAsia="MS Gothic" w:hAnsi="Helvetica"/>
          <w:b/>
          <w:sz w:val="32"/>
          <w:szCs w:val="26"/>
          <w:lang w:val="en-GB"/>
        </w:rPr>
        <w:t>Trends in child malnutrition and socioeconomic disparities</w:t>
      </w:r>
    </w:p>
    <w:p w14:paraId="328CE405" w14:textId="16AF2373" w:rsidR="003C12F4" w:rsidRPr="003C12F4" w:rsidRDefault="00F154E8" w:rsidP="00A6267B">
      <w:pPr>
        <w:spacing w:line="480" w:lineRule="auto"/>
        <w:ind w:firstLine="720"/>
        <w:rPr>
          <w:rFonts w:ascii="Helvetica" w:eastAsia="MS Mincho" w:hAnsi="Helvetica" w:cs="Helvetica"/>
          <w:lang w:val="en-GB"/>
        </w:rPr>
      </w:pPr>
      <w:r w:rsidRPr="003C12F4">
        <w:rPr>
          <w:rFonts w:ascii="Helvetica" w:eastAsia="MS Mincho" w:hAnsi="Helvetica" w:cs="Helvetica"/>
          <w:b/>
          <w:bCs/>
          <w:lang w:val="en-GB"/>
        </w:rPr>
        <w:t>Table 2</w:t>
      </w:r>
      <w:r w:rsidRPr="003C12F4">
        <w:rPr>
          <w:rFonts w:ascii="Helvetica" w:eastAsia="MS Mincho" w:hAnsi="Helvetica" w:cs="Helvetica"/>
          <w:lang w:val="en-GB"/>
        </w:rPr>
        <w:t xml:space="preserve"> presents a summary of the prevalence of malnutrition among children under the age of five years in Kenya by socioeconomic groups between 2003 and 2014. </w:t>
      </w:r>
      <w:r w:rsidR="003C12F4" w:rsidRPr="003C12F4">
        <w:rPr>
          <w:rFonts w:ascii="Helvetica" w:eastAsia="MS Mincho" w:hAnsi="Helvetica" w:cs="Helvetica"/>
          <w:lang w:val="en-GB"/>
        </w:rPr>
        <w:t xml:space="preserve">The prevalence of all indicators of under-five child malnutrition in Kenya, that is, stunting, underweight, and wasting reduced substantially between 2003 and 2014. The percentage reductions in these </w:t>
      </w:r>
      <w:r w:rsidR="003C12F4" w:rsidRPr="003C12F4">
        <w:rPr>
          <w:rFonts w:ascii="Helvetica" w:eastAsia="MS Mincho" w:hAnsi="Helvetica" w:cs="Helvetica"/>
          <w:lang w:val="en-GB"/>
        </w:rPr>
        <w:lastRenderedPageBreak/>
        <w:t xml:space="preserve">indicators were 7.36%, 3.10%, and 1.72% for stunting, underweight, and wasting, respectively. The highest percentages decrease across all socioeconomic groups was observed for stunting (7.36%) whereas the least percentage decreases were observed for wasting (1.72%). </w:t>
      </w:r>
      <w:r w:rsidR="003F599E" w:rsidRPr="003F599E">
        <w:rPr>
          <w:rFonts w:ascii="Helvetica" w:hAnsi="Helvetica" w:cs="Helvetica"/>
        </w:rPr>
        <w:t>The prevalence of stunting between 2003 and 2014 decreased significantly across all socioeconomic groups from the poorest to the richest whereas the proportions of underweight declined significantly for all the other socioeconomic quintiles apart from the le</w:t>
      </w:r>
      <w:r w:rsidR="00FC2662">
        <w:rPr>
          <w:rFonts w:ascii="Helvetica" w:hAnsi="Helvetica" w:cs="Helvetica"/>
        </w:rPr>
        <w:t>a</w:t>
      </w:r>
      <w:r w:rsidR="003F599E" w:rsidRPr="003F599E">
        <w:rPr>
          <w:rFonts w:ascii="Helvetica" w:hAnsi="Helvetica" w:cs="Helvetica"/>
        </w:rPr>
        <w:t xml:space="preserve">st affluent group. Similarly, the percentage reductions in wasting proportions were significant for all the other socioeconomic quintiles except for the least affluent category. </w:t>
      </w:r>
      <w:r w:rsidR="003C12F4" w:rsidRPr="003C12F4">
        <w:rPr>
          <w:rFonts w:ascii="Helvetica" w:eastAsia="MS Mincho" w:hAnsi="Helvetica" w:cs="Helvetica"/>
          <w:lang w:val="en-GB"/>
        </w:rPr>
        <w:br w:type="page"/>
      </w:r>
    </w:p>
    <w:p w14:paraId="621457B3" w14:textId="77777777" w:rsidR="003C12F4" w:rsidRPr="003C12F4" w:rsidRDefault="003C12F4" w:rsidP="003C12F4">
      <w:pPr>
        <w:spacing w:line="480" w:lineRule="auto"/>
        <w:ind w:firstLine="720"/>
        <w:rPr>
          <w:rFonts w:ascii="Helvetica" w:eastAsia="MS Mincho" w:hAnsi="Helvetica" w:cs="Helvetica"/>
          <w:lang w:val="en-GB"/>
        </w:rPr>
        <w:sectPr w:rsidR="003C12F4" w:rsidRPr="003C12F4" w:rsidSect="0060384B">
          <w:headerReference w:type="even" r:id="rId9"/>
          <w:headerReference w:type="default" r:id="rId10"/>
          <w:footerReference w:type="even" r:id="rId11"/>
          <w:footerReference w:type="default" r:id="rId12"/>
          <w:headerReference w:type="first" r:id="rId13"/>
          <w:footerReference w:type="first" r:id="rId14"/>
          <w:type w:val="continuous"/>
          <w:pgSz w:w="11900" w:h="16840"/>
          <w:pgMar w:top="1440" w:right="1797" w:bottom="1440" w:left="1797" w:header="709" w:footer="709" w:gutter="0"/>
          <w:cols w:space="708"/>
          <w:docGrid w:linePitch="360"/>
        </w:sectPr>
      </w:pPr>
    </w:p>
    <w:p w14:paraId="41755D99" w14:textId="78417296" w:rsidR="003C12F4" w:rsidRPr="003C12F4" w:rsidRDefault="003C12F4" w:rsidP="003C12F4">
      <w:pPr>
        <w:keepNext/>
        <w:rPr>
          <w:rFonts w:ascii="Helvetica" w:eastAsia="MS Mincho" w:hAnsi="Helvetica" w:cs="Helvetica"/>
          <w:b/>
          <w:bCs/>
          <w:lang w:val="en-GB"/>
        </w:rPr>
      </w:pPr>
      <w:r w:rsidRPr="003C12F4">
        <w:rPr>
          <w:rFonts w:ascii="Helvetica" w:eastAsia="MS Mincho" w:hAnsi="Helvetica" w:cs="Helvetica"/>
          <w:b/>
          <w:bCs/>
          <w:lang w:val="en-GB"/>
        </w:rPr>
        <w:lastRenderedPageBreak/>
        <w:t xml:space="preserve">Table </w:t>
      </w:r>
      <w:r w:rsidRPr="003C12F4">
        <w:rPr>
          <w:rFonts w:ascii="Helvetica" w:eastAsia="MS Mincho" w:hAnsi="Helvetica" w:cs="Helvetica"/>
          <w:b/>
          <w:bCs/>
          <w:lang w:val="en-GB"/>
        </w:rPr>
        <w:fldChar w:fldCharType="begin"/>
      </w:r>
      <w:r w:rsidRPr="003C12F4">
        <w:rPr>
          <w:rFonts w:ascii="Helvetica" w:eastAsia="MS Mincho" w:hAnsi="Helvetica" w:cs="Helvetica"/>
          <w:b/>
          <w:bCs/>
          <w:lang w:val="en-GB"/>
        </w:rPr>
        <w:instrText xml:space="preserve"> SEQ Table \* ARABIC </w:instrText>
      </w:r>
      <w:r w:rsidRPr="003C12F4">
        <w:rPr>
          <w:rFonts w:ascii="Helvetica" w:eastAsia="MS Mincho" w:hAnsi="Helvetica" w:cs="Helvetica"/>
          <w:b/>
          <w:bCs/>
          <w:lang w:val="en-GB"/>
        </w:rPr>
        <w:fldChar w:fldCharType="separate"/>
      </w:r>
      <w:r w:rsidR="00DE565B">
        <w:rPr>
          <w:rFonts w:ascii="Helvetica" w:eastAsia="MS Mincho" w:hAnsi="Helvetica" w:cs="Helvetica"/>
          <w:b/>
          <w:bCs/>
          <w:noProof/>
          <w:lang w:val="en-GB"/>
        </w:rPr>
        <w:t>2</w:t>
      </w:r>
      <w:r w:rsidRPr="003C12F4">
        <w:rPr>
          <w:rFonts w:ascii="Helvetica" w:eastAsia="MS Mincho" w:hAnsi="Helvetica" w:cs="Helvetica"/>
          <w:b/>
          <w:bCs/>
          <w:lang w:val="en-GB"/>
        </w:rPr>
        <w:fldChar w:fldCharType="end"/>
      </w:r>
      <w:r w:rsidRPr="003C12F4">
        <w:rPr>
          <w:rFonts w:ascii="Helvetica" w:eastAsia="MS Mincho" w:hAnsi="Helvetica" w:cs="Helvetica"/>
          <w:b/>
          <w:bCs/>
          <w:lang w:val="en-GB"/>
        </w:rPr>
        <w:t>. Proportions of child malnutrition, 2003 and 2014</w:t>
      </w:r>
    </w:p>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2344"/>
        <w:gridCol w:w="2022"/>
        <w:gridCol w:w="2006"/>
        <w:gridCol w:w="1954"/>
        <w:gridCol w:w="2000"/>
        <w:gridCol w:w="1869"/>
        <w:gridCol w:w="1765"/>
      </w:tblGrid>
      <w:tr w:rsidR="003C12F4" w:rsidRPr="003C12F4" w14:paraId="1E09EDBE" w14:textId="77777777" w:rsidTr="00FF28DC">
        <w:tc>
          <w:tcPr>
            <w:tcW w:w="2492" w:type="dxa"/>
          </w:tcPr>
          <w:p w14:paraId="4E947BD1" w14:textId="77777777" w:rsidR="003C12F4" w:rsidRPr="003C12F4" w:rsidRDefault="003C12F4" w:rsidP="003C12F4">
            <w:pPr>
              <w:spacing w:line="276" w:lineRule="auto"/>
              <w:jc w:val="both"/>
              <w:rPr>
                <w:rFonts w:ascii="Helvetica" w:hAnsi="Helvetica" w:cs="Helvetica"/>
              </w:rPr>
            </w:pPr>
          </w:p>
        </w:tc>
        <w:tc>
          <w:tcPr>
            <w:tcW w:w="11468" w:type="dxa"/>
            <w:gridSpan w:val="6"/>
          </w:tcPr>
          <w:p w14:paraId="315ED479" w14:textId="77777777" w:rsidR="003C12F4" w:rsidRPr="003C12F4" w:rsidRDefault="003C12F4" w:rsidP="003C12F4">
            <w:pPr>
              <w:spacing w:line="276" w:lineRule="auto"/>
              <w:jc w:val="center"/>
              <w:rPr>
                <w:rFonts w:ascii="Helvetica" w:hAnsi="Helvetica" w:cs="Helvetica"/>
                <w:b/>
                <w:bCs/>
              </w:rPr>
            </w:pPr>
            <w:r w:rsidRPr="003C12F4">
              <w:rPr>
                <w:rFonts w:ascii="Helvetica" w:hAnsi="Helvetica" w:cs="Helvetica"/>
                <w:b/>
                <w:bCs/>
              </w:rPr>
              <w:t>Malnutrition statistics in Kenya by household socioeconomic status (% Standard Error)</w:t>
            </w:r>
          </w:p>
        </w:tc>
      </w:tr>
      <w:tr w:rsidR="00FF28DC" w:rsidRPr="003C12F4" w14:paraId="62E6D855" w14:textId="77777777" w:rsidTr="00FF28DC">
        <w:tc>
          <w:tcPr>
            <w:tcW w:w="2492" w:type="dxa"/>
          </w:tcPr>
          <w:p w14:paraId="7DF245F2" w14:textId="77777777" w:rsidR="003C12F4" w:rsidRPr="003C12F4" w:rsidRDefault="003C12F4" w:rsidP="003C12F4">
            <w:pPr>
              <w:spacing w:line="276" w:lineRule="auto"/>
              <w:jc w:val="both"/>
              <w:rPr>
                <w:rFonts w:ascii="Helvetica" w:hAnsi="Helvetica" w:cs="Helvetica"/>
              </w:rPr>
            </w:pPr>
          </w:p>
        </w:tc>
        <w:tc>
          <w:tcPr>
            <w:tcW w:w="2140" w:type="dxa"/>
          </w:tcPr>
          <w:p w14:paraId="52725065"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Poorest</w:t>
            </w:r>
          </w:p>
        </w:tc>
        <w:tc>
          <w:tcPr>
            <w:tcW w:w="2097" w:type="dxa"/>
          </w:tcPr>
          <w:p w14:paraId="068319B9"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Poorer</w:t>
            </w:r>
          </w:p>
        </w:tc>
        <w:tc>
          <w:tcPr>
            <w:tcW w:w="1962" w:type="dxa"/>
          </w:tcPr>
          <w:p w14:paraId="6E7E7850"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Middle</w:t>
            </w:r>
          </w:p>
        </w:tc>
        <w:tc>
          <w:tcPr>
            <w:tcW w:w="2082" w:type="dxa"/>
          </w:tcPr>
          <w:p w14:paraId="04DA986A"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Richer</w:t>
            </w:r>
          </w:p>
        </w:tc>
        <w:tc>
          <w:tcPr>
            <w:tcW w:w="1743" w:type="dxa"/>
          </w:tcPr>
          <w:p w14:paraId="5115DE04"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Richest</w:t>
            </w:r>
          </w:p>
        </w:tc>
        <w:tc>
          <w:tcPr>
            <w:tcW w:w="0" w:type="auto"/>
          </w:tcPr>
          <w:p w14:paraId="4EF3328B" w14:textId="77777777" w:rsidR="003C12F4" w:rsidRPr="003C12F4" w:rsidRDefault="003C12F4" w:rsidP="003C12F4">
            <w:pPr>
              <w:spacing w:line="276" w:lineRule="auto"/>
              <w:jc w:val="both"/>
              <w:rPr>
                <w:rFonts w:ascii="Helvetica" w:hAnsi="Helvetica" w:cs="Helvetica"/>
                <w:b/>
                <w:bCs/>
              </w:rPr>
            </w:pPr>
            <w:r w:rsidRPr="003C12F4">
              <w:rPr>
                <w:rFonts w:ascii="Helvetica" w:hAnsi="Helvetica" w:cs="Helvetica"/>
                <w:b/>
                <w:bCs/>
              </w:rPr>
              <w:t>All</w:t>
            </w:r>
          </w:p>
        </w:tc>
      </w:tr>
      <w:tr w:rsidR="00FF28DC" w:rsidRPr="003C12F4" w14:paraId="06DBF1F1" w14:textId="77777777" w:rsidTr="00FF28DC">
        <w:tc>
          <w:tcPr>
            <w:tcW w:w="2492" w:type="dxa"/>
          </w:tcPr>
          <w:p w14:paraId="4D062CEA" w14:textId="2FD5D3E9" w:rsidR="003C12F4" w:rsidRPr="003C12F4" w:rsidRDefault="003C12F4" w:rsidP="003C12F4">
            <w:pPr>
              <w:spacing w:line="276" w:lineRule="auto"/>
              <w:rPr>
                <w:rFonts w:ascii="Helvetica" w:hAnsi="Helvetica" w:cs="Helvetica"/>
                <w:b/>
                <w:bCs/>
              </w:rPr>
            </w:pPr>
            <w:r w:rsidRPr="003C12F4">
              <w:rPr>
                <w:rFonts w:ascii="Helvetica" w:hAnsi="Helvetica" w:cs="Helvetica"/>
                <w:b/>
                <w:bCs/>
              </w:rPr>
              <w:t>Stunting (height for age, &lt;2SD)</w:t>
            </w:r>
          </w:p>
        </w:tc>
        <w:tc>
          <w:tcPr>
            <w:tcW w:w="2140" w:type="dxa"/>
          </w:tcPr>
          <w:p w14:paraId="00F5E667" w14:textId="77777777" w:rsidR="003C12F4" w:rsidRPr="003C12F4" w:rsidRDefault="003C12F4" w:rsidP="003C12F4">
            <w:pPr>
              <w:spacing w:line="276" w:lineRule="auto"/>
              <w:jc w:val="both"/>
              <w:rPr>
                <w:rFonts w:ascii="Helvetica" w:hAnsi="Helvetica" w:cs="Helvetica"/>
              </w:rPr>
            </w:pPr>
          </w:p>
        </w:tc>
        <w:tc>
          <w:tcPr>
            <w:tcW w:w="2097" w:type="dxa"/>
          </w:tcPr>
          <w:p w14:paraId="7494A547" w14:textId="77777777" w:rsidR="003C12F4" w:rsidRPr="003C12F4" w:rsidRDefault="003C12F4" w:rsidP="003C12F4">
            <w:pPr>
              <w:spacing w:line="276" w:lineRule="auto"/>
              <w:jc w:val="both"/>
              <w:rPr>
                <w:rFonts w:ascii="Helvetica" w:hAnsi="Helvetica" w:cs="Helvetica"/>
              </w:rPr>
            </w:pPr>
          </w:p>
        </w:tc>
        <w:tc>
          <w:tcPr>
            <w:tcW w:w="1962" w:type="dxa"/>
          </w:tcPr>
          <w:p w14:paraId="059586EA" w14:textId="77777777" w:rsidR="003C12F4" w:rsidRPr="003C12F4" w:rsidRDefault="003C12F4" w:rsidP="003C12F4">
            <w:pPr>
              <w:spacing w:line="276" w:lineRule="auto"/>
              <w:jc w:val="both"/>
              <w:rPr>
                <w:rFonts w:ascii="Helvetica" w:hAnsi="Helvetica" w:cs="Helvetica"/>
              </w:rPr>
            </w:pPr>
          </w:p>
        </w:tc>
        <w:tc>
          <w:tcPr>
            <w:tcW w:w="2082" w:type="dxa"/>
          </w:tcPr>
          <w:p w14:paraId="5465703C" w14:textId="77777777" w:rsidR="003C12F4" w:rsidRPr="003C12F4" w:rsidRDefault="003C12F4" w:rsidP="003C12F4">
            <w:pPr>
              <w:spacing w:line="276" w:lineRule="auto"/>
              <w:jc w:val="both"/>
              <w:rPr>
                <w:rFonts w:ascii="Helvetica" w:hAnsi="Helvetica" w:cs="Helvetica"/>
              </w:rPr>
            </w:pPr>
          </w:p>
        </w:tc>
        <w:tc>
          <w:tcPr>
            <w:tcW w:w="1743" w:type="dxa"/>
          </w:tcPr>
          <w:p w14:paraId="528F9499" w14:textId="77777777" w:rsidR="003C12F4" w:rsidRPr="003C12F4" w:rsidRDefault="003C12F4" w:rsidP="003C12F4">
            <w:pPr>
              <w:spacing w:line="276" w:lineRule="auto"/>
              <w:jc w:val="both"/>
              <w:rPr>
                <w:rFonts w:ascii="Helvetica" w:hAnsi="Helvetica" w:cs="Helvetica"/>
              </w:rPr>
            </w:pPr>
          </w:p>
        </w:tc>
        <w:tc>
          <w:tcPr>
            <w:tcW w:w="0" w:type="auto"/>
          </w:tcPr>
          <w:p w14:paraId="69449383" w14:textId="77777777" w:rsidR="003C12F4" w:rsidRPr="003C12F4" w:rsidRDefault="003C12F4" w:rsidP="003C12F4">
            <w:pPr>
              <w:spacing w:line="276" w:lineRule="auto"/>
              <w:jc w:val="both"/>
              <w:rPr>
                <w:rFonts w:ascii="Helvetica" w:hAnsi="Helvetica" w:cs="Helvetica"/>
              </w:rPr>
            </w:pPr>
          </w:p>
        </w:tc>
      </w:tr>
      <w:tr w:rsidR="00FF28DC" w:rsidRPr="003C12F4" w14:paraId="02BCCBC2" w14:textId="77777777" w:rsidTr="00FF28DC">
        <w:tc>
          <w:tcPr>
            <w:tcW w:w="2492" w:type="dxa"/>
          </w:tcPr>
          <w:p w14:paraId="3EDD6CDD"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2003</w:t>
            </w:r>
          </w:p>
        </w:tc>
        <w:tc>
          <w:tcPr>
            <w:tcW w:w="2140" w:type="dxa"/>
          </w:tcPr>
          <w:p w14:paraId="4FA62A9C"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41.59(1.76)</w:t>
            </w:r>
          </w:p>
        </w:tc>
        <w:tc>
          <w:tcPr>
            <w:tcW w:w="2097" w:type="dxa"/>
          </w:tcPr>
          <w:p w14:paraId="34BD71B9"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38.76(1.77)</w:t>
            </w:r>
          </w:p>
        </w:tc>
        <w:tc>
          <w:tcPr>
            <w:tcW w:w="1962" w:type="dxa"/>
          </w:tcPr>
          <w:p w14:paraId="62C091E2"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38.43(1.87)</w:t>
            </w:r>
          </w:p>
        </w:tc>
        <w:tc>
          <w:tcPr>
            <w:tcW w:w="2082" w:type="dxa"/>
          </w:tcPr>
          <w:p w14:paraId="10A9767A"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36.13(1.79)</w:t>
            </w:r>
          </w:p>
        </w:tc>
        <w:tc>
          <w:tcPr>
            <w:tcW w:w="1743" w:type="dxa"/>
          </w:tcPr>
          <w:p w14:paraId="5032E4F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30.92(1.77)</w:t>
            </w:r>
          </w:p>
        </w:tc>
        <w:tc>
          <w:tcPr>
            <w:tcW w:w="0" w:type="auto"/>
          </w:tcPr>
          <w:p w14:paraId="4B868583"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34.43(0.68)</w:t>
            </w:r>
          </w:p>
        </w:tc>
      </w:tr>
      <w:tr w:rsidR="00FF28DC" w:rsidRPr="003C12F4" w14:paraId="522C9DE7" w14:textId="77777777" w:rsidTr="00FF28DC">
        <w:tc>
          <w:tcPr>
            <w:tcW w:w="2492" w:type="dxa"/>
          </w:tcPr>
          <w:p w14:paraId="1FE18ACD"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2014</w:t>
            </w:r>
          </w:p>
        </w:tc>
        <w:tc>
          <w:tcPr>
            <w:tcW w:w="2140" w:type="dxa"/>
          </w:tcPr>
          <w:p w14:paraId="2A968C3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34.18(0.59)</w:t>
            </w:r>
          </w:p>
        </w:tc>
        <w:tc>
          <w:tcPr>
            <w:tcW w:w="2097" w:type="dxa"/>
          </w:tcPr>
          <w:p w14:paraId="6C8E6EED"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30.23(0.73)</w:t>
            </w:r>
          </w:p>
        </w:tc>
        <w:tc>
          <w:tcPr>
            <w:tcW w:w="1962" w:type="dxa"/>
          </w:tcPr>
          <w:p w14:paraId="2F425C7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24.87(0.77)</w:t>
            </w:r>
          </w:p>
        </w:tc>
        <w:tc>
          <w:tcPr>
            <w:tcW w:w="2082" w:type="dxa"/>
          </w:tcPr>
          <w:p w14:paraId="1FE2A132"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20.64(0.77)</w:t>
            </w:r>
          </w:p>
        </w:tc>
        <w:tc>
          <w:tcPr>
            <w:tcW w:w="1743" w:type="dxa"/>
          </w:tcPr>
          <w:p w14:paraId="544EABB7"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12.92(0.68)</w:t>
            </w:r>
          </w:p>
        </w:tc>
        <w:tc>
          <w:tcPr>
            <w:tcW w:w="0" w:type="auto"/>
          </w:tcPr>
          <w:p w14:paraId="691E804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27.07(0.33)</w:t>
            </w:r>
          </w:p>
        </w:tc>
      </w:tr>
      <w:tr w:rsidR="00FF28DC" w:rsidRPr="003C12F4" w14:paraId="4B0ED88E" w14:textId="77777777" w:rsidTr="00FF28DC">
        <w:tc>
          <w:tcPr>
            <w:tcW w:w="2492" w:type="dxa"/>
          </w:tcPr>
          <w:p w14:paraId="14B28CE6" w14:textId="77777777" w:rsidR="003C12F4" w:rsidRPr="003C12F4" w:rsidRDefault="003C12F4" w:rsidP="003C12F4">
            <w:pPr>
              <w:spacing w:line="276" w:lineRule="auto"/>
              <w:rPr>
                <w:rFonts w:ascii="Helvetica" w:hAnsi="Helvetica" w:cs="Helvetica"/>
              </w:rPr>
            </w:pPr>
            <w:r w:rsidRPr="003C12F4">
              <w:rPr>
                <w:rFonts w:ascii="Helvetica" w:hAnsi="Helvetica" w:cs="Helvetica"/>
              </w:rPr>
              <w:t>Difference-1</w:t>
            </w:r>
          </w:p>
        </w:tc>
        <w:tc>
          <w:tcPr>
            <w:tcW w:w="2140" w:type="dxa"/>
          </w:tcPr>
          <w:p w14:paraId="20D40F33" w14:textId="348FF667" w:rsidR="003C12F4" w:rsidRPr="003C12F4" w:rsidRDefault="003C12F4" w:rsidP="003C12F4">
            <w:pPr>
              <w:spacing w:line="276" w:lineRule="auto"/>
              <w:jc w:val="both"/>
              <w:rPr>
                <w:rFonts w:ascii="Helvetica" w:hAnsi="Helvetica" w:cs="Helvetica"/>
                <w:vertAlign w:val="superscript"/>
              </w:rPr>
            </w:pPr>
            <w:r w:rsidRPr="003C12F4">
              <w:rPr>
                <w:rFonts w:ascii="Helvetica" w:hAnsi="Helvetica" w:cs="Helvetica"/>
              </w:rPr>
              <w:t>7.41(1.</w:t>
            </w:r>
            <w:r w:rsidR="00FF28DC" w:rsidRPr="003C12F4">
              <w:rPr>
                <w:rFonts w:ascii="Helvetica" w:hAnsi="Helvetica" w:cs="Helvetica"/>
              </w:rPr>
              <w:t>86) *</w:t>
            </w:r>
          </w:p>
        </w:tc>
        <w:tc>
          <w:tcPr>
            <w:tcW w:w="2097" w:type="dxa"/>
          </w:tcPr>
          <w:p w14:paraId="0257E17C" w14:textId="3C568145" w:rsidR="003C12F4" w:rsidRPr="003C12F4" w:rsidRDefault="003C12F4" w:rsidP="003C12F4">
            <w:pPr>
              <w:spacing w:line="276" w:lineRule="auto"/>
              <w:jc w:val="both"/>
              <w:rPr>
                <w:rFonts w:ascii="Helvetica" w:hAnsi="Helvetica" w:cs="Helvetica"/>
              </w:rPr>
            </w:pPr>
            <w:r w:rsidRPr="003C12F4">
              <w:rPr>
                <w:rFonts w:ascii="Helvetica" w:hAnsi="Helvetica" w:cs="Helvetica"/>
              </w:rPr>
              <w:t>1.91(1.</w:t>
            </w:r>
            <w:r w:rsidR="00FF28DC" w:rsidRPr="003C12F4">
              <w:rPr>
                <w:rFonts w:ascii="Helvetica" w:hAnsi="Helvetica" w:cs="Helvetica"/>
              </w:rPr>
              <w:t>84) *</w:t>
            </w:r>
          </w:p>
        </w:tc>
        <w:tc>
          <w:tcPr>
            <w:tcW w:w="1962" w:type="dxa"/>
          </w:tcPr>
          <w:p w14:paraId="0072103E" w14:textId="7F28FEF2" w:rsidR="003C12F4" w:rsidRPr="003C12F4" w:rsidRDefault="003C12F4" w:rsidP="003C12F4">
            <w:pPr>
              <w:spacing w:line="276" w:lineRule="auto"/>
              <w:jc w:val="both"/>
              <w:rPr>
                <w:rFonts w:ascii="Helvetica" w:hAnsi="Helvetica" w:cs="Helvetica"/>
              </w:rPr>
            </w:pPr>
            <w:r w:rsidRPr="003C12F4">
              <w:rPr>
                <w:rFonts w:ascii="Helvetica" w:hAnsi="Helvetica" w:cs="Helvetica"/>
              </w:rPr>
              <w:t>13.56(2.</w:t>
            </w:r>
            <w:r w:rsidR="00FF28DC" w:rsidRPr="003C12F4">
              <w:rPr>
                <w:rFonts w:ascii="Helvetica" w:hAnsi="Helvetica" w:cs="Helvetica"/>
              </w:rPr>
              <w:t>03) *</w:t>
            </w:r>
          </w:p>
        </w:tc>
        <w:tc>
          <w:tcPr>
            <w:tcW w:w="2082" w:type="dxa"/>
          </w:tcPr>
          <w:p w14:paraId="32E5C4DD" w14:textId="51FC57A6" w:rsidR="003C12F4" w:rsidRPr="003C12F4" w:rsidRDefault="003C12F4" w:rsidP="003C12F4">
            <w:pPr>
              <w:spacing w:line="276" w:lineRule="auto"/>
              <w:jc w:val="both"/>
              <w:rPr>
                <w:rFonts w:ascii="Helvetica" w:hAnsi="Helvetica" w:cs="Helvetica"/>
              </w:rPr>
            </w:pPr>
            <w:r w:rsidRPr="003C12F4">
              <w:rPr>
                <w:rFonts w:ascii="Helvetica" w:hAnsi="Helvetica" w:cs="Helvetica"/>
              </w:rPr>
              <w:t>15.49(1.</w:t>
            </w:r>
            <w:r w:rsidR="00FF28DC" w:rsidRPr="003C12F4">
              <w:rPr>
                <w:rFonts w:ascii="Helvetica" w:hAnsi="Helvetica" w:cs="Helvetica"/>
              </w:rPr>
              <w:t>96) *</w:t>
            </w:r>
          </w:p>
        </w:tc>
        <w:tc>
          <w:tcPr>
            <w:tcW w:w="1743" w:type="dxa"/>
          </w:tcPr>
          <w:p w14:paraId="33BE0E73" w14:textId="3B792CA5" w:rsidR="003C12F4" w:rsidRPr="003C12F4" w:rsidRDefault="003C12F4" w:rsidP="003C12F4">
            <w:pPr>
              <w:spacing w:line="276" w:lineRule="auto"/>
              <w:jc w:val="both"/>
              <w:rPr>
                <w:rFonts w:ascii="Helvetica" w:hAnsi="Helvetica" w:cs="Helvetica"/>
              </w:rPr>
            </w:pPr>
            <w:r w:rsidRPr="003C12F4">
              <w:rPr>
                <w:rFonts w:ascii="Helvetica" w:hAnsi="Helvetica" w:cs="Helvetica"/>
              </w:rPr>
              <w:t>17.99(1.</w:t>
            </w:r>
            <w:r w:rsidR="00FF28DC" w:rsidRPr="003C12F4">
              <w:rPr>
                <w:rFonts w:ascii="Helvetica" w:hAnsi="Helvetica" w:cs="Helvetica"/>
              </w:rPr>
              <w:t>91) *</w:t>
            </w:r>
          </w:p>
        </w:tc>
        <w:tc>
          <w:tcPr>
            <w:tcW w:w="0" w:type="auto"/>
          </w:tcPr>
          <w:p w14:paraId="1D3D1301" w14:textId="1ABEC3AE" w:rsidR="003C12F4" w:rsidRPr="003C12F4" w:rsidRDefault="003C12F4" w:rsidP="003C12F4">
            <w:pPr>
              <w:spacing w:line="276" w:lineRule="auto"/>
              <w:jc w:val="both"/>
              <w:rPr>
                <w:rFonts w:ascii="Helvetica" w:hAnsi="Helvetica" w:cs="Helvetica"/>
              </w:rPr>
            </w:pPr>
            <w:r w:rsidRPr="003C12F4">
              <w:rPr>
                <w:rFonts w:ascii="Helvetica" w:hAnsi="Helvetica" w:cs="Helvetica"/>
              </w:rPr>
              <w:t>7.36(0.</w:t>
            </w:r>
            <w:r w:rsidR="00FF28DC" w:rsidRPr="003C12F4">
              <w:rPr>
                <w:rFonts w:ascii="Helvetica" w:hAnsi="Helvetica" w:cs="Helvetica"/>
              </w:rPr>
              <w:t>76) *</w:t>
            </w:r>
          </w:p>
        </w:tc>
      </w:tr>
      <w:tr w:rsidR="00FF28DC" w:rsidRPr="003C12F4" w14:paraId="7371589E" w14:textId="77777777" w:rsidTr="00FF28DC">
        <w:tc>
          <w:tcPr>
            <w:tcW w:w="2492" w:type="dxa"/>
          </w:tcPr>
          <w:p w14:paraId="139690D9" w14:textId="77777777" w:rsidR="003C12F4" w:rsidRPr="003C12F4" w:rsidRDefault="003C12F4" w:rsidP="003C12F4">
            <w:pPr>
              <w:spacing w:line="276" w:lineRule="auto"/>
              <w:rPr>
                <w:rFonts w:ascii="Helvetica" w:hAnsi="Helvetica" w:cs="Helvetica"/>
                <w:b/>
                <w:bCs/>
              </w:rPr>
            </w:pPr>
            <w:r w:rsidRPr="003C12F4">
              <w:rPr>
                <w:rFonts w:ascii="Helvetica" w:hAnsi="Helvetica" w:cs="Helvetica"/>
                <w:b/>
                <w:bCs/>
              </w:rPr>
              <w:t>Underweight (weight for age, &lt;2SD)</w:t>
            </w:r>
          </w:p>
        </w:tc>
        <w:tc>
          <w:tcPr>
            <w:tcW w:w="2140" w:type="dxa"/>
          </w:tcPr>
          <w:p w14:paraId="123F9B1E" w14:textId="77777777" w:rsidR="003C12F4" w:rsidRPr="003C12F4" w:rsidRDefault="003C12F4" w:rsidP="003C12F4">
            <w:pPr>
              <w:spacing w:line="276" w:lineRule="auto"/>
              <w:jc w:val="both"/>
              <w:rPr>
                <w:rFonts w:ascii="Helvetica" w:hAnsi="Helvetica" w:cs="Helvetica"/>
              </w:rPr>
            </w:pPr>
          </w:p>
        </w:tc>
        <w:tc>
          <w:tcPr>
            <w:tcW w:w="2097" w:type="dxa"/>
          </w:tcPr>
          <w:p w14:paraId="2D2E8FE9" w14:textId="77777777" w:rsidR="003C12F4" w:rsidRPr="003C12F4" w:rsidRDefault="003C12F4" w:rsidP="003C12F4">
            <w:pPr>
              <w:spacing w:line="276" w:lineRule="auto"/>
              <w:jc w:val="both"/>
              <w:rPr>
                <w:rFonts w:ascii="Helvetica" w:hAnsi="Helvetica" w:cs="Helvetica"/>
              </w:rPr>
            </w:pPr>
          </w:p>
        </w:tc>
        <w:tc>
          <w:tcPr>
            <w:tcW w:w="1962" w:type="dxa"/>
          </w:tcPr>
          <w:p w14:paraId="6E53B875" w14:textId="77777777" w:rsidR="003C12F4" w:rsidRPr="003C12F4" w:rsidRDefault="003C12F4" w:rsidP="003C12F4">
            <w:pPr>
              <w:spacing w:line="276" w:lineRule="auto"/>
              <w:jc w:val="both"/>
              <w:rPr>
                <w:rFonts w:ascii="Helvetica" w:hAnsi="Helvetica" w:cs="Helvetica"/>
              </w:rPr>
            </w:pPr>
          </w:p>
        </w:tc>
        <w:tc>
          <w:tcPr>
            <w:tcW w:w="2082" w:type="dxa"/>
          </w:tcPr>
          <w:p w14:paraId="1CD8400A" w14:textId="77777777" w:rsidR="003C12F4" w:rsidRPr="003C12F4" w:rsidRDefault="003C12F4" w:rsidP="003C12F4">
            <w:pPr>
              <w:spacing w:line="276" w:lineRule="auto"/>
              <w:jc w:val="both"/>
              <w:rPr>
                <w:rFonts w:ascii="Helvetica" w:hAnsi="Helvetica" w:cs="Helvetica"/>
              </w:rPr>
            </w:pPr>
          </w:p>
        </w:tc>
        <w:tc>
          <w:tcPr>
            <w:tcW w:w="1743" w:type="dxa"/>
          </w:tcPr>
          <w:p w14:paraId="2F1D89E3" w14:textId="77777777" w:rsidR="003C12F4" w:rsidRPr="003C12F4" w:rsidRDefault="003C12F4" w:rsidP="003C12F4">
            <w:pPr>
              <w:spacing w:line="276" w:lineRule="auto"/>
              <w:jc w:val="both"/>
              <w:rPr>
                <w:rFonts w:ascii="Helvetica" w:hAnsi="Helvetica" w:cs="Helvetica"/>
              </w:rPr>
            </w:pPr>
          </w:p>
        </w:tc>
        <w:tc>
          <w:tcPr>
            <w:tcW w:w="0" w:type="auto"/>
          </w:tcPr>
          <w:p w14:paraId="1B3FA388" w14:textId="77777777" w:rsidR="003C12F4" w:rsidRPr="003C12F4" w:rsidRDefault="003C12F4" w:rsidP="003C12F4">
            <w:pPr>
              <w:spacing w:line="276" w:lineRule="auto"/>
              <w:jc w:val="both"/>
              <w:rPr>
                <w:rFonts w:ascii="Helvetica" w:hAnsi="Helvetica" w:cs="Helvetica"/>
              </w:rPr>
            </w:pPr>
          </w:p>
        </w:tc>
      </w:tr>
      <w:tr w:rsidR="00FF28DC" w:rsidRPr="003C12F4" w14:paraId="7F2A6126" w14:textId="77777777" w:rsidTr="00FF28DC">
        <w:tc>
          <w:tcPr>
            <w:tcW w:w="2492" w:type="dxa"/>
          </w:tcPr>
          <w:p w14:paraId="5E6198C9"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2003</w:t>
            </w:r>
          </w:p>
        </w:tc>
        <w:tc>
          <w:tcPr>
            <w:tcW w:w="2140" w:type="dxa"/>
          </w:tcPr>
          <w:p w14:paraId="612F4CB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23.19(1.49)</w:t>
            </w:r>
          </w:p>
        </w:tc>
        <w:tc>
          <w:tcPr>
            <w:tcW w:w="2097" w:type="dxa"/>
          </w:tcPr>
          <w:p w14:paraId="6E9F897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19.62(1.42)</w:t>
            </w:r>
          </w:p>
        </w:tc>
        <w:tc>
          <w:tcPr>
            <w:tcW w:w="1962" w:type="dxa"/>
          </w:tcPr>
          <w:p w14:paraId="796A34EF"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17.03(1.43)</w:t>
            </w:r>
          </w:p>
        </w:tc>
        <w:tc>
          <w:tcPr>
            <w:tcW w:w="2082" w:type="dxa"/>
          </w:tcPr>
          <w:p w14:paraId="7A7D9B6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15.45(1.33)</w:t>
            </w:r>
          </w:p>
        </w:tc>
        <w:tc>
          <w:tcPr>
            <w:tcW w:w="1743" w:type="dxa"/>
          </w:tcPr>
          <w:p w14:paraId="3FBF8B85"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15.77(1.38)</w:t>
            </w:r>
          </w:p>
        </w:tc>
        <w:tc>
          <w:tcPr>
            <w:tcW w:w="0" w:type="auto"/>
          </w:tcPr>
          <w:p w14:paraId="325843B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16.29(0.53)</w:t>
            </w:r>
          </w:p>
        </w:tc>
      </w:tr>
      <w:tr w:rsidR="00FF28DC" w:rsidRPr="003C12F4" w14:paraId="0BC6D57F" w14:textId="77777777" w:rsidTr="00FF28DC">
        <w:tc>
          <w:tcPr>
            <w:tcW w:w="2492" w:type="dxa"/>
          </w:tcPr>
          <w:p w14:paraId="17DDEC50"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2014</w:t>
            </w:r>
          </w:p>
        </w:tc>
        <w:tc>
          <w:tcPr>
            <w:tcW w:w="2140" w:type="dxa"/>
          </w:tcPr>
          <w:p w14:paraId="37BF7621"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21.23(0.51)</w:t>
            </w:r>
          </w:p>
        </w:tc>
        <w:tc>
          <w:tcPr>
            <w:tcW w:w="2097" w:type="dxa"/>
          </w:tcPr>
          <w:p w14:paraId="4723AB40"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12.69(0.53)</w:t>
            </w:r>
          </w:p>
        </w:tc>
        <w:tc>
          <w:tcPr>
            <w:tcW w:w="1962" w:type="dxa"/>
          </w:tcPr>
          <w:p w14:paraId="3E6D993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9.29(0.52)</w:t>
            </w:r>
          </w:p>
        </w:tc>
        <w:tc>
          <w:tcPr>
            <w:tcW w:w="2082" w:type="dxa"/>
          </w:tcPr>
          <w:p w14:paraId="0D9C4441"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7.41(0.50)</w:t>
            </w:r>
          </w:p>
        </w:tc>
        <w:tc>
          <w:tcPr>
            <w:tcW w:w="1743" w:type="dxa"/>
          </w:tcPr>
          <w:p w14:paraId="3EF32098"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4.14(0.41)</w:t>
            </w:r>
          </w:p>
        </w:tc>
        <w:tc>
          <w:tcPr>
            <w:tcW w:w="0" w:type="auto"/>
          </w:tcPr>
          <w:p w14:paraId="10363CCA"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13.19(0.25)</w:t>
            </w:r>
          </w:p>
        </w:tc>
      </w:tr>
      <w:tr w:rsidR="00FF28DC" w:rsidRPr="003C12F4" w14:paraId="413179E7" w14:textId="77777777" w:rsidTr="00FF28DC">
        <w:tc>
          <w:tcPr>
            <w:tcW w:w="2492" w:type="dxa"/>
          </w:tcPr>
          <w:p w14:paraId="65F920E2" w14:textId="77777777" w:rsidR="003C12F4" w:rsidRPr="003C12F4" w:rsidRDefault="003C12F4" w:rsidP="003C12F4">
            <w:pPr>
              <w:spacing w:line="276" w:lineRule="auto"/>
              <w:rPr>
                <w:rFonts w:ascii="Helvetica" w:hAnsi="Helvetica" w:cs="Helvetica"/>
              </w:rPr>
            </w:pPr>
            <w:r w:rsidRPr="003C12F4">
              <w:rPr>
                <w:rFonts w:ascii="Helvetica" w:hAnsi="Helvetica" w:cs="Helvetica"/>
              </w:rPr>
              <w:t>Difference-2</w:t>
            </w:r>
          </w:p>
        </w:tc>
        <w:tc>
          <w:tcPr>
            <w:tcW w:w="2140" w:type="dxa"/>
          </w:tcPr>
          <w:p w14:paraId="216F5D5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1.96(1.57)</w:t>
            </w:r>
          </w:p>
        </w:tc>
        <w:tc>
          <w:tcPr>
            <w:tcW w:w="2097" w:type="dxa"/>
          </w:tcPr>
          <w:p w14:paraId="485C80E9" w14:textId="7A36D5B1" w:rsidR="003C12F4" w:rsidRPr="003C12F4" w:rsidRDefault="003C12F4" w:rsidP="003C12F4">
            <w:pPr>
              <w:spacing w:line="276" w:lineRule="auto"/>
              <w:jc w:val="both"/>
              <w:rPr>
                <w:rFonts w:ascii="Helvetica" w:hAnsi="Helvetica" w:cs="Helvetica"/>
              </w:rPr>
            </w:pPr>
            <w:r w:rsidRPr="003C12F4">
              <w:rPr>
                <w:rFonts w:ascii="Helvetica" w:hAnsi="Helvetica" w:cs="Helvetica"/>
              </w:rPr>
              <w:t>6.93(1.</w:t>
            </w:r>
            <w:r w:rsidR="00FF28DC" w:rsidRPr="003C12F4">
              <w:rPr>
                <w:rFonts w:ascii="Helvetica" w:hAnsi="Helvetica" w:cs="Helvetica"/>
              </w:rPr>
              <w:t>51) *</w:t>
            </w:r>
          </w:p>
        </w:tc>
        <w:tc>
          <w:tcPr>
            <w:tcW w:w="1962" w:type="dxa"/>
          </w:tcPr>
          <w:p w14:paraId="1FCA4E3A" w14:textId="582C268E" w:rsidR="003C12F4" w:rsidRPr="003C12F4" w:rsidRDefault="003C12F4" w:rsidP="003C12F4">
            <w:pPr>
              <w:spacing w:line="276" w:lineRule="auto"/>
              <w:jc w:val="both"/>
              <w:rPr>
                <w:rFonts w:ascii="Helvetica" w:hAnsi="Helvetica" w:cs="Helvetica"/>
              </w:rPr>
            </w:pPr>
            <w:r w:rsidRPr="003C12F4">
              <w:rPr>
                <w:rFonts w:ascii="Helvetica" w:hAnsi="Helvetica" w:cs="Helvetica"/>
              </w:rPr>
              <w:t>7.74(1.</w:t>
            </w:r>
            <w:r w:rsidR="00FF28DC" w:rsidRPr="003C12F4">
              <w:rPr>
                <w:rFonts w:ascii="Helvetica" w:hAnsi="Helvetica" w:cs="Helvetica"/>
              </w:rPr>
              <w:t>53) *</w:t>
            </w:r>
          </w:p>
        </w:tc>
        <w:tc>
          <w:tcPr>
            <w:tcW w:w="2082" w:type="dxa"/>
          </w:tcPr>
          <w:p w14:paraId="2F27C9E8" w14:textId="6223175E" w:rsidR="003C12F4" w:rsidRPr="003C12F4" w:rsidRDefault="003C12F4" w:rsidP="003C12F4">
            <w:pPr>
              <w:spacing w:line="276" w:lineRule="auto"/>
              <w:jc w:val="both"/>
              <w:rPr>
                <w:rFonts w:ascii="Helvetica" w:hAnsi="Helvetica" w:cs="Helvetica"/>
              </w:rPr>
            </w:pPr>
            <w:r w:rsidRPr="003C12F4">
              <w:rPr>
                <w:rFonts w:ascii="Helvetica" w:hAnsi="Helvetica" w:cs="Helvetica"/>
              </w:rPr>
              <w:t>8.03(1.</w:t>
            </w:r>
            <w:r w:rsidR="00FF28DC" w:rsidRPr="003C12F4">
              <w:rPr>
                <w:rFonts w:ascii="Helvetica" w:hAnsi="Helvetica" w:cs="Helvetica"/>
              </w:rPr>
              <w:t>42) *</w:t>
            </w:r>
          </w:p>
        </w:tc>
        <w:tc>
          <w:tcPr>
            <w:tcW w:w="1743" w:type="dxa"/>
          </w:tcPr>
          <w:p w14:paraId="2479A405" w14:textId="31E6BA14" w:rsidR="003C12F4" w:rsidRPr="003C12F4" w:rsidRDefault="003C12F4" w:rsidP="003C12F4">
            <w:pPr>
              <w:spacing w:line="276" w:lineRule="auto"/>
              <w:jc w:val="both"/>
              <w:rPr>
                <w:rFonts w:ascii="Helvetica" w:hAnsi="Helvetica" w:cs="Helvetica"/>
              </w:rPr>
            </w:pPr>
            <w:r w:rsidRPr="003C12F4">
              <w:rPr>
                <w:rFonts w:ascii="Helvetica" w:hAnsi="Helvetica" w:cs="Helvetica"/>
              </w:rPr>
              <w:t>11.64(1.</w:t>
            </w:r>
            <w:r w:rsidR="00FF28DC" w:rsidRPr="003C12F4">
              <w:rPr>
                <w:rFonts w:ascii="Helvetica" w:hAnsi="Helvetica" w:cs="Helvetica"/>
              </w:rPr>
              <w:t>44) *</w:t>
            </w:r>
          </w:p>
        </w:tc>
        <w:tc>
          <w:tcPr>
            <w:tcW w:w="0" w:type="auto"/>
          </w:tcPr>
          <w:p w14:paraId="69962C61" w14:textId="755DE5BE" w:rsidR="003C12F4" w:rsidRPr="003C12F4" w:rsidRDefault="003C12F4" w:rsidP="003C12F4">
            <w:pPr>
              <w:spacing w:line="276" w:lineRule="auto"/>
              <w:jc w:val="both"/>
              <w:rPr>
                <w:rFonts w:ascii="Helvetica" w:hAnsi="Helvetica" w:cs="Helvetica"/>
              </w:rPr>
            </w:pPr>
            <w:r w:rsidRPr="003C12F4">
              <w:rPr>
                <w:rFonts w:ascii="Helvetica" w:hAnsi="Helvetica" w:cs="Helvetica"/>
              </w:rPr>
              <w:t>3.10(0.</w:t>
            </w:r>
            <w:r w:rsidR="00FF28DC" w:rsidRPr="003C12F4">
              <w:rPr>
                <w:rFonts w:ascii="Helvetica" w:hAnsi="Helvetica" w:cs="Helvetica"/>
              </w:rPr>
              <w:t>58) *</w:t>
            </w:r>
          </w:p>
        </w:tc>
      </w:tr>
      <w:tr w:rsidR="00FF28DC" w:rsidRPr="003C12F4" w14:paraId="16B7B99E" w14:textId="77777777" w:rsidTr="00FF28DC">
        <w:tc>
          <w:tcPr>
            <w:tcW w:w="2492" w:type="dxa"/>
          </w:tcPr>
          <w:p w14:paraId="221E65A4" w14:textId="77777777" w:rsidR="003C12F4" w:rsidRPr="003C12F4" w:rsidRDefault="003C12F4" w:rsidP="003C12F4">
            <w:pPr>
              <w:spacing w:line="276" w:lineRule="auto"/>
              <w:rPr>
                <w:rFonts w:ascii="Helvetica" w:hAnsi="Helvetica" w:cs="Helvetica"/>
                <w:b/>
                <w:bCs/>
              </w:rPr>
            </w:pPr>
            <w:r w:rsidRPr="003C12F4">
              <w:rPr>
                <w:rFonts w:ascii="Helvetica" w:hAnsi="Helvetica" w:cs="Helvetica"/>
                <w:b/>
                <w:bCs/>
              </w:rPr>
              <w:t>Wasting (weight for height, &lt;2SD)</w:t>
            </w:r>
          </w:p>
        </w:tc>
        <w:tc>
          <w:tcPr>
            <w:tcW w:w="2140" w:type="dxa"/>
          </w:tcPr>
          <w:p w14:paraId="032E0C70" w14:textId="77777777" w:rsidR="003C12F4" w:rsidRPr="003C12F4" w:rsidRDefault="003C12F4" w:rsidP="003C12F4">
            <w:pPr>
              <w:spacing w:line="276" w:lineRule="auto"/>
              <w:jc w:val="both"/>
              <w:rPr>
                <w:rFonts w:ascii="Helvetica" w:hAnsi="Helvetica" w:cs="Helvetica"/>
              </w:rPr>
            </w:pPr>
          </w:p>
        </w:tc>
        <w:tc>
          <w:tcPr>
            <w:tcW w:w="2097" w:type="dxa"/>
          </w:tcPr>
          <w:p w14:paraId="189FDF95" w14:textId="77777777" w:rsidR="003C12F4" w:rsidRPr="003C12F4" w:rsidRDefault="003C12F4" w:rsidP="003C12F4">
            <w:pPr>
              <w:spacing w:line="276" w:lineRule="auto"/>
              <w:jc w:val="both"/>
              <w:rPr>
                <w:rFonts w:ascii="Helvetica" w:hAnsi="Helvetica" w:cs="Helvetica"/>
              </w:rPr>
            </w:pPr>
          </w:p>
        </w:tc>
        <w:tc>
          <w:tcPr>
            <w:tcW w:w="1962" w:type="dxa"/>
          </w:tcPr>
          <w:p w14:paraId="48512821" w14:textId="77777777" w:rsidR="003C12F4" w:rsidRPr="003C12F4" w:rsidRDefault="003C12F4" w:rsidP="003C12F4">
            <w:pPr>
              <w:spacing w:line="276" w:lineRule="auto"/>
              <w:jc w:val="both"/>
              <w:rPr>
                <w:rFonts w:ascii="Helvetica" w:hAnsi="Helvetica" w:cs="Helvetica"/>
              </w:rPr>
            </w:pPr>
          </w:p>
        </w:tc>
        <w:tc>
          <w:tcPr>
            <w:tcW w:w="2082" w:type="dxa"/>
          </w:tcPr>
          <w:p w14:paraId="6C7D5207" w14:textId="77777777" w:rsidR="003C12F4" w:rsidRPr="003C12F4" w:rsidRDefault="003C12F4" w:rsidP="003C12F4">
            <w:pPr>
              <w:spacing w:line="276" w:lineRule="auto"/>
              <w:jc w:val="both"/>
              <w:rPr>
                <w:rFonts w:ascii="Helvetica" w:hAnsi="Helvetica" w:cs="Helvetica"/>
              </w:rPr>
            </w:pPr>
          </w:p>
        </w:tc>
        <w:tc>
          <w:tcPr>
            <w:tcW w:w="1743" w:type="dxa"/>
          </w:tcPr>
          <w:p w14:paraId="1EC0C0CB" w14:textId="77777777" w:rsidR="003C12F4" w:rsidRPr="003C12F4" w:rsidRDefault="003C12F4" w:rsidP="003C12F4">
            <w:pPr>
              <w:spacing w:line="276" w:lineRule="auto"/>
              <w:jc w:val="both"/>
              <w:rPr>
                <w:rFonts w:ascii="Helvetica" w:hAnsi="Helvetica" w:cs="Helvetica"/>
              </w:rPr>
            </w:pPr>
          </w:p>
        </w:tc>
        <w:tc>
          <w:tcPr>
            <w:tcW w:w="0" w:type="auto"/>
          </w:tcPr>
          <w:p w14:paraId="63B0F519" w14:textId="77777777" w:rsidR="003C12F4" w:rsidRPr="003C12F4" w:rsidRDefault="003C12F4" w:rsidP="003C12F4">
            <w:pPr>
              <w:spacing w:line="276" w:lineRule="auto"/>
              <w:jc w:val="both"/>
              <w:rPr>
                <w:rFonts w:ascii="Helvetica" w:hAnsi="Helvetica" w:cs="Helvetica"/>
              </w:rPr>
            </w:pPr>
          </w:p>
        </w:tc>
      </w:tr>
      <w:tr w:rsidR="00FF28DC" w:rsidRPr="003C12F4" w14:paraId="79ED6666" w14:textId="77777777" w:rsidTr="00FF28DC">
        <w:tc>
          <w:tcPr>
            <w:tcW w:w="2492" w:type="dxa"/>
          </w:tcPr>
          <w:p w14:paraId="2158ADB4"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2003</w:t>
            </w:r>
          </w:p>
        </w:tc>
        <w:tc>
          <w:tcPr>
            <w:tcW w:w="2140" w:type="dxa"/>
          </w:tcPr>
          <w:p w14:paraId="620C9AE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11.31(1.14)</w:t>
            </w:r>
          </w:p>
        </w:tc>
        <w:tc>
          <w:tcPr>
            <w:tcW w:w="2097" w:type="dxa"/>
          </w:tcPr>
          <w:p w14:paraId="18A022FC"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6.34(0.88)</w:t>
            </w:r>
          </w:p>
        </w:tc>
        <w:tc>
          <w:tcPr>
            <w:tcW w:w="1962" w:type="dxa"/>
          </w:tcPr>
          <w:p w14:paraId="526AC974"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6.38(0.94)</w:t>
            </w:r>
          </w:p>
        </w:tc>
        <w:tc>
          <w:tcPr>
            <w:tcW w:w="2082" w:type="dxa"/>
          </w:tcPr>
          <w:p w14:paraId="65BF51E9"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6.62(0.93)</w:t>
            </w:r>
          </w:p>
        </w:tc>
        <w:tc>
          <w:tcPr>
            <w:tcW w:w="1743" w:type="dxa"/>
          </w:tcPr>
          <w:p w14:paraId="77B651A0"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9.38(1.13)</w:t>
            </w:r>
          </w:p>
        </w:tc>
        <w:tc>
          <w:tcPr>
            <w:tcW w:w="0" w:type="auto"/>
          </w:tcPr>
          <w:p w14:paraId="28665C3D"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7.19(0.37)</w:t>
            </w:r>
          </w:p>
        </w:tc>
      </w:tr>
      <w:tr w:rsidR="00FF28DC" w:rsidRPr="003C12F4" w14:paraId="2FD528A4" w14:textId="77777777" w:rsidTr="00FF28DC">
        <w:tc>
          <w:tcPr>
            <w:tcW w:w="2492" w:type="dxa"/>
          </w:tcPr>
          <w:p w14:paraId="237E59E2" w14:textId="77777777" w:rsidR="003C12F4" w:rsidRPr="003C12F4" w:rsidRDefault="003C12F4" w:rsidP="003C12F4">
            <w:pPr>
              <w:spacing w:line="276" w:lineRule="auto"/>
              <w:rPr>
                <w:rFonts w:ascii="Helvetica" w:hAnsi="Helvetica" w:cs="Helvetica"/>
              </w:rPr>
            </w:pPr>
            <w:r w:rsidRPr="003C12F4">
              <w:rPr>
                <w:rFonts w:ascii="Helvetica" w:hAnsi="Helvetica" w:cs="Helvetica"/>
              </w:rPr>
              <w:t>2014</w:t>
            </w:r>
          </w:p>
        </w:tc>
        <w:tc>
          <w:tcPr>
            <w:tcW w:w="2140" w:type="dxa"/>
          </w:tcPr>
          <w:p w14:paraId="414AEC46"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9.38(0.36)</w:t>
            </w:r>
          </w:p>
        </w:tc>
        <w:tc>
          <w:tcPr>
            <w:tcW w:w="2097" w:type="dxa"/>
          </w:tcPr>
          <w:p w14:paraId="7257039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3.56(0.29)</w:t>
            </w:r>
          </w:p>
        </w:tc>
        <w:tc>
          <w:tcPr>
            <w:tcW w:w="1962" w:type="dxa"/>
          </w:tcPr>
          <w:p w14:paraId="0F324AC5"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3.79(0.34)</w:t>
            </w:r>
          </w:p>
        </w:tc>
        <w:tc>
          <w:tcPr>
            <w:tcW w:w="2082" w:type="dxa"/>
          </w:tcPr>
          <w:p w14:paraId="176B2BF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3.21(0.33)</w:t>
            </w:r>
          </w:p>
        </w:tc>
        <w:tc>
          <w:tcPr>
            <w:tcW w:w="1743" w:type="dxa"/>
          </w:tcPr>
          <w:p w14:paraId="0582E972"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2.93(0.34)</w:t>
            </w:r>
          </w:p>
        </w:tc>
        <w:tc>
          <w:tcPr>
            <w:tcW w:w="0" w:type="auto"/>
          </w:tcPr>
          <w:p w14:paraId="0A4262CE"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5.47(0.16)</w:t>
            </w:r>
          </w:p>
        </w:tc>
      </w:tr>
      <w:tr w:rsidR="00FF28DC" w:rsidRPr="003C12F4" w14:paraId="551FC70C" w14:textId="77777777" w:rsidTr="00FF28DC">
        <w:tc>
          <w:tcPr>
            <w:tcW w:w="2492" w:type="dxa"/>
          </w:tcPr>
          <w:p w14:paraId="1F84F113" w14:textId="77777777" w:rsidR="003C12F4" w:rsidRPr="003C12F4" w:rsidRDefault="003C12F4" w:rsidP="003C12F4">
            <w:pPr>
              <w:spacing w:line="276" w:lineRule="auto"/>
              <w:rPr>
                <w:rFonts w:ascii="Helvetica" w:hAnsi="Helvetica" w:cs="Helvetica"/>
              </w:rPr>
            </w:pPr>
            <w:r w:rsidRPr="003C12F4">
              <w:rPr>
                <w:rFonts w:ascii="Helvetica" w:hAnsi="Helvetica" w:cs="Helvetica"/>
              </w:rPr>
              <w:t>Difference-3</w:t>
            </w:r>
          </w:p>
        </w:tc>
        <w:tc>
          <w:tcPr>
            <w:tcW w:w="2140" w:type="dxa"/>
          </w:tcPr>
          <w:p w14:paraId="4A21230B" w14:textId="77777777" w:rsidR="003C12F4" w:rsidRPr="003C12F4" w:rsidRDefault="003C12F4" w:rsidP="003C12F4">
            <w:pPr>
              <w:spacing w:line="276" w:lineRule="auto"/>
              <w:jc w:val="both"/>
              <w:rPr>
                <w:rFonts w:ascii="Helvetica" w:hAnsi="Helvetica" w:cs="Helvetica"/>
              </w:rPr>
            </w:pPr>
            <w:r w:rsidRPr="003C12F4">
              <w:rPr>
                <w:rFonts w:ascii="Helvetica" w:hAnsi="Helvetica" w:cs="Helvetica"/>
              </w:rPr>
              <w:t>1.93(1.19)</w:t>
            </w:r>
          </w:p>
        </w:tc>
        <w:tc>
          <w:tcPr>
            <w:tcW w:w="2097" w:type="dxa"/>
          </w:tcPr>
          <w:p w14:paraId="744A3F39" w14:textId="4D0EED4F" w:rsidR="003C12F4" w:rsidRPr="003C12F4" w:rsidRDefault="003C12F4" w:rsidP="003C12F4">
            <w:pPr>
              <w:spacing w:line="276" w:lineRule="auto"/>
              <w:jc w:val="both"/>
              <w:rPr>
                <w:rFonts w:ascii="Helvetica" w:hAnsi="Helvetica" w:cs="Helvetica"/>
              </w:rPr>
            </w:pPr>
            <w:r w:rsidRPr="003C12F4">
              <w:rPr>
                <w:rFonts w:ascii="Helvetica" w:hAnsi="Helvetica" w:cs="Helvetica"/>
              </w:rPr>
              <w:t>2.78(0.</w:t>
            </w:r>
            <w:r w:rsidR="00FF28DC" w:rsidRPr="003C12F4">
              <w:rPr>
                <w:rFonts w:ascii="Helvetica" w:hAnsi="Helvetica" w:cs="Helvetica"/>
              </w:rPr>
              <w:t>93) *</w:t>
            </w:r>
          </w:p>
        </w:tc>
        <w:tc>
          <w:tcPr>
            <w:tcW w:w="1962" w:type="dxa"/>
          </w:tcPr>
          <w:p w14:paraId="5F6872EE" w14:textId="218E825A" w:rsidR="003C12F4" w:rsidRPr="003C12F4" w:rsidRDefault="003C12F4" w:rsidP="003C12F4">
            <w:pPr>
              <w:spacing w:line="276" w:lineRule="auto"/>
              <w:jc w:val="both"/>
              <w:rPr>
                <w:rFonts w:ascii="Helvetica" w:hAnsi="Helvetica" w:cs="Helvetica"/>
              </w:rPr>
            </w:pPr>
            <w:r w:rsidRPr="003C12F4">
              <w:rPr>
                <w:rFonts w:ascii="Helvetica" w:hAnsi="Helvetica" w:cs="Helvetica"/>
              </w:rPr>
              <w:t>2.58(1.</w:t>
            </w:r>
            <w:r w:rsidR="00FF28DC" w:rsidRPr="003C12F4">
              <w:rPr>
                <w:rFonts w:ascii="Helvetica" w:hAnsi="Helvetica" w:cs="Helvetica"/>
              </w:rPr>
              <w:t>00) *</w:t>
            </w:r>
          </w:p>
        </w:tc>
        <w:tc>
          <w:tcPr>
            <w:tcW w:w="2082" w:type="dxa"/>
          </w:tcPr>
          <w:p w14:paraId="450DECCD" w14:textId="7C95A8E4" w:rsidR="003C12F4" w:rsidRPr="003C12F4" w:rsidRDefault="003C12F4" w:rsidP="003C12F4">
            <w:pPr>
              <w:spacing w:line="276" w:lineRule="auto"/>
              <w:jc w:val="both"/>
              <w:rPr>
                <w:rFonts w:ascii="Helvetica" w:hAnsi="Helvetica" w:cs="Helvetica"/>
              </w:rPr>
            </w:pPr>
            <w:r w:rsidRPr="003C12F4">
              <w:rPr>
                <w:rFonts w:ascii="Helvetica" w:hAnsi="Helvetica" w:cs="Helvetica"/>
              </w:rPr>
              <w:t>3.41(0.</w:t>
            </w:r>
            <w:r w:rsidR="00FF28DC" w:rsidRPr="003C12F4">
              <w:rPr>
                <w:rFonts w:ascii="Helvetica" w:hAnsi="Helvetica" w:cs="Helvetica"/>
              </w:rPr>
              <w:t>82) *</w:t>
            </w:r>
          </w:p>
        </w:tc>
        <w:tc>
          <w:tcPr>
            <w:tcW w:w="1743" w:type="dxa"/>
          </w:tcPr>
          <w:p w14:paraId="4242543B" w14:textId="439BB22F" w:rsidR="003C12F4" w:rsidRPr="003C12F4" w:rsidRDefault="003C12F4" w:rsidP="003C12F4">
            <w:pPr>
              <w:spacing w:line="276" w:lineRule="auto"/>
              <w:jc w:val="both"/>
              <w:rPr>
                <w:rFonts w:ascii="Helvetica" w:hAnsi="Helvetica" w:cs="Helvetica"/>
              </w:rPr>
            </w:pPr>
            <w:r w:rsidRPr="003C12F4">
              <w:rPr>
                <w:rFonts w:ascii="Helvetica" w:hAnsi="Helvetica" w:cs="Helvetica"/>
              </w:rPr>
              <w:t>6.46(1.</w:t>
            </w:r>
            <w:r w:rsidR="00FF28DC" w:rsidRPr="003C12F4">
              <w:rPr>
                <w:rFonts w:ascii="Helvetica" w:hAnsi="Helvetica" w:cs="Helvetica"/>
              </w:rPr>
              <w:t>17) *</w:t>
            </w:r>
          </w:p>
        </w:tc>
        <w:tc>
          <w:tcPr>
            <w:tcW w:w="0" w:type="auto"/>
          </w:tcPr>
          <w:p w14:paraId="05A63A85" w14:textId="34C95D11" w:rsidR="003C12F4" w:rsidRPr="003C12F4" w:rsidRDefault="003C12F4" w:rsidP="003C12F4">
            <w:pPr>
              <w:spacing w:line="276" w:lineRule="auto"/>
              <w:jc w:val="both"/>
              <w:rPr>
                <w:rFonts w:ascii="Helvetica" w:hAnsi="Helvetica" w:cs="Helvetica"/>
              </w:rPr>
            </w:pPr>
            <w:r w:rsidRPr="003C12F4">
              <w:rPr>
                <w:rFonts w:ascii="Helvetica" w:hAnsi="Helvetica" w:cs="Helvetica"/>
              </w:rPr>
              <w:t>1.72(0.</w:t>
            </w:r>
            <w:r w:rsidR="00FF28DC" w:rsidRPr="003C12F4">
              <w:rPr>
                <w:rFonts w:ascii="Helvetica" w:hAnsi="Helvetica" w:cs="Helvetica"/>
              </w:rPr>
              <w:t>41) *</w:t>
            </w:r>
          </w:p>
        </w:tc>
      </w:tr>
      <w:tr w:rsidR="003C12F4" w:rsidRPr="003C12F4" w14:paraId="639AE429" w14:textId="77777777" w:rsidTr="003C12F4">
        <w:tc>
          <w:tcPr>
            <w:tcW w:w="0" w:type="auto"/>
            <w:gridSpan w:val="7"/>
            <w:tcBorders>
              <w:bottom w:val="single" w:sz="4" w:space="0" w:color="auto"/>
            </w:tcBorders>
          </w:tcPr>
          <w:p w14:paraId="3F24032E" w14:textId="352839AC" w:rsidR="003C12F4" w:rsidRPr="003C12F4" w:rsidRDefault="003C12F4" w:rsidP="003C12F4">
            <w:pPr>
              <w:spacing w:line="276" w:lineRule="auto"/>
              <w:jc w:val="both"/>
              <w:rPr>
                <w:rFonts w:ascii="Helvetica" w:hAnsi="Helvetica" w:cs="Helvetica"/>
              </w:rPr>
            </w:pPr>
            <w:r w:rsidRPr="003C12F4">
              <w:rPr>
                <w:rFonts w:ascii="Helvetica" w:hAnsi="Helvetica" w:cs="Helvetica"/>
              </w:rPr>
              <w:t>Difference-1, Difference-2, Difference-3: the differences in the percentage proportions of stunting, underweight, and wasting, respectively between 2003 and 2014. SD: standard deviation. *</w:t>
            </w:r>
            <w:r w:rsidR="00FF28DC" w:rsidRPr="003C12F4">
              <w:rPr>
                <w:rFonts w:ascii="Helvetica" w:hAnsi="Helvetica" w:cs="Helvetica"/>
              </w:rPr>
              <w:t>Indicates</w:t>
            </w:r>
            <w:r w:rsidRPr="003C12F4">
              <w:rPr>
                <w:rFonts w:ascii="Helvetica" w:hAnsi="Helvetica" w:cs="Helvetica"/>
              </w:rPr>
              <w:t xml:space="preserve"> that the difference between the malnutrition indicator in 2003 and 2014, is statistically significantly different from 0 based on the two-sample proportions test.</w:t>
            </w:r>
          </w:p>
        </w:tc>
      </w:tr>
    </w:tbl>
    <w:p w14:paraId="482FDAAD" w14:textId="77777777" w:rsidR="003C12F4" w:rsidRPr="003C12F4" w:rsidRDefault="003C12F4" w:rsidP="003C12F4">
      <w:pPr>
        <w:spacing w:line="480" w:lineRule="auto"/>
        <w:rPr>
          <w:rFonts w:ascii="Helvetica" w:eastAsia="MS Mincho" w:hAnsi="Helvetica" w:cs="Helvetica"/>
          <w:lang w:val="en-GB"/>
        </w:rPr>
        <w:sectPr w:rsidR="003C12F4" w:rsidRPr="003C12F4" w:rsidSect="0060384B">
          <w:type w:val="continuous"/>
          <w:pgSz w:w="16840" w:h="11900" w:orient="landscape"/>
          <w:pgMar w:top="1797" w:right="1440" w:bottom="1797" w:left="1440" w:header="709" w:footer="709" w:gutter="0"/>
          <w:cols w:space="708"/>
          <w:docGrid w:linePitch="360"/>
        </w:sectPr>
      </w:pPr>
    </w:p>
    <w:p w14:paraId="317CDEB4" w14:textId="735E54B9" w:rsidR="00E72183" w:rsidRPr="009A6D92" w:rsidRDefault="004D285E" w:rsidP="009A6D92">
      <w:pPr>
        <w:spacing w:line="480" w:lineRule="auto"/>
        <w:ind w:firstLine="720"/>
        <w:rPr>
          <w:rFonts w:ascii="Helvetica" w:eastAsia="MS Mincho" w:hAnsi="Helvetica" w:cs="Helvetica"/>
          <w:lang w:val="en-GB"/>
        </w:rPr>
      </w:pPr>
      <w:r w:rsidRPr="004D285E">
        <w:rPr>
          <w:rFonts w:ascii="Helvetica" w:eastAsia="MS Mincho" w:hAnsi="Helvetica" w:cs="Helvetica"/>
          <w:b/>
          <w:bCs/>
          <w:lang w:val="en-GB"/>
        </w:rPr>
        <w:lastRenderedPageBreak/>
        <w:t>Table 3</w:t>
      </w:r>
      <w:r>
        <w:rPr>
          <w:rFonts w:ascii="Helvetica" w:eastAsia="MS Mincho" w:hAnsi="Helvetica" w:cs="Helvetica"/>
          <w:lang w:val="en-GB"/>
        </w:rPr>
        <w:t xml:space="preserve"> </w:t>
      </w:r>
      <w:r w:rsidR="009A0189">
        <w:rPr>
          <w:rFonts w:ascii="Helvetica" w:eastAsia="MS Mincho" w:hAnsi="Helvetica" w:cs="Helvetica"/>
          <w:lang w:val="en-GB"/>
        </w:rPr>
        <w:t>presents the concentration ind</w:t>
      </w:r>
      <w:r w:rsidR="00285781">
        <w:rPr>
          <w:rFonts w:ascii="Helvetica" w:eastAsia="MS Mincho" w:hAnsi="Helvetica" w:cs="Helvetica"/>
          <w:lang w:val="en-GB"/>
        </w:rPr>
        <w:t xml:space="preserve">ices of </w:t>
      </w:r>
      <w:r w:rsidR="00BC6A63">
        <w:rPr>
          <w:rFonts w:ascii="Helvetica" w:eastAsia="MS Mincho" w:hAnsi="Helvetica" w:cs="Helvetica"/>
          <w:lang w:val="en-GB"/>
        </w:rPr>
        <w:t>the different malnutrition indic</w:t>
      </w:r>
      <w:r w:rsidR="00FC2662">
        <w:rPr>
          <w:rFonts w:ascii="Helvetica" w:eastAsia="MS Mincho" w:hAnsi="Helvetica" w:cs="Helvetica"/>
          <w:lang w:val="en-GB"/>
        </w:rPr>
        <w:t>ators</w:t>
      </w:r>
      <w:r w:rsidR="00BC6A63">
        <w:rPr>
          <w:rFonts w:ascii="Helvetica" w:eastAsia="MS Mincho" w:hAnsi="Helvetica" w:cs="Helvetica"/>
          <w:lang w:val="en-GB"/>
        </w:rPr>
        <w:t xml:space="preserve">. The results </w:t>
      </w:r>
      <w:r w:rsidR="006C2632" w:rsidRPr="006C2632">
        <w:rPr>
          <w:rFonts w:ascii="Helvetica" w:eastAsia="MS Mincho" w:hAnsi="Helvetica" w:cs="Helvetica"/>
          <w:lang w:val="en-GB"/>
        </w:rPr>
        <w:t>indicate that the CIs of stunting and underweight differed significantly from zero whereas the CI for wasting did not differ significantly from zero between 2003 and 2014. However, all CIs were negative suggesting that the problem of malnutrition characterized by stunting, underweight, and wasting is worse among children from the lowest wealth quintiles. That is, the likelihood of a child from a poor socio</w:t>
      </w:r>
      <w:r w:rsidR="00FC2662">
        <w:rPr>
          <w:rFonts w:ascii="Helvetica" w:eastAsia="MS Mincho" w:hAnsi="Helvetica" w:cs="Helvetica"/>
          <w:lang w:val="en-GB"/>
        </w:rPr>
        <w:t>-</w:t>
      </w:r>
      <w:r w:rsidR="006C2632" w:rsidRPr="006C2632">
        <w:rPr>
          <w:rFonts w:ascii="Helvetica" w:eastAsia="MS Mincho" w:hAnsi="Helvetica" w:cs="Helvetica"/>
          <w:lang w:val="en-GB"/>
        </w:rPr>
        <w:t>economic background being stunted, underweight</w:t>
      </w:r>
      <w:r w:rsidR="00FC2662">
        <w:rPr>
          <w:rFonts w:ascii="Helvetica" w:eastAsia="MS Mincho" w:hAnsi="Helvetica" w:cs="Helvetica"/>
          <w:lang w:val="en-GB"/>
        </w:rPr>
        <w:t>,</w:t>
      </w:r>
      <w:r w:rsidR="006C2632" w:rsidRPr="006C2632">
        <w:rPr>
          <w:rFonts w:ascii="Helvetica" w:eastAsia="MS Mincho" w:hAnsi="Helvetica" w:cs="Helvetica"/>
          <w:lang w:val="en-GB"/>
        </w:rPr>
        <w:t xml:space="preserve"> or wasted is substantially higher than that of a child from a rich socioeconomic background.</w:t>
      </w:r>
      <w:r w:rsidR="00456064">
        <w:rPr>
          <w:rFonts w:ascii="Helvetica" w:eastAsia="MS Mincho" w:hAnsi="Helvetica" w:cs="Helvetica"/>
          <w:lang w:val="en-GB"/>
        </w:rPr>
        <w:t xml:space="preserve"> </w:t>
      </w:r>
      <w:r w:rsidR="003C12F4" w:rsidRPr="003C12F4">
        <w:rPr>
          <w:rFonts w:ascii="Helvetica" w:eastAsia="MS Mincho" w:hAnsi="Helvetica" w:cs="Helvetica"/>
          <w:lang w:val="en-GB"/>
        </w:rPr>
        <w:t xml:space="preserve">Additionally, the absolute values of CIs for stunting and underweight in 2014 were substantially greater than those recorded for 2003 a suggestion that the disparities in stunting and underweight for children aged below five years in Kenya increased significantly between the two time periods. Even though the difference in absolute CI for wasting in 2014 was smaller than that recorded in 2003, the difference was </w:t>
      </w:r>
      <w:r w:rsidR="00FF28DC" w:rsidRPr="003C12F4">
        <w:rPr>
          <w:rFonts w:ascii="Helvetica" w:eastAsia="MS Mincho" w:hAnsi="Helvetica" w:cs="Helvetica"/>
          <w:lang w:val="en-GB"/>
        </w:rPr>
        <w:t>not significantly</w:t>
      </w:r>
      <w:r w:rsidR="003C12F4" w:rsidRPr="003C12F4">
        <w:rPr>
          <w:rFonts w:ascii="Helvetica" w:eastAsia="MS Mincho" w:hAnsi="Helvetica" w:cs="Helvetica"/>
          <w:lang w:val="en-GB"/>
        </w:rPr>
        <w:t xml:space="preserve"> different from 0 (CI=0.82, p</w:t>
      </w:r>
      <w:r w:rsidR="00B913CB">
        <w:rPr>
          <w:rFonts w:ascii="Helvetica" w:eastAsia="MS Mincho" w:hAnsi="Helvetica" w:cs="Helvetica"/>
          <w:lang w:val="en-GB"/>
        </w:rPr>
        <w:t>=0.963</w:t>
      </w:r>
      <w:r w:rsidR="003C12F4" w:rsidRPr="003C12F4">
        <w:rPr>
          <w:rFonts w:ascii="Helvetica" w:eastAsia="MS Mincho" w:hAnsi="Helvetica" w:cs="Helvetica"/>
          <w:lang w:val="en-GB"/>
        </w:rPr>
        <w:t>). On the other hand, the changes in the CIs for underweight and stunting between 2003 and 2014 were significant (CI=-0.58, p</w:t>
      </w:r>
      <w:r w:rsidR="00B913CB">
        <w:rPr>
          <w:rFonts w:ascii="Helvetica" w:eastAsia="MS Mincho" w:hAnsi="Helvetica" w:cs="Helvetica"/>
          <w:lang w:val="en-GB"/>
        </w:rPr>
        <w:t>=0.001</w:t>
      </w:r>
      <w:r w:rsidR="003C12F4" w:rsidRPr="003C12F4">
        <w:rPr>
          <w:rFonts w:ascii="Helvetica" w:eastAsia="MS Mincho" w:hAnsi="Helvetica" w:cs="Helvetica"/>
          <w:lang w:val="en-GB"/>
        </w:rPr>
        <w:t>; CI=-0.74, p</w:t>
      </w:r>
      <w:r w:rsidR="00B913CB">
        <w:rPr>
          <w:rFonts w:ascii="Helvetica" w:eastAsia="MS Mincho" w:hAnsi="Helvetica" w:cs="Helvetica"/>
          <w:lang w:val="en-GB"/>
        </w:rPr>
        <w:t>=0.001</w:t>
      </w:r>
      <w:r w:rsidR="003C12F4" w:rsidRPr="003C12F4">
        <w:rPr>
          <w:rFonts w:ascii="Helvetica" w:eastAsia="MS Mincho" w:hAnsi="Helvetica" w:cs="Helvetica"/>
          <w:lang w:val="en-GB"/>
        </w:rPr>
        <w:t xml:space="preserve">, respectively). </w:t>
      </w:r>
      <w:r w:rsidR="00D2475B">
        <w:rPr>
          <w:rFonts w:ascii="Helvetica" w:eastAsia="MS Mincho" w:hAnsi="Helvetica" w:cs="Helvetica"/>
          <w:lang w:val="en-GB"/>
        </w:rPr>
        <w:br w:type="page"/>
      </w:r>
    </w:p>
    <w:p w14:paraId="6161A6E4" w14:textId="791F77CB" w:rsidR="003C12F4" w:rsidRPr="003C12F4" w:rsidRDefault="003C12F4" w:rsidP="005F2B26">
      <w:pPr>
        <w:keepNext/>
        <w:rPr>
          <w:rFonts w:ascii="Helvetica" w:eastAsia="MS Mincho" w:hAnsi="Helvetica" w:cs="Helvetica"/>
          <w:b/>
          <w:bCs/>
          <w:lang w:val="en-GB"/>
        </w:rPr>
      </w:pPr>
      <w:r w:rsidRPr="003C12F4">
        <w:rPr>
          <w:rFonts w:ascii="Helvetica" w:eastAsia="MS Mincho" w:hAnsi="Helvetica" w:cs="Helvetica"/>
          <w:b/>
          <w:bCs/>
          <w:lang w:val="en-GB"/>
        </w:rPr>
        <w:lastRenderedPageBreak/>
        <w:t xml:space="preserve">Table </w:t>
      </w:r>
      <w:r w:rsidRPr="003C12F4">
        <w:rPr>
          <w:rFonts w:ascii="Helvetica" w:eastAsia="MS Mincho" w:hAnsi="Helvetica" w:cs="Helvetica"/>
          <w:b/>
          <w:bCs/>
          <w:lang w:val="en-GB"/>
        </w:rPr>
        <w:fldChar w:fldCharType="begin"/>
      </w:r>
      <w:r w:rsidRPr="003C12F4">
        <w:rPr>
          <w:rFonts w:ascii="Helvetica" w:eastAsia="MS Mincho" w:hAnsi="Helvetica" w:cs="Helvetica"/>
          <w:b/>
          <w:bCs/>
          <w:lang w:val="en-GB"/>
        </w:rPr>
        <w:instrText xml:space="preserve"> SEQ Table \* ARABIC </w:instrText>
      </w:r>
      <w:r w:rsidRPr="003C12F4">
        <w:rPr>
          <w:rFonts w:ascii="Helvetica" w:eastAsia="MS Mincho" w:hAnsi="Helvetica" w:cs="Helvetica"/>
          <w:b/>
          <w:bCs/>
          <w:lang w:val="en-GB"/>
        </w:rPr>
        <w:fldChar w:fldCharType="separate"/>
      </w:r>
      <w:r w:rsidR="00DE565B">
        <w:rPr>
          <w:rFonts w:ascii="Helvetica" w:eastAsia="MS Mincho" w:hAnsi="Helvetica" w:cs="Helvetica"/>
          <w:b/>
          <w:bCs/>
          <w:noProof/>
          <w:lang w:val="en-GB"/>
        </w:rPr>
        <w:t>3</w:t>
      </w:r>
      <w:r w:rsidRPr="003C12F4">
        <w:rPr>
          <w:rFonts w:ascii="Helvetica" w:eastAsia="MS Mincho" w:hAnsi="Helvetica" w:cs="Helvetica"/>
          <w:b/>
          <w:bCs/>
          <w:lang w:val="en-GB"/>
        </w:rPr>
        <w:fldChar w:fldCharType="end"/>
      </w:r>
      <w:r w:rsidRPr="003C12F4">
        <w:rPr>
          <w:rFonts w:ascii="Helvetica" w:eastAsia="MS Mincho" w:hAnsi="Helvetica" w:cs="Helvetica"/>
          <w:b/>
          <w:bCs/>
          <w:lang w:val="en-GB"/>
        </w:rPr>
        <w:t xml:space="preserve">. Under-five child malnutrition concentration indices (CIs), 2003 and 2014 </w:t>
      </w:r>
    </w:p>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1906"/>
        <w:gridCol w:w="2093"/>
        <w:gridCol w:w="1668"/>
        <w:gridCol w:w="2408"/>
        <w:gridCol w:w="1921"/>
        <w:gridCol w:w="2296"/>
        <w:gridCol w:w="1668"/>
      </w:tblGrid>
      <w:tr w:rsidR="003C12F4" w:rsidRPr="003C12F4" w14:paraId="798FBFD3" w14:textId="77777777" w:rsidTr="003C12F4">
        <w:tc>
          <w:tcPr>
            <w:tcW w:w="0" w:type="auto"/>
          </w:tcPr>
          <w:p w14:paraId="7A4C6ED6" w14:textId="77777777" w:rsidR="003C12F4" w:rsidRPr="003C12F4" w:rsidRDefault="003C12F4" w:rsidP="003C12F4">
            <w:pPr>
              <w:jc w:val="both"/>
              <w:rPr>
                <w:rFonts w:ascii="Helvetica" w:hAnsi="Helvetica" w:cs="Helvetica"/>
              </w:rPr>
            </w:pPr>
          </w:p>
        </w:tc>
        <w:tc>
          <w:tcPr>
            <w:tcW w:w="0" w:type="auto"/>
            <w:gridSpan w:val="2"/>
          </w:tcPr>
          <w:p w14:paraId="61450B2A" w14:textId="77777777" w:rsidR="003C12F4" w:rsidRPr="003C12F4" w:rsidRDefault="003C12F4" w:rsidP="003C12F4">
            <w:pPr>
              <w:jc w:val="both"/>
              <w:rPr>
                <w:rFonts w:ascii="Helvetica" w:hAnsi="Helvetica" w:cs="Helvetica"/>
              </w:rPr>
            </w:pPr>
            <w:r w:rsidRPr="003C12F4">
              <w:rPr>
                <w:rFonts w:ascii="Helvetica" w:hAnsi="Helvetica" w:cs="Helvetica"/>
              </w:rPr>
              <w:t>Stunting (HAZ &lt;2SD)</w:t>
            </w:r>
          </w:p>
        </w:tc>
        <w:tc>
          <w:tcPr>
            <w:tcW w:w="0" w:type="auto"/>
            <w:gridSpan w:val="2"/>
          </w:tcPr>
          <w:p w14:paraId="30CA3B2D" w14:textId="77777777" w:rsidR="003C12F4" w:rsidRPr="003C12F4" w:rsidRDefault="003C12F4" w:rsidP="003C12F4">
            <w:pPr>
              <w:jc w:val="both"/>
              <w:rPr>
                <w:rFonts w:ascii="Helvetica" w:hAnsi="Helvetica" w:cs="Helvetica"/>
              </w:rPr>
            </w:pPr>
            <w:r w:rsidRPr="003C12F4">
              <w:rPr>
                <w:rFonts w:ascii="Helvetica" w:hAnsi="Helvetica" w:cs="Helvetica"/>
              </w:rPr>
              <w:t>Underweight (WAZ&lt;2SD)</w:t>
            </w:r>
          </w:p>
        </w:tc>
        <w:tc>
          <w:tcPr>
            <w:tcW w:w="0" w:type="auto"/>
            <w:gridSpan w:val="2"/>
          </w:tcPr>
          <w:p w14:paraId="594CFCEC" w14:textId="5222A6BF" w:rsidR="003C12F4" w:rsidRPr="003C12F4" w:rsidRDefault="003C12F4" w:rsidP="003C12F4">
            <w:pPr>
              <w:jc w:val="both"/>
              <w:rPr>
                <w:rFonts w:ascii="Helvetica" w:hAnsi="Helvetica" w:cs="Helvetica"/>
              </w:rPr>
            </w:pPr>
            <w:r w:rsidRPr="003C12F4">
              <w:rPr>
                <w:rFonts w:ascii="Helvetica" w:hAnsi="Helvetica" w:cs="Helvetica"/>
              </w:rPr>
              <w:t>Wasting (W</w:t>
            </w:r>
            <w:r w:rsidR="00496047">
              <w:rPr>
                <w:rFonts w:ascii="Helvetica" w:hAnsi="Helvetica" w:cs="Helvetica"/>
              </w:rPr>
              <w:t>H</w:t>
            </w:r>
            <w:r w:rsidRPr="003C12F4">
              <w:rPr>
                <w:rFonts w:ascii="Helvetica" w:hAnsi="Helvetica" w:cs="Helvetica"/>
              </w:rPr>
              <w:t>Z&lt;2SD)</w:t>
            </w:r>
          </w:p>
        </w:tc>
      </w:tr>
      <w:tr w:rsidR="003C12F4" w:rsidRPr="003C12F4" w14:paraId="2901A414" w14:textId="77777777" w:rsidTr="003C12F4">
        <w:tc>
          <w:tcPr>
            <w:tcW w:w="0" w:type="auto"/>
          </w:tcPr>
          <w:p w14:paraId="1ABEF68B" w14:textId="77777777" w:rsidR="003C12F4" w:rsidRPr="003C12F4" w:rsidRDefault="003C12F4" w:rsidP="003C12F4">
            <w:pPr>
              <w:jc w:val="both"/>
              <w:rPr>
                <w:rFonts w:ascii="Helvetica" w:hAnsi="Helvetica" w:cs="Helvetica"/>
              </w:rPr>
            </w:pPr>
          </w:p>
        </w:tc>
        <w:tc>
          <w:tcPr>
            <w:tcW w:w="0" w:type="auto"/>
          </w:tcPr>
          <w:p w14:paraId="2B04F3C3" w14:textId="77777777" w:rsidR="003C12F4" w:rsidRPr="003C12F4" w:rsidRDefault="003C12F4" w:rsidP="003C12F4">
            <w:pPr>
              <w:jc w:val="center"/>
              <w:rPr>
                <w:rFonts w:ascii="Helvetica" w:hAnsi="Helvetica" w:cs="Helvetica"/>
              </w:rPr>
            </w:pPr>
            <w:r w:rsidRPr="003C12F4">
              <w:rPr>
                <w:rFonts w:ascii="Helvetica" w:hAnsi="Helvetica" w:cs="Helvetica"/>
              </w:rPr>
              <w:t>CI (SE)</w:t>
            </w:r>
          </w:p>
        </w:tc>
        <w:tc>
          <w:tcPr>
            <w:tcW w:w="0" w:type="auto"/>
          </w:tcPr>
          <w:p w14:paraId="78083B54" w14:textId="77777777" w:rsidR="003C12F4" w:rsidRPr="003C12F4" w:rsidRDefault="003C12F4" w:rsidP="003C12F4">
            <w:pPr>
              <w:jc w:val="center"/>
              <w:rPr>
                <w:rFonts w:ascii="Helvetica" w:hAnsi="Helvetica" w:cs="Helvetica"/>
              </w:rPr>
            </w:pPr>
            <w:r w:rsidRPr="003C12F4">
              <w:rPr>
                <w:rFonts w:ascii="Helvetica" w:hAnsi="Helvetica" w:cs="Helvetica"/>
              </w:rPr>
              <w:t>P-value</w:t>
            </w:r>
            <w:r w:rsidRPr="003C12F4">
              <w:rPr>
                <w:rFonts w:ascii="Helvetica" w:hAnsi="Helvetica" w:cs="Helvetica"/>
                <w:vertAlign w:val="superscript"/>
              </w:rPr>
              <w:t>#</w:t>
            </w:r>
          </w:p>
        </w:tc>
        <w:tc>
          <w:tcPr>
            <w:tcW w:w="0" w:type="auto"/>
          </w:tcPr>
          <w:p w14:paraId="6ED90E42" w14:textId="77777777" w:rsidR="003C12F4" w:rsidRPr="003C12F4" w:rsidRDefault="003C12F4" w:rsidP="003C12F4">
            <w:pPr>
              <w:jc w:val="center"/>
              <w:rPr>
                <w:rFonts w:ascii="Helvetica" w:hAnsi="Helvetica" w:cs="Helvetica"/>
              </w:rPr>
            </w:pPr>
            <w:r w:rsidRPr="003C12F4">
              <w:rPr>
                <w:rFonts w:ascii="Helvetica" w:hAnsi="Helvetica" w:cs="Helvetica"/>
              </w:rPr>
              <w:t>CI (SE)</w:t>
            </w:r>
          </w:p>
        </w:tc>
        <w:tc>
          <w:tcPr>
            <w:tcW w:w="0" w:type="auto"/>
          </w:tcPr>
          <w:p w14:paraId="1804E6DA" w14:textId="77777777" w:rsidR="003C12F4" w:rsidRPr="003C12F4" w:rsidRDefault="003C12F4" w:rsidP="003C12F4">
            <w:pPr>
              <w:jc w:val="center"/>
              <w:rPr>
                <w:rFonts w:ascii="Helvetica" w:hAnsi="Helvetica" w:cs="Helvetica"/>
              </w:rPr>
            </w:pPr>
            <w:r w:rsidRPr="003C12F4">
              <w:rPr>
                <w:rFonts w:ascii="Helvetica" w:hAnsi="Helvetica" w:cs="Helvetica"/>
              </w:rPr>
              <w:t>P-value</w:t>
            </w:r>
            <w:r w:rsidRPr="003C12F4">
              <w:rPr>
                <w:rFonts w:ascii="Helvetica" w:hAnsi="Helvetica" w:cs="Helvetica"/>
                <w:vertAlign w:val="superscript"/>
              </w:rPr>
              <w:t>#</w:t>
            </w:r>
          </w:p>
        </w:tc>
        <w:tc>
          <w:tcPr>
            <w:tcW w:w="0" w:type="auto"/>
          </w:tcPr>
          <w:p w14:paraId="0F18E9D4" w14:textId="77777777" w:rsidR="003C12F4" w:rsidRPr="003C12F4" w:rsidRDefault="003C12F4" w:rsidP="003C12F4">
            <w:pPr>
              <w:jc w:val="center"/>
              <w:rPr>
                <w:rFonts w:ascii="Helvetica" w:hAnsi="Helvetica" w:cs="Helvetica"/>
              </w:rPr>
            </w:pPr>
            <w:r w:rsidRPr="003C12F4">
              <w:rPr>
                <w:rFonts w:ascii="Helvetica" w:hAnsi="Helvetica" w:cs="Helvetica"/>
              </w:rPr>
              <w:t>CI (SE)</w:t>
            </w:r>
          </w:p>
        </w:tc>
        <w:tc>
          <w:tcPr>
            <w:tcW w:w="0" w:type="auto"/>
          </w:tcPr>
          <w:p w14:paraId="49CF1912" w14:textId="77777777" w:rsidR="003C12F4" w:rsidRPr="003C12F4" w:rsidRDefault="003C12F4" w:rsidP="003C12F4">
            <w:pPr>
              <w:jc w:val="center"/>
              <w:rPr>
                <w:rFonts w:ascii="Helvetica" w:hAnsi="Helvetica" w:cs="Helvetica"/>
              </w:rPr>
            </w:pPr>
            <w:r w:rsidRPr="003C12F4">
              <w:rPr>
                <w:rFonts w:ascii="Helvetica" w:hAnsi="Helvetica" w:cs="Helvetica"/>
              </w:rPr>
              <w:t>P-value</w:t>
            </w:r>
            <w:r w:rsidRPr="003C12F4">
              <w:rPr>
                <w:rFonts w:ascii="Helvetica" w:hAnsi="Helvetica" w:cs="Helvetica"/>
                <w:vertAlign w:val="superscript"/>
              </w:rPr>
              <w:t>#</w:t>
            </w:r>
          </w:p>
        </w:tc>
      </w:tr>
      <w:tr w:rsidR="003C12F4" w:rsidRPr="003C12F4" w14:paraId="6250BB6D" w14:textId="77777777" w:rsidTr="003C12F4">
        <w:tc>
          <w:tcPr>
            <w:tcW w:w="0" w:type="auto"/>
          </w:tcPr>
          <w:p w14:paraId="3F005341" w14:textId="77777777" w:rsidR="003C12F4" w:rsidRPr="003C12F4" w:rsidRDefault="003C12F4" w:rsidP="003C12F4">
            <w:pPr>
              <w:jc w:val="both"/>
              <w:rPr>
                <w:rFonts w:ascii="Helvetica" w:hAnsi="Helvetica" w:cs="Helvetica"/>
              </w:rPr>
            </w:pPr>
            <w:r w:rsidRPr="003C12F4">
              <w:rPr>
                <w:rFonts w:ascii="Helvetica" w:hAnsi="Helvetica" w:cs="Helvetica"/>
              </w:rPr>
              <w:t>Year 2003</w:t>
            </w:r>
          </w:p>
        </w:tc>
        <w:tc>
          <w:tcPr>
            <w:tcW w:w="0" w:type="auto"/>
          </w:tcPr>
          <w:p w14:paraId="0A86C31A" w14:textId="77777777" w:rsidR="003C12F4" w:rsidRPr="003C12F4" w:rsidRDefault="003C12F4" w:rsidP="003C12F4">
            <w:pPr>
              <w:jc w:val="center"/>
              <w:rPr>
                <w:rFonts w:ascii="Helvetica" w:hAnsi="Helvetica" w:cs="Helvetica"/>
              </w:rPr>
            </w:pPr>
            <w:r w:rsidRPr="003C12F4">
              <w:rPr>
                <w:rFonts w:ascii="Helvetica" w:hAnsi="Helvetica" w:cs="Helvetica"/>
              </w:rPr>
              <w:t>-0.09(0.01)</w:t>
            </w:r>
          </w:p>
        </w:tc>
        <w:tc>
          <w:tcPr>
            <w:tcW w:w="0" w:type="auto"/>
          </w:tcPr>
          <w:p w14:paraId="6EF771CB"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25D55F2D" w14:textId="77777777" w:rsidR="003C12F4" w:rsidRPr="003C12F4" w:rsidRDefault="003C12F4" w:rsidP="003C12F4">
            <w:pPr>
              <w:jc w:val="center"/>
              <w:rPr>
                <w:rFonts w:ascii="Helvetica" w:hAnsi="Helvetica" w:cs="Helvetica"/>
              </w:rPr>
            </w:pPr>
            <w:r w:rsidRPr="003C12F4">
              <w:rPr>
                <w:rFonts w:ascii="Helvetica" w:hAnsi="Helvetica" w:cs="Helvetica"/>
              </w:rPr>
              <w:t>-0.14(0.01)</w:t>
            </w:r>
          </w:p>
        </w:tc>
        <w:tc>
          <w:tcPr>
            <w:tcW w:w="0" w:type="auto"/>
          </w:tcPr>
          <w:p w14:paraId="05B10084"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726D8026" w14:textId="77777777" w:rsidR="003C12F4" w:rsidRPr="003C12F4" w:rsidRDefault="003C12F4" w:rsidP="003C12F4">
            <w:pPr>
              <w:jc w:val="center"/>
              <w:rPr>
                <w:rFonts w:ascii="Helvetica" w:hAnsi="Helvetica" w:cs="Helvetica"/>
              </w:rPr>
            </w:pPr>
            <w:r w:rsidRPr="003C12F4">
              <w:rPr>
                <w:rFonts w:ascii="Helvetica" w:hAnsi="Helvetica" w:cs="Helvetica"/>
              </w:rPr>
              <w:t>-6.62(17.80)</w:t>
            </w:r>
          </w:p>
        </w:tc>
        <w:tc>
          <w:tcPr>
            <w:tcW w:w="0" w:type="auto"/>
          </w:tcPr>
          <w:p w14:paraId="6DDA147C" w14:textId="299491DC" w:rsidR="003C12F4" w:rsidRPr="003C12F4" w:rsidRDefault="00BD4D4D" w:rsidP="003C12F4">
            <w:pPr>
              <w:jc w:val="center"/>
              <w:rPr>
                <w:rFonts w:ascii="Helvetica" w:hAnsi="Helvetica" w:cs="Helvetica"/>
              </w:rPr>
            </w:pPr>
            <w:r>
              <w:rPr>
                <w:rFonts w:ascii="Helvetica" w:hAnsi="Helvetica" w:cs="Helvetica"/>
              </w:rPr>
              <w:t>0.709</w:t>
            </w:r>
          </w:p>
        </w:tc>
      </w:tr>
      <w:tr w:rsidR="003C12F4" w:rsidRPr="003C12F4" w14:paraId="2C13CF10" w14:textId="77777777" w:rsidTr="003C12F4">
        <w:tc>
          <w:tcPr>
            <w:tcW w:w="0" w:type="auto"/>
          </w:tcPr>
          <w:p w14:paraId="4E333178" w14:textId="77777777" w:rsidR="003C12F4" w:rsidRPr="003C12F4" w:rsidRDefault="003C12F4" w:rsidP="003C12F4">
            <w:pPr>
              <w:jc w:val="both"/>
              <w:rPr>
                <w:rFonts w:ascii="Helvetica" w:hAnsi="Helvetica" w:cs="Helvetica"/>
              </w:rPr>
            </w:pPr>
            <w:r w:rsidRPr="003C12F4">
              <w:rPr>
                <w:rFonts w:ascii="Helvetica" w:hAnsi="Helvetica" w:cs="Helvetica"/>
              </w:rPr>
              <w:t>Year 2014</w:t>
            </w:r>
          </w:p>
        </w:tc>
        <w:tc>
          <w:tcPr>
            <w:tcW w:w="0" w:type="auto"/>
          </w:tcPr>
          <w:p w14:paraId="1CFD9F83" w14:textId="77777777" w:rsidR="003C12F4" w:rsidRPr="003C12F4" w:rsidRDefault="003C12F4" w:rsidP="003C12F4">
            <w:pPr>
              <w:jc w:val="center"/>
              <w:rPr>
                <w:rFonts w:ascii="Helvetica" w:hAnsi="Helvetica" w:cs="Helvetica"/>
              </w:rPr>
            </w:pPr>
            <w:r w:rsidRPr="003C12F4">
              <w:rPr>
                <w:rFonts w:ascii="Helvetica" w:hAnsi="Helvetica" w:cs="Helvetica"/>
              </w:rPr>
              <w:t>-0.67(0.01)</w:t>
            </w:r>
          </w:p>
        </w:tc>
        <w:tc>
          <w:tcPr>
            <w:tcW w:w="0" w:type="auto"/>
          </w:tcPr>
          <w:p w14:paraId="48DD330A"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68FBE74A" w14:textId="77777777" w:rsidR="003C12F4" w:rsidRPr="003C12F4" w:rsidRDefault="003C12F4" w:rsidP="003C12F4">
            <w:pPr>
              <w:jc w:val="center"/>
              <w:rPr>
                <w:rFonts w:ascii="Helvetica" w:hAnsi="Helvetica" w:cs="Helvetica"/>
              </w:rPr>
            </w:pPr>
            <w:r w:rsidRPr="003C12F4">
              <w:rPr>
                <w:rFonts w:ascii="Helvetica" w:hAnsi="Helvetica" w:cs="Helvetica"/>
              </w:rPr>
              <w:t>-0.88(0.02)</w:t>
            </w:r>
          </w:p>
        </w:tc>
        <w:tc>
          <w:tcPr>
            <w:tcW w:w="0" w:type="auto"/>
          </w:tcPr>
          <w:p w14:paraId="22E4E7DD"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429FC4EE" w14:textId="77777777" w:rsidR="003C12F4" w:rsidRPr="003C12F4" w:rsidRDefault="003C12F4" w:rsidP="003C12F4">
            <w:pPr>
              <w:jc w:val="center"/>
              <w:rPr>
                <w:rFonts w:ascii="Helvetica" w:hAnsi="Helvetica" w:cs="Helvetica"/>
              </w:rPr>
            </w:pPr>
            <w:r w:rsidRPr="003C12F4">
              <w:rPr>
                <w:rFonts w:ascii="Helvetica" w:hAnsi="Helvetica" w:cs="Helvetica"/>
              </w:rPr>
              <w:t>-5.80(0.54)</w:t>
            </w:r>
          </w:p>
        </w:tc>
        <w:tc>
          <w:tcPr>
            <w:tcW w:w="0" w:type="auto"/>
          </w:tcPr>
          <w:p w14:paraId="0652A86B"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r>
      <w:tr w:rsidR="003C12F4" w:rsidRPr="003C12F4" w14:paraId="009255E5" w14:textId="77777777" w:rsidTr="003C12F4">
        <w:tc>
          <w:tcPr>
            <w:tcW w:w="0" w:type="auto"/>
          </w:tcPr>
          <w:p w14:paraId="0EFB6983" w14:textId="77777777" w:rsidR="003C12F4" w:rsidRPr="003C12F4" w:rsidRDefault="003C12F4" w:rsidP="003C12F4">
            <w:pPr>
              <w:jc w:val="both"/>
              <w:rPr>
                <w:rFonts w:ascii="Helvetica" w:hAnsi="Helvetica" w:cs="Helvetica"/>
              </w:rPr>
            </w:pPr>
            <w:r w:rsidRPr="003C12F4">
              <w:rPr>
                <w:rFonts w:ascii="Helvetica" w:hAnsi="Helvetica" w:cs="Helvetica"/>
              </w:rPr>
              <w:t>Diff</w:t>
            </w:r>
          </w:p>
        </w:tc>
        <w:tc>
          <w:tcPr>
            <w:tcW w:w="0" w:type="auto"/>
          </w:tcPr>
          <w:p w14:paraId="5E0B921E" w14:textId="77777777" w:rsidR="003C12F4" w:rsidRPr="003C12F4" w:rsidRDefault="003C12F4" w:rsidP="003C12F4">
            <w:pPr>
              <w:jc w:val="center"/>
              <w:rPr>
                <w:rFonts w:ascii="Helvetica" w:hAnsi="Helvetica" w:cs="Helvetica"/>
              </w:rPr>
            </w:pPr>
            <w:r w:rsidRPr="003C12F4">
              <w:rPr>
                <w:rFonts w:ascii="Helvetica" w:hAnsi="Helvetica" w:cs="Helvetica"/>
              </w:rPr>
              <w:t>-0.58(0.02)</w:t>
            </w:r>
          </w:p>
        </w:tc>
        <w:tc>
          <w:tcPr>
            <w:tcW w:w="0" w:type="auto"/>
          </w:tcPr>
          <w:p w14:paraId="7CF16655"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53EFB820" w14:textId="77777777" w:rsidR="003C12F4" w:rsidRPr="003C12F4" w:rsidRDefault="003C12F4" w:rsidP="003C12F4">
            <w:pPr>
              <w:jc w:val="center"/>
              <w:rPr>
                <w:rFonts w:ascii="Helvetica" w:hAnsi="Helvetica" w:cs="Helvetica"/>
              </w:rPr>
            </w:pPr>
            <w:r w:rsidRPr="003C12F4">
              <w:rPr>
                <w:rFonts w:ascii="Helvetica" w:hAnsi="Helvetica" w:cs="Helvetica"/>
              </w:rPr>
              <w:t>-0.74(0.02)</w:t>
            </w:r>
          </w:p>
        </w:tc>
        <w:tc>
          <w:tcPr>
            <w:tcW w:w="0" w:type="auto"/>
          </w:tcPr>
          <w:p w14:paraId="2E77772C" w14:textId="77777777" w:rsidR="003C12F4" w:rsidRPr="003C12F4" w:rsidRDefault="003C12F4" w:rsidP="003C12F4">
            <w:pPr>
              <w:jc w:val="center"/>
              <w:rPr>
                <w:rFonts w:ascii="Helvetica" w:hAnsi="Helvetica" w:cs="Helvetica"/>
              </w:rPr>
            </w:pPr>
            <w:r w:rsidRPr="003C12F4">
              <w:rPr>
                <w:rFonts w:ascii="Helvetica" w:hAnsi="Helvetica" w:cs="Helvetica"/>
              </w:rPr>
              <w:t>&lt;0.001</w:t>
            </w:r>
          </w:p>
        </w:tc>
        <w:tc>
          <w:tcPr>
            <w:tcW w:w="0" w:type="auto"/>
          </w:tcPr>
          <w:p w14:paraId="38239AC4" w14:textId="77777777" w:rsidR="003C12F4" w:rsidRPr="003C12F4" w:rsidRDefault="003C12F4" w:rsidP="003C12F4">
            <w:pPr>
              <w:jc w:val="center"/>
              <w:rPr>
                <w:rFonts w:ascii="Helvetica" w:hAnsi="Helvetica" w:cs="Helvetica"/>
              </w:rPr>
            </w:pPr>
            <w:r w:rsidRPr="003C12F4">
              <w:rPr>
                <w:rFonts w:ascii="Helvetica" w:hAnsi="Helvetica" w:cs="Helvetica"/>
              </w:rPr>
              <w:t>0.82(17.81)</w:t>
            </w:r>
          </w:p>
        </w:tc>
        <w:tc>
          <w:tcPr>
            <w:tcW w:w="0" w:type="auto"/>
          </w:tcPr>
          <w:p w14:paraId="48F52B7E" w14:textId="77777777" w:rsidR="003C12F4" w:rsidRPr="003C12F4" w:rsidRDefault="003C12F4" w:rsidP="003C12F4">
            <w:pPr>
              <w:jc w:val="center"/>
              <w:rPr>
                <w:rFonts w:ascii="Helvetica" w:hAnsi="Helvetica" w:cs="Helvetica"/>
              </w:rPr>
            </w:pPr>
            <w:r w:rsidRPr="003C12F4">
              <w:rPr>
                <w:rFonts w:ascii="Helvetica" w:hAnsi="Helvetica" w:cs="Helvetica"/>
              </w:rPr>
              <w:t>0.963</w:t>
            </w:r>
          </w:p>
        </w:tc>
      </w:tr>
      <w:tr w:rsidR="003C12F4" w:rsidRPr="003C12F4" w14:paraId="6B72F764" w14:textId="77777777" w:rsidTr="003C12F4">
        <w:tc>
          <w:tcPr>
            <w:tcW w:w="0" w:type="auto"/>
            <w:gridSpan w:val="7"/>
            <w:tcBorders>
              <w:bottom w:val="single" w:sz="4" w:space="0" w:color="auto"/>
            </w:tcBorders>
          </w:tcPr>
          <w:p w14:paraId="08F5F2DC" w14:textId="4EE9E066" w:rsidR="003C12F4" w:rsidRPr="003C12F4" w:rsidRDefault="003C12F4" w:rsidP="003C12F4">
            <w:pPr>
              <w:rPr>
                <w:rFonts w:ascii="Helvetica" w:hAnsi="Helvetica" w:cs="Helvetica"/>
              </w:rPr>
            </w:pPr>
            <w:r w:rsidRPr="003C12F4">
              <w:rPr>
                <w:rFonts w:ascii="Helvetica" w:hAnsi="Helvetica" w:cs="Helvetica"/>
              </w:rPr>
              <w:t>CI: concentration index; SE: standard error; Diff: the difference in (under five) child malnutrition concentration indices between 200</w:t>
            </w:r>
            <w:r w:rsidR="00AF665A">
              <w:rPr>
                <w:rFonts w:ascii="Helvetica" w:hAnsi="Helvetica" w:cs="Helvetica"/>
              </w:rPr>
              <w:t>3</w:t>
            </w:r>
            <w:r w:rsidRPr="003C12F4">
              <w:rPr>
                <w:rFonts w:ascii="Helvetica" w:hAnsi="Helvetica" w:cs="Helvetica"/>
              </w:rPr>
              <w:t xml:space="preserve"> and 2014. </w:t>
            </w:r>
          </w:p>
          <w:p w14:paraId="5E728C08" w14:textId="3C4D6C27" w:rsidR="003C12F4" w:rsidRPr="003C12F4" w:rsidRDefault="003C12F4" w:rsidP="003C12F4">
            <w:pPr>
              <w:rPr>
                <w:rFonts w:ascii="Helvetica" w:hAnsi="Helvetica" w:cs="Helvetica"/>
              </w:rPr>
            </w:pPr>
            <w:r w:rsidRPr="003C12F4">
              <w:rPr>
                <w:rFonts w:ascii="Helvetica" w:hAnsi="Helvetica" w:cs="Helvetica"/>
                <w:vertAlign w:val="superscript"/>
              </w:rPr>
              <w:t>#</w:t>
            </w:r>
            <w:r w:rsidRPr="003C12F4">
              <w:rPr>
                <w:rFonts w:ascii="Helvetica" w:hAnsi="Helvetica" w:cs="Helvetica"/>
              </w:rPr>
              <w:t xml:space="preserve">p-value based on a two-tailed independence test </w:t>
            </w:r>
            <w:r w:rsidR="00AF665A">
              <w:rPr>
                <w:rFonts w:ascii="Helvetica" w:hAnsi="Helvetica" w:cs="Helvetica"/>
              </w:rPr>
              <w:t>comparing</w:t>
            </w:r>
            <w:r w:rsidRPr="003C12F4">
              <w:rPr>
                <w:rFonts w:ascii="Helvetica" w:hAnsi="Helvetica" w:cs="Helvetica"/>
              </w:rPr>
              <w:t xml:space="preserve"> the differences in the CIs with a test value of 0.</w:t>
            </w:r>
          </w:p>
        </w:tc>
      </w:tr>
    </w:tbl>
    <w:p w14:paraId="7DF3EE78" w14:textId="77777777" w:rsidR="00B96DD5" w:rsidRDefault="00B96DD5">
      <w:pPr>
        <w:rPr>
          <w:rFonts w:ascii="Helvetica" w:eastAsia="MS Mincho" w:hAnsi="Helvetica" w:cs="Helvetica"/>
          <w:lang w:val="en-GB"/>
        </w:rPr>
        <w:sectPr w:rsidR="00B96DD5" w:rsidSect="0060384B">
          <w:type w:val="continuous"/>
          <w:pgSz w:w="16840" w:h="11900" w:orient="landscape"/>
          <w:pgMar w:top="1797" w:right="1440" w:bottom="1797" w:left="1440" w:header="709" w:footer="709" w:gutter="0"/>
          <w:cols w:space="708"/>
          <w:docGrid w:linePitch="360"/>
        </w:sectPr>
      </w:pPr>
    </w:p>
    <w:p w14:paraId="45A3CC5F" w14:textId="77777777" w:rsidR="003C12F4" w:rsidRPr="003C12F4" w:rsidRDefault="003C12F4" w:rsidP="003C12F4">
      <w:pPr>
        <w:keepNext/>
        <w:keepLines/>
        <w:spacing w:before="40" w:line="480" w:lineRule="auto"/>
        <w:outlineLvl w:val="1"/>
        <w:rPr>
          <w:rFonts w:ascii="Helvetica" w:eastAsia="MS Gothic" w:hAnsi="Helvetica"/>
          <w:b/>
          <w:sz w:val="32"/>
          <w:szCs w:val="26"/>
          <w:lang w:val="en-GB"/>
        </w:rPr>
      </w:pPr>
      <w:r w:rsidRPr="003C12F4">
        <w:rPr>
          <w:rFonts w:ascii="Helvetica" w:eastAsia="MS Gothic" w:hAnsi="Helvetica"/>
          <w:b/>
          <w:sz w:val="32"/>
          <w:szCs w:val="26"/>
          <w:lang w:val="en-GB"/>
        </w:rPr>
        <w:lastRenderedPageBreak/>
        <w:t>Determinants of child malnutrition</w:t>
      </w:r>
    </w:p>
    <w:p w14:paraId="48F0B26B" w14:textId="08488DF4" w:rsidR="003C12F4" w:rsidRPr="003C12F4" w:rsidRDefault="00A41D56" w:rsidP="009A6D92">
      <w:pPr>
        <w:spacing w:line="480" w:lineRule="auto"/>
        <w:ind w:firstLine="720"/>
        <w:rPr>
          <w:rFonts w:ascii="Helvetica" w:eastAsia="MS Mincho" w:hAnsi="Helvetica" w:cs="Helvetica"/>
          <w:lang w:val="en-GB"/>
        </w:rPr>
      </w:pPr>
      <w:r w:rsidRPr="003C12F4">
        <w:rPr>
          <w:rFonts w:ascii="Helvetica" w:eastAsia="MS Mincho" w:hAnsi="Helvetica" w:cs="Helvetica"/>
          <w:b/>
          <w:bCs/>
          <w:lang w:val="en-GB"/>
        </w:rPr>
        <w:t>Tables 4-6</w:t>
      </w:r>
      <w:r w:rsidRPr="003C12F4">
        <w:rPr>
          <w:rFonts w:ascii="Helvetica" w:eastAsia="MS Mincho" w:hAnsi="Helvetica" w:cs="Helvetica"/>
          <w:lang w:val="en-GB"/>
        </w:rPr>
        <w:t xml:space="preserve"> present a summary of the results from the</w:t>
      </w:r>
      <w:r w:rsidR="0016275F">
        <w:rPr>
          <w:rFonts w:ascii="Helvetica" w:eastAsia="MS Mincho" w:hAnsi="Helvetica" w:cs="Helvetica"/>
          <w:lang w:val="en-GB"/>
        </w:rPr>
        <w:t xml:space="preserve"> multiple</w:t>
      </w:r>
      <w:r w:rsidRPr="003C12F4">
        <w:rPr>
          <w:rFonts w:ascii="Helvetica" w:eastAsia="MS Mincho" w:hAnsi="Helvetica" w:cs="Helvetica"/>
          <w:lang w:val="en-GB"/>
        </w:rPr>
        <w:t xml:space="preserve"> logistic </w:t>
      </w:r>
      <w:r w:rsidR="0016275F">
        <w:rPr>
          <w:rFonts w:ascii="Helvetica" w:eastAsia="MS Mincho" w:hAnsi="Helvetica" w:cs="Helvetica"/>
          <w:lang w:val="en-GB"/>
        </w:rPr>
        <w:t xml:space="preserve">regression </w:t>
      </w:r>
      <w:r w:rsidRPr="003C12F4">
        <w:rPr>
          <w:rFonts w:ascii="Helvetica" w:eastAsia="MS Mincho" w:hAnsi="Helvetica" w:cs="Helvetica"/>
          <w:lang w:val="en-GB"/>
        </w:rPr>
        <w:t>model</w:t>
      </w:r>
      <w:r w:rsidR="0016275F">
        <w:rPr>
          <w:rFonts w:ascii="Helvetica" w:eastAsia="MS Mincho" w:hAnsi="Helvetica" w:cs="Helvetica"/>
          <w:lang w:val="en-GB"/>
        </w:rPr>
        <w:t>s fitted to the data</w:t>
      </w:r>
      <w:r w:rsidRPr="003C12F4">
        <w:rPr>
          <w:rFonts w:ascii="Helvetica" w:eastAsia="MS Mincho" w:hAnsi="Helvetica" w:cs="Helvetica"/>
          <w:lang w:val="en-GB"/>
        </w:rPr>
        <w:t>.</w:t>
      </w:r>
      <w:r w:rsidR="004A1545">
        <w:rPr>
          <w:rFonts w:ascii="Helvetica" w:eastAsia="MS Mincho" w:hAnsi="Helvetica" w:cs="Helvetica"/>
          <w:lang w:val="en-GB"/>
        </w:rPr>
        <w:t xml:space="preserve"> </w:t>
      </w:r>
      <w:r w:rsidR="003C12F4" w:rsidRPr="003C12F4">
        <w:rPr>
          <w:rFonts w:ascii="Helvetica" w:eastAsia="MS Mincho" w:hAnsi="Helvetica" w:cs="Helvetica"/>
          <w:lang w:val="en-GB"/>
        </w:rPr>
        <w:t xml:space="preserve">A child’s age (Adjusted Odds Ratio, AOR=1.12; 95%CI 1.11–1.13), </w:t>
      </w:r>
      <w:r w:rsidR="00D02F50">
        <w:rPr>
          <w:rFonts w:ascii="Helvetica" w:eastAsia="MS Mincho" w:hAnsi="Helvetica" w:cs="Helvetica"/>
          <w:lang w:val="en-GB"/>
        </w:rPr>
        <w:t>lack of a religion (</w:t>
      </w:r>
      <w:r w:rsidR="003C12F4" w:rsidRPr="003C12F4">
        <w:rPr>
          <w:rFonts w:ascii="Helvetica" w:eastAsia="MS Mincho" w:hAnsi="Helvetica" w:cs="Helvetica"/>
          <w:lang w:val="en-GB"/>
        </w:rPr>
        <w:t>irreligion</w:t>
      </w:r>
      <w:r w:rsidR="00D02F50">
        <w:rPr>
          <w:rFonts w:ascii="Helvetica" w:eastAsia="MS Mincho" w:hAnsi="Helvetica" w:cs="Helvetica"/>
          <w:lang w:val="en-GB"/>
        </w:rPr>
        <w:t>)</w:t>
      </w:r>
      <w:r w:rsidR="003C12F4" w:rsidRPr="003C12F4">
        <w:rPr>
          <w:rFonts w:ascii="Helvetica" w:eastAsia="MS Mincho" w:hAnsi="Helvetica" w:cs="Helvetica"/>
          <w:lang w:val="en-GB"/>
        </w:rPr>
        <w:t xml:space="preserve"> (AOR=1.33; 1.04–1.70), primary level maternal education (AOR=1.43; 1.04–1.96), birth order (AOR=1.02; 1.01–1.04), </w:t>
      </w:r>
      <w:r w:rsidR="00234326">
        <w:rPr>
          <w:rFonts w:ascii="Helvetica" w:eastAsia="MS Mincho" w:hAnsi="Helvetica" w:cs="Helvetica"/>
          <w:lang w:val="en-GB"/>
        </w:rPr>
        <w:t>poorest</w:t>
      </w:r>
      <w:r w:rsidR="003C12F4" w:rsidRPr="003C12F4">
        <w:rPr>
          <w:rFonts w:ascii="Helvetica" w:eastAsia="MS Mincho" w:hAnsi="Helvetica" w:cs="Helvetica"/>
          <w:lang w:val="en-GB"/>
        </w:rPr>
        <w:t xml:space="preserve"> (AOR=1.82; 1.49–2.20)</w:t>
      </w:r>
      <w:r w:rsidR="00234326">
        <w:rPr>
          <w:rFonts w:ascii="Helvetica" w:eastAsia="MS Mincho" w:hAnsi="Helvetica" w:cs="Helvetica"/>
          <w:lang w:val="en-GB"/>
        </w:rPr>
        <w:t>, poorer (AOR=1.59</w:t>
      </w:r>
      <w:r w:rsidR="008379EF">
        <w:rPr>
          <w:rFonts w:ascii="Helvetica" w:eastAsia="MS Mincho" w:hAnsi="Helvetica" w:cs="Helvetica"/>
          <w:lang w:val="en-GB"/>
        </w:rPr>
        <w:t xml:space="preserve">; 1.31–1.92], </w:t>
      </w:r>
      <w:r w:rsidR="00611C6A">
        <w:rPr>
          <w:rFonts w:ascii="Helvetica" w:eastAsia="MS Mincho" w:hAnsi="Helvetica" w:cs="Helvetica"/>
          <w:lang w:val="en-GB"/>
        </w:rPr>
        <w:t>and middle socioeconomic</w:t>
      </w:r>
      <w:r w:rsidR="00156C63">
        <w:rPr>
          <w:rFonts w:ascii="Helvetica" w:eastAsia="MS Mincho" w:hAnsi="Helvetica" w:cs="Helvetica"/>
          <w:lang w:val="en-GB"/>
        </w:rPr>
        <w:t xml:space="preserve"> status </w:t>
      </w:r>
      <w:r w:rsidR="006F6E52">
        <w:rPr>
          <w:rFonts w:ascii="Helvetica" w:eastAsia="MS Mincho" w:hAnsi="Helvetica" w:cs="Helvetica"/>
          <w:lang w:val="en-GB"/>
        </w:rPr>
        <w:t xml:space="preserve">(AOR=1.42; 1.17–1.72) </w:t>
      </w:r>
      <w:r w:rsidR="003C12F4" w:rsidRPr="003C12F4">
        <w:rPr>
          <w:rFonts w:ascii="Helvetica" w:eastAsia="MS Mincho" w:hAnsi="Helvetica" w:cs="Helvetica"/>
          <w:lang w:val="en-GB"/>
        </w:rPr>
        <w:t>were</w:t>
      </w:r>
      <w:r w:rsidR="00A42FD9">
        <w:rPr>
          <w:rFonts w:ascii="Helvetica" w:eastAsia="MS Mincho" w:hAnsi="Helvetica" w:cs="Helvetica"/>
          <w:lang w:val="en-GB"/>
        </w:rPr>
        <w:t xml:space="preserve"> </w:t>
      </w:r>
      <w:r w:rsidR="003C12F4" w:rsidRPr="003C12F4">
        <w:rPr>
          <w:rFonts w:ascii="Helvetica" w:eastAsia="MS Mincho" w:hAnsi="Helvetica" w:cs="Helvetica"/>
          <w:lang w:val="en-GB"/>
        </w:rPr>
        <w:t>significantly associated with increased risk of stunting whereas other household religions (AOR=18.68; 4.00–87.32), a child’s age (AOR=1.07; 1.05–1.08), limited maternal education (AOR=2.68; 1.63–4.41), birth order (AOR=1.03; 1.01–1.05), mother’s age at first birth (AOR=1.02; 1.01–1.04), a child being from the Rift Valley region (AOR=1.65; 1.19–2.29)</w:t>
      </w:r>
      <w:r w:rsidR="00F31858">
        <w:rPr>
          <w:rFonts w:ascii="Helvetica" w:eastAsia="MS Mincho" w:hAnsi="Helvetica" w:cs="Helvetica"/>
          <w:lang w:val="en-GB"/>
        </w:rPr>
        <w:t xml:space="preserve">, Nyanza region (AOR=1.47; 1.16–1.85), and </w:t>
      </w:r>
      <w:r w:rsidR="003C12F4" w:rsidRPr="003C12F4">
        <w:rPr>
          <w:rFonts w:ascii="Helvetica" w:eastAsia="MS Mincho" w:hAnsi="Helvetica" w:cs="Helvetica"/>
          <w:lang w:val="en-GB"/>
        </w:rPr>
        <w:t xml:space="preserve">high rates of household poverty (AOR=1.74; 1.33–2.27) were associated with increased risk of child underweight. </w:t>
      </w:r>
      <w:r w:rsidR="00E67559">
        <w:rPr>
          <w:rFonts w:ascii="Helvetica" w:eastAsia="MS Mincho" w:hAnsi="Helvetica" w:cs="Helvetica"/>
          <w:lang w:val="en-GB"/>
        </w:rPr>
        <w:t xml:space="preserve">Religion (other religions), </w:t>
      </w:r>
      <w:r w:rsidR="007B4EAD">
        <w:rPr>
          <w:rFonts w:ascii="Helvetica" w:eastAsia="MS Mincho" w:hAnsi="Helvetica" w:cs="Helvetica"/>
          <w:lang w:val="en-GB"/>
        </w:rPr>
        <w:t>maternal education (no education</w:t>
      </w:r>
      <w:r w:rsidR="00A94AC0">
        <w:rPr>
          <w:rFonts w:ascii="Helvetica" w:eastAsia="MS Mincho" w:hAnsi="Helvetica" w:cs="Helvetica"/>
          <w:lang w:val="en-GB"/>
        </w:rPr>
        <w:t xml:space="preserve"> (AOR=5.72</w:t>
      </w:r>
      <w:r w:rsidR="00D92FAA">
        <w:rPr>
          <w:rFonts w:ascii="Helvetica" w:eastAsia="MS Mincho" w:hAnsi="Helvetica" w:cs="Helvetica"/>
          <w:lang w:val="en-GB"/>
        </w:rPr>
        <w:t>; 2.47-13.26</w:t>
      </w:r>
      <w:r w:rsidR="007B4EAD">
        <w:rPr>
          <w:rFonts w:ascii="Helvetica" w:eastAsia="MS Mincho" w:hAnsi="Helvetica" w:cs="Helvetica"/>
          <w:lang w:val="en-GB"/>
        </w:rPr>
        <w:t>, primary</w:t>
      </w:r>
      <w:r w:rsidR="00D92FAA">
        <w:rPr>
          <w:rFonts w:ascii="Helvetica" w:eastAsia="MS Mincho" w:hAnsi="Helvetica" w:cs="Helvetica"/>
          <w:lang w:val="en-GB"/>
        </w:rPr>
        <w:t xml:space="preserve"> (AOR=2.85; 1.26-6.48)</w:t>
      </w:r>
      <w:r w:rsidR="007B4EAD">
        <w:rPr>
          <w:rFonts w:ascii="Helvetica" w:eastAsia="MS Mincho" w:hAnsi="Helvetica" w:cs="Helvetica"/>
          <w:lang w:val="en-GB"/>
        </w:rPr>
        <w:t>, secondary</w:t>
      </w:r>
      <w:r w:rsidR="00D92FAA">
        <w:rPr>
          <w:rFonts w:ascii="Helvetica" w:eastAsia="MS Mincho" w:hAnsi="Helvetica" w:cs="Helvetica"/>
          <w:lang w:val="en-GB"/>
        </w:rPr>
        <w:t xml:space="preserve"> (AOR=3.02; </w:t>
      </w:r>
      <w:r w:rsidR="00303A31">
        <w:rPr>
          <w:rFonts w:ascii="Helvetica" w:eastAsia="MS Mincho" w:hAnsi="Helvetica" w:cs="Helvetica"/>
          <w:lang w:val="en-GB"/>
        </w:rPr>
        <w:t>1.32-6.88</w:t>
      </w:r>
      <w:r w:rsidR="00D92FAA">
        <w:rPr>
          <w:rFonts w:ascii="Helvetica" w:eastAsia="MS Mincho" w:hAnsi="Helvetica" w:cs="Helvetica"/>
          <w:lang w:val="en-GB"/>
        </w:rPr>
        <w:t>)</w:t>
      </w:r>
      <w:r w:rsidR="007B4EAD">
        <w:rPr>
          <w:rFonts w:ascii="Helvetica" w:eastAsia="MS Mincho" w:hAnsi="Helvetica" w:cs="Helvetica"/>
          <w:lang w:val="en-GB"/>
        </w:rPr>
        <w:t>)</w:t>
      </w:r>
      <w:r w:rsidR="004F5BE3">
        <w:rPr>
          <w:rFonts w:ascii="Helvetica" w:eastAsia="MS Mincho" w:hAnsi="Helvetica" w:cs="Helvetica"/>
          <w:lang w:val="en-GB"/>
        </w:rPr>
        <w:t>, region (</w:t>
      </w:r>
      <w:r w:rsidR="008F52C3">
        <w:rPr>
          <w:rFonts w:ascii="Helvetica" w:eastAsia="MS Mincho" w:hAnsi="Helvetica" w:cs="Helvetica"/>
          <w:lang w:val="en-GB"/>
        </w:rPr>
        <w:t>Nyanza</w:t>
      </w:r>
      <w:r w:rsidR="00303A31">
        <w:rPr>
          <w:rFonts w:ascii="Helvetica" w:eastAsia="MS Mincho" w:hAnsi="Helvetica" w:cs="Helvetica"/>
          <w:lang w:val="en-GB"/>
        </w:rPr>
        <w:t xml:space="preserve"> (AOR=2.21; 1.43-3.42)</w:t>
      </w:r>
      <w:r w:rsidR="008F52C3">
        <w:rPr>
          <w:rFonts w:ascii="Helvetica" w:eastAsia="MS Mincho" w:hAnsi="Helvetica" w:cs="Helvetica"/>
          <w:lang w:val="en-GB"/>
        </w:rPr>
        <w:t>, Central</w:t>
      </w:r>
      <w:r w:rsidR="00303A31">
        <w:rPr>
          <w:rFonts w:ascii="Helvetica" w:eastAsia="MS Mincho" w:hAnsi="Helvetica" w:cs="Helvetica"/>
          <w:lang w:val="en-GB"/>
        </w:rPr>
        <w:t xml:space="preserve"> (AOR=1.71; </w:t>
      </w:r>
      <w:r w:rsidR="00423918">
        <w:rPr>
          <w:rFonts w:ascii="Helvetica" w:eastAsia="MS Mincho" w:hAnsi="Helvetica" w:cs="Helvetica"/>
          <w:lang w:val="en-GB"/>
        </w:rPr>
        <w:t>1.15-2.56</w:t>
      </w:r>
      <w:r w:rsidR="00303A31">
        <w:rPr>
          <w:rFonts w:ascii="Helvetica" w:eastAsia="MS Mincho" w:hAnsi="Helvetica" w:cs="Helvetica"/>
          <w:lang w:val="en-GB"/>
        </w:rPr>
        <w:t>)</w:t>
      </w:r>
      <w:r w:rsidR="008F52C3">
        <w:rPr>
          <w:rFonts w:ascii="Helvetica" w:eastAsia="MS Mincho" w:hAnsi="Helvetica" w:cs="Helvetica"/>
          <w:lang w:val="en-GB"/>
        </w:rPr>
        <w:t>, Coast</w:t>
      </w:r>
      <w:r w:rsidR="00423918">
        <w:rPr>
          <w:rFonts w:ascii="Helvetica" w:eastAsia="MS Mincho" w:hAnsi="Helvetica" w:cs="Helvetica"/>
          <w:lang w:val="en-GB"/>
        </w:rPr>
        <w:t xml:space="preserve"> (1.68; 1.06-2.67)</w:t>
      </w:r>
      <w:r w:rsidR="008F52C3">
        <w:rPr>
          <w:rFonts w:ascii="Helvetica" w:eastAsia="MS Mincho" w:hAnsi="Helvetica" w:cs="Helvetica"/>
          <w:lang w:val="en-GB"/>
        </w:rPr>
        <w:t>, and Rift Valley</w:t>
      </w:r>
      <w:r w:rsidR="00423918">
        <w:rPr>
          <w:rFonts w:ascii="Helvetica" w:eastAsia="MS Mincho" w:hAnsi="Helvetica" w:cs="Helvetica"/>
          <w:lang w:val="en-GB"/>
        </w:rPr>
        <w:t xml:space="preserve"> (2.58; </w:t>
      </w:r>
      <w:r w:rsidR="004C2358">
        <w:rPr>
          <w:rFonts w:ascii="Helvetica" w:eastAsia="MS Mincho" w:hAnsi="Helvetica" w:cs="Helvetica"/>
          <w:lang w:val="en-GB"/>
        </w:rPr>
        <w:t>1.50-4.43</w:t>
      </w:r>
      <w:r w:rsidR="00423918">
        <w:rPr>
          <w:rFonts w:ascii="Helvetica" w:eastAsia="MS Mincho" w:hAnsi="Helvetica" w:cs="Helvetica"/>
          <w:lang w:val="en-GB"/>
        </w:rPr>
        <w:t>)</w:t>
      </w:r>
      <w:r w:rsidR="004F5BE3">
        <w:rPr>
          <w:rFonts w:ascii="Helvetica" w:eastAsia="MS Mincho" w:hAnsi="Helvetica" w:cs="Helvetica"/>
          <w:lang w:val="en-GB"/>
        </w:rPr>
        <w:t>)</w:t>
      </w:r>
      <w:r w:rsidR="00835E87">
        <w:rPr>
          <w:rFonts w:ascii="Helvetica" w:eastAsia="MS Mincho" w:hAnsi="Helvetica" w:cs="Helvetica"/>
          <w:lang w:val="en-GB"/>
        </w:rPr>
        <w:t xml:space="preserve"> </w:t>
      </w:r>
      <w:r w:rsidR="003C12F4" w:rsidRPr="003C12F4">
        <w:rPr>
          <w:rFonts w:ascii="Helvetica" w:eastAsia="MS Mincho" w:hAnsi="Helvetica" w:cs="Helvetica"/>
          <w:lang w:val="en-GB"/>
        </w:rPr>
        <w:t xml:space="preserve">were significantly associated with an increased likelihood of wasting in children under five years. </w:t>
      </w:r>
      <w:r w:rsidR="003C12F4" w:rsidRPr="003C12F4">
        <w:rPr>
          <w:rFonts w:ascii="Helvetica" w:eastAsia="MS Mincho" w:hAnsi="Helvetica" w:cs="Helvetica"/>
          <w:lang w:val="en-GB"/>
        </w:rPr>
        <w:br w:type="page"/>
      </w:r>
    </w:p>
    <w:p w14:paraId="54F98E82" w14:textId="77777777" w:rsidR="003C12F4" w:rsidRPr="003C12F4" w:rsidRDefault="003C12F4" w:rsidP="003C12F4">
      <w:pPr>
        <w:spacing w:line="480" w:lineRule="auto"/>
        <w:rPr>
          <w:rFonts w:ascii="Helvetica" w:eastAsia="MS Mincho" w:hAnsi="Helvetica" w:cs="Helvetica"/>
          <w:lang w:val="en-GB"/>
        </w:rPr>
        <w:sectPr w:rsidR="003C12F4" w:rsidRPr="003C12F4" w:rsidSect="0060384B">
          <w:type w:val="continuous"/>
          <w:pgSz w:w="11900" w:h="16840"/>
          <w:pgMar w:top="1440" w:right="1797" w:bottom="1440" w:left="1797" w:header="709" w:footer="709" w:gutter="0"/>
          <w:cols w:space="708"/>
          <w:docGrid w:linePitch="360"/>
        </w:sectPr>
      </w:pPr>
    </w:p>
    <w:p w14:paraId="04DCF0B0" w14:textId="0D717EB3" w:rsidR="003C12F4" w:rsidRPr="003C12F4" w:rsidRDefault="003C12F4" w:rsidP="003C12F4">
      <w:pPr>
        <w:keepNext/>
        <w:rPr>
          <w:rFonts w:ascii="Helvetica" w:eastAsia="MS Mincho" w:hAnsi="Helvetica" w:cs="Helvetica"/>
          <w:b/>
          <w:bCs/>
          <w:lang w:val="en-GB"/>
        </w:rPr>
      </w:pPr>
      <w:r w:rsidRPr="003C12F4">
        <w:rPr>
          <w:rFonts w:ascii="Helvetica" w:eastAsia="MS Mincho" w:hAnsi="Helvetica" w:cs="Helvetica"/>
          <w:b/>
          <w:bCs/>
          <w:lang w:val="en-GB"/>
        </w:rPr>
        <w:lastRenderedPageBreak/>
        <w:t xml:space="preserve">Table </w:t>
      </w:r>
      <w:r w:rsidRPr="003C12F4">
        <w:rPr>
          <w:rFonts w:ascii="Helvetica" w:eastAsia="MS Mincho" w:hAnsi="Helvetica" w:cs="Helvetica"/>
          <w:b/>
          <w:bCs/>
          <w:lang w:val="en-GB"/>
        </w:rPr>
        <w:fldChar w:fldCharType="begin"/>
      </w:r>
      <w:r w:rsidRPr="003C12F4">
        <w:rPr>
          <w:rFonts w:ascii="Helvetica" w:eastAsia="MS Mincho" w:hAnsi="Helvetica" w:cs="Helvetica"/>
          <w:b/>
          <w:bCs/>
          <w:lang w:val="en-GB"/>
        </w:rPr>
        <w:instrText xml:space="preserve"> SEQ Table \* ARABIC </w:instrText>
      </w:r>
      <w:r w:rsidRPr="003C12F4">
        <w:rPr>
          <w:rFonts w:ascii="Helvetica" w:eastAsia="MS Mincho" w:hAnsi="Helvetica" w:cs="Helvetica"/>
          <w:b/>
          <w:bCs/>
          <w:lang w:val="en-GB"/>
        </w:rPr>
        <w:fldChar w:fldCharType="separate"/>
      </w:r>
      <w:r w:rsidR="00DE565B">
        <w:rPr>
          <w:rFonts w:ascii="Helvetica" w:eastAsia="MS Mincho" w:hAnsi="Helvetica" w:cs="Helvetica"/>
          <w:b/>
          <w:bCs/>
          <w:noProof/>
          <w:lang w:val="en-GB"/>
        </w:rPr>
        <w:t>4</w:t>
      </w:r>
      <w:r w:rsidRPr="003C12F4">
        <w:rPr>
          <w:rFonts w:ascii="Helvetica" w:eastAsia="MS Mincho" w:hAnsi="Helvetica" w:cs="Helvetica"/>
          <w:b/>
          <w:bCs/>
          <w:lang w:val="en-GB"/>
        </w:rPr>
        <w:fldChar w:fldCharType="end"/>
      </w:r>
      <w:r w:rsidRPr="003C12F4">
        <w:rPr>
          <w:rFonts w:ascii="Helvetica" w:eastAsia="MS Mincho" w:hAnsi="Helvetica" w:cs="Helvetica"/>
          <w:b/>
          <w:bCs/>
          <w:lang w:val="en-GB"/>
        </w:rPr>
        <w:t xml:space="preserve">. The determinants of malnutrition in children aged below 5 years in Kenya between 2003 and 2014 based on binary logistic regression </w:t>
      </w:r>
      <w:proofErr w:type="gramStart"/>
      <w:r w:rsidRPr="003C12F4">
        <w:rPr>
          <w:rFonts w:ascii="Helvetica" w:eastAsia="MS Mincho" w:hAnsi="Helvetica" w:cs="Helvetica"/>
          <w:b/>
          <w:bCs/>
          <w:lang w:val="en-GB"/>
        </w:rPr>
        <w:t>analysis</w:t>
      </w:r>
      <w:proofErr w:type="gramEnd"/>
      <w:r w:rsidRPr="003C12F4">
        <w:rPr>
          <w:rFonts w:ascii="Helvetica" w:eastAsia="MS Mincho" w:hAnsi="Helvetica" w:cs="Helvetica"/>
          <w:b/>
          <w:bCs/>
          <w:lang w:val="en-GB"/>
        </w:rPr>
        <w:t xml:space="preserve"> </w:t>
      </w:r>
    </w:p>
    <w:tbl>
      <w:tblPr>
        <w:tblStyle w:val="TableGrid3"/>
        <w:tblW w:w="5000" w:type="pct"/>
        <w:tblInd w:w="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3036"/>
        <w:gridCol w:w="1926"/>
        <w:gridCol w:w="1145"/>
        <w:gridCol w:w="2423"/>
        <w:gridCol w:w="1343"/>
        <w:gridCol w:w="2577"/>
        <w:gridCol w:w="1510"/>
      </w:tblGrid>
      <w:tr w:rsidR="003C12F4" w:rsidRPr="003C12F4" w14:paraId="6705A9B9" w14:textId="77777777" w:rsidTr="003C12F4">
        <w:trPr>
          <w:trHeight w:val="178"/>
        </w:trPr>
        <w:tc>
          <w:tcPr>
            <w:tcW w:w="1087" w:type="pct"/>
            <w:tcBorders>
              <w:top w:val="single" w:sz="4" w:space="0" w:color="auto"/>
            </w:tcBorders>
          </w:tcPr>
          <w:p w14:paraId="2B0A5326" w14:textId="77777777" w:rsidR="003C12F4" w:rsidRPr="003C12F4" w:rsidRDefault="003C12F4" w:rsidP="003C12F4">
            <w:pPr>
              <w:rPr>
                <w:rFonts w:ascii="Helvetica" w:hAnsi="Helvetica" w:cs="Helvetica"/>
              </w:rPr>
            </w:pPr>
          </w:p>
        </w:tc>
        <w:tc>
          <w:tcPr>
            <w:tcW w:w="1100" w:type="pct"/>
            <w:gridSpan w:val="2"/>
            <w:tcBorders>
              <w:top w:val="single" w:sz="4" w:space="0" w:color="auto"/>
            </w:tcBorders>
            <w:hideMark/>
          </w:tcPr>
          <w:p w14:paraId="4624B005" w14:textId="2D1C3911" w:rsidR="003C12F4" w:rsidRPr="003C12F4" w:rsidRDefault="003C12F4" w:rsidP="003C12F4">
            <w:pPr>
              <w:jc w:val="center"/>
              <w:rPr>
                <w:rFonts w:ascii="Helvetica" w:hAnsi="Helvetica" w:cs="Helvetica"/>
                <w:b/>
                <w:bCs/>
              </w:rPr>
            </w:pPr>
            <w:r w:rsidRPr="003C12F4">
              <w:rPr>
                <w:rFonts w:ascii="Helvetica" w:hAnsi="Helvetica" w:cs="Helvetica"/>
                <w:b/>
                <w:bCs/>
              </w:rPr>
              <w:t>Stunting</w:t>
            </w:r>
            <w:r w:rsidR="00FF28DC">
              <w:rPr>
                <w:rFonts w:ascii="Helvetica" w:hAnsi="Helvetica" w:cs="Helvetica"/>
                <w:b/>
                <w:bCs/>
              </w:rPr>
              <w:t xml:space="preserve"> </w:t>
            </w:r>
            <w:r w:rsidRPr="003C12F4">
              <w:rPr>
                <w:rFonts w:ascii="Helvetica" w:hAnsi="Helvetica" w:cs="Helvetica"/>
                <w:b/>
                <w:bCs/>
              </w:rPr>
              <w:t>(height for age, &lt;2SD)</w:t>
            </w:r>
          </w:p>
        </w:tc>
        <w:tc>
          <w:tcPr>
            <w:tcW w:w="1349" w:type="pct"/>
            <w:gridSpan w:val="2"/>
            <w:tcBorders>
              <w:top w:val="single" w:sz="4" w:space="0" w:color="auto"/>
            </w:tcBorders>
            <w:hideMark/>
          </w:tcPr>
          <w:p w14:paraId="08819A25" w14:textId="4A927E06" w:rsidR="003C12F4" w:rsidRPr="003C12F4" w:rsidRDefault="003C12F4" w:rsidP="003C12F4">
            <w:pPr>
              <w:jc w:val="center"/>
              <w:rPr>
                <w:rFonts w:ascii="Helvetica" w:hAnsi="Helvetica" w:cs="Helvetica"/>
                <w:b/>
                <w:bCs/>
              </w:rPr>
            </w:pPr>
            <w:r w:rsidRPr="003C12F4">
              <w:rPr>
                <w:rFonts w:ascii="Helvetica" w:hAnsi="Helvetica" w:cs="Helvetica"/>
                <w:b/>
                <w:bCs/>
              </w:rPr>
              <w:t>Underweight</w:t>
            </w:r>
            <w:r w:rsidR="00FF28DC">
              <w:rPr>
                <w:rFonts w:ascii="Helvetica" w:hAnsi="Helvetica" w:cs="Helvetica"/>
                <w:b/>
                <w:bCs/>
              </w:rPr>
              <w:t xml:space="preserve"> </w:t>
            </w:r>
            <w:r w:rsidRPr="003C12F4">
              <w:rPr>
                <w:rFonts w:ascii="Helvetica" w:hAnsi="Helvetica" w:cs="Helvetica"/>
                <w:b/>
                <w:bCs/>
              </w:rPr>
              <w:t>(weight for age, &lt;2SD)</w:t>
            </w:r>
          </w:p>
        </w:tc>
        <w:tc>
          <w:tcPr>
            <w:tcW w:w="1464" w:type="pct"/>
            <w:gridSpan w:val="2"/>
            <w:tcBorders>
              <w:top w:val="single" w:sz="4" w:space="0" w:color="auto"/>
            </w:tcBorders>
            <w:hideMark/>
          </w:tcPr>
          <w:p w14:paraId="6F032740" w14:textId="3C55A1C6" w:rsidR="003C12F4" w:rsidRPr="003C12F4" w:rsidRDefault="003C12F4" w:rsidP="003C12F4">
            <w:pPr>
              <w:jc w:val="center"/>
              <w:rPr>
                <w:rFonts w:ascii="Helvetica" w:hAnsi="Helvetica" w:cs="Helvetica"/>
                <w:b/>
                <w:bCs/>
              </w:rPr>
            </w:pPr>
            <w:r w:rsidRPr="003C12F4">
              <w:rPr>
                <w:rFonts w:ascii="Helvetica" w:hAnsi="Helvetica" w:cs="Helvetica"/>
                <w:b/>
                <w:bCs/>
              </w:rPr>
              <w:t>Wasting</w:t>
            </w:r>
            <w:r w:rsidR="00FF28DC">
              <w:rPr>
                <w:rFonts w:ascii="Helvetica" w:hAnsi="Helvetica" w:cs="Helvetica"/>
                <w:b/>
                <w:bCs/>
              </w:rPr>
              <w:t xml:space="preserve"> </w:t>
            </w:r>
            <w:r w:rsidRPr="003C12F4">
              <w:rPr>
                <w:rFonts w:ascii="Helvetica" w:hAnsi="Helvetica" w:cs="Helvetica"/>
                <w:b/>
                <w:bCs/>
              </w:rPr>
              <w:t>(weight for height, &lt;2SD)</w:t>
            </w:r>
          </w:p>
        </w:tc>
      </w:tr>
      <w:tr w:rsidR="003C12F4" w:rsidRPr="003C12F4" w14:paraId="0CA5CCE9" w14:textId="77777777" w:rsidTr="003C12F4">
        <w:tc>
          <w:tcPr>
            <w:tcW w:w="1087" w:type="pct"/>
          </w:tcPr>
          <w:p w14:paraId="5F4D1890" w14:textId="77777777" w:rsidR="003C12F4" w:rsidRPr="003C12F4" w:rsidRDefault="003C12F4" w:rsidP="003C12F4">
            <w:pPr>
              <w:rPr>
                <w:rFonts w:ascii="Helvetica" w:hAnsi="Helvetica" w:cs="Helvetica"/>
              </w:rPr>
            </w:pPr>
          </w:p>
        </w:tc>
        <w:tc>
          <w:tcPr>
            <w:tcW w:w="690" w:type="pct"/>
            <w:hideMark/>
          </w:tcPr>
          <w:p w14:paraId="2BB43DE8" w14:textId="0C54017F" w:rsidR="003C12F4" w:rsidRPr="003C12F4" w:rsidRDefault="003C2619"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10" w:type="pct"/>
            <w:hideMark/>
          </w:tcPr>
          <w:p w14:paraId="3CB7AED8"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c>
          <w:tcPr>
            <w:tcW w:w="868" w:type="pct"/>
            <w:hideMark/>
          </w:tcPr>
          <w:p w14:paraId="6DBB6BD5" w14:textId="0DCA1D69" w:rsidR="003C12F4" w:rsidRPr="003C12F4" w:rsidRDefault="003C2619"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81" w:type="pct"/>
            <w:hideMark/>
          </w:tcPr>
          <w:p w14:paraId="4A24C2A3"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c>
          <w:tcPr>
            <w:tcW w:w="923" w:type="pct"/>
            <w:hideMark/>
          </w:tcPr>
          <w:p w14:paraId="7F4BD595" w14:textId="1DD7086F" w:rsidR="003C12F4" w:rsidRPr="003C12F4" w:rsidRDefault="003C2619"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541" w:type="pct"/>
            <w:hideMark/>
          </w:tcPr>
          <w:p w14:paraId="1B4DA453"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r>
      <w:tr w:rsidR="003C12F4" w:rsidRPr="003C12F4" w14:paraId="123B0744" w14:textId="77777777" w:rsidTr="003C12F4">
        <w:tc>
          <w:tcPr>
            <w:tcW w:w="1087" w:type="pct"/>
            <w:hideMark/>
          </w:tcPr>
          <w:p w14:paraId="4FB2C86E" w14:textId="77777777" w:rsidR="003C12F4" w:rsidRPr="003C12F4" w:rsidRDefault="003C12F4" w:rsidP="003C12F4">
            <w:pPr>
              <w:rPr>
                <w:rFonts w:ascii="Helvetica" w:hAnsi="Helvetica" w:cs="Helvetica"/>
                <w:b/>
                <w:bCs/>
              </w:rPr>
            </w:pPr>
            <w:r w:rsidRPr="003C12F4">
              <w:rPr>
                <w:rFonts w:ascii="Helvetica" w:hAnsi="Helvetica" w:cs="Helvetica"/>
                <w:b/>
                <w:bCs/>
              </w:rPr>
              <w:t>Year (2003 vs 2014)</w:t>
            </w:r>
          </w:p>
        </w:tc>
        <w:tc>
          <w:tcPr>
            <w:tcW w:w="690" w:type="pct"/>
            <w:hideMark/>
          </w:tcPr>
          <w:p w14:paraId="18C0103C" w14:textId="77777777" w:rsidR="003C12F4" w:rsidRPr="003C12F4" w:rsidRDefault="003C12F4" w:rsidP="003C12F4">
            <w:pPr>
              <w:rPr>
                <w:rFonts w:ascii="Helvetica" w:hAnsi="Helvetica" w:cs="Helvetica"/>
              </w:rPr>
            </w:pPr>
            <w:r w:rsidRPr="003C12F4">
              <w:rPr>
                <w:rFonts w:ascii="Helvetica" w:hAnsi="Helvetica" w:cs="Helvetica"/>
              </w:rPr>
              <w:t>0.57(0.51-0.64)</w:t>
            </w:r>
          </w:p>
        </w:tc>
        <w:tc>
          <w:tcPr>
            <w:tcW w:w="410" w:type="pct"/>
            <w:hideMark/>
          </w:tcPr>
          <w:p w14:paraId="1B3B9355"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578FECEF" w14:textId="77777777" w:rsidR="003C12F4" w:rsidRPr="003C12F4" w:rsidRDefault="003C12F4" w:rsidP="003C12F4">
            <w:pPr>
              <w:rPr>
                <w:rFonts w:ascii="Helvetica" w:hAnsi="Helvetica" w:cs="Helvetica"/>
              </w:rPr>
            </w:pPr>
            <w:r w:rsidRPr="003C12F4">
              <w:rPr>
                <w:rFonts w:ascii="Helvetica" w:hAnsi="Helvetica" w:cs="Helvetica"/>
              </w:rPr>
              <w:t>0.67(0.57-0.77)</w:t>
            </w:r>
          </w:p>
        </w:tc>
        <w:tc>
          <w:tcPr>
            <w:tcW w:w="481" w:type="pct"/>
            <w:hideMark/>
          </w:tcPr>
          <w:p w14:paraId="47816A7C"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923" w:type="pct"/>
            <w:vAlign w:val="center"/>
            <w:hideMark/>
          </w:tcPr>
          <w:p w14:paraId="4ADEF2D5" w14:textId="77777777" w:rsidR="003C12F4" w:rsidRPr="003C12F4" w:rsidRDefault="003C12F4" w:rsidP="003C12F4">
            <w:pPr>
              <w:rPr>
                <w:rFonts w:ascii="Helvetica" w:hAnsi="Helvetica" w:cs="Helvetica"/>
              </w:rPr>
            </w:pPr>
            <w:r w:rsidRPr="003C12F4">
              <w:rPr>
                <w:rFonts w:ascii="Helvetica" w:hAnsi="Helvetica" w:cs="Helvetica"/>
                <w:color w:val="000000"/>
              </w:rPr>
              <w:t>0.71(0.56-0.90)</w:t>
            </w:r>
          </w:p>
        </w:tc>
        <w:tc>
          <w:tcPr>
            <w:tcW w:w="541" w:type="pct"/>
            <w:vAlign w:val="center"/>
            <w:hideMark/>
          </w:tcPr>
          <w:p w14:paraId="6616C2C6" w14:textId="77777777" w:rsidR="003C12F4" w:rsidRPr="003C12F4" w:rsidRDefault="003C12F4" w:rsidP="003C12F4">
            <w:pPr>
              <w:rPr>
                <w:rFonts w:ascii="Helvetica" w:hAnsi="Helvetica" w:cs="Helvetica"/>
              </w:rPr>
            </w:pPr>
            <w:r w:rsidRPr="003C12F4">
              <w:rPr>
                <w:rFonts w:ascii="Helvetica" w:hAnsi="Helvetica" w:cs="Helvetica"/>
                <w:color w:val="000000"/>
              </w:rPr>
              <w:t>0.005</w:t>
            </w:r>
          </w:p>
        </w:tc>
      </w:tr>
      <w:tr w:rsidR="003C12F4" w:rsidRPr="003C12F4" w14:paraId="46C1B561" w14:textId="77777777" w:rsidTr="003C12F4">
        <w:tc>
          <w:tcPr>
            <w:tcW w:w="1087" w:type="pct"/>
            <w:hideMark/>
          </w:tcPr>
          <w:p w14:paraId="7D926D4D" w14:textId="77777777" w:rsidR="003C12F4" w:rsidRPr="003C12F4" w:rsidRDefault="003C12F4" w:rsidP="003C12F4">
            <w:pPr>
              <w:rPr>
                <w:rFonts w:ascii="Helvetica" w:hAnsi="Helvetica" w:cs="Helvetica"/>
                <w:b/>
                <w:bCs/>
              </w:rPr>
            </w:pPr>
            <w:r w:rsidRPr="003C12F4">
              <w:rPr>
                <w:rFonts w:ascii="Helvetica" w:hAnsi="Helvetica" w:cs="Helvetica"/>
                <w:b/>
                <w:bCs/>
              </w:rPr>
              <w:t>Age months</w:t>
            </w:r>
          </w:p>
        </w:tc>
        <w:tc>
          <w:tcPr>
            <w:tcW w:w="690" w:type="pct"/>
            <w:hideMark/>
          </w:tcPr>
          <w:p w14:paraId="75782C9D" w14:textId="77777777" w:rsidR="003C12F4" w:rsidRPr="003C12F4" w:rsidRDefault="003C12F4" w:rsidP="003C12F4">
            <w:pPr>
              <w:rPr>
                <w:rFonts w:ascii="Helvetica" w:hAnsi="Helvetica" w:cs="Helvetica"/>
              </w:rPr>
            </w:pPr>
            <w:r w:rsidRPr="003C12F4">
              <w:rPr>
                <w:rFonts w:ascii="Helvetica" w:hAnsi="Helvetica" w:cs="Helvetica"/>
              </w:rPr>
              <w:t>1.12(1.10-1.13)</w:t>
            </w:r>
          </w:p>
        </w:tc>
        <w:tc>
          <w:tcPr>
            <w:tcW w:w="410" w:type="pct"/>
            <w:hideMark/>
          </w:tcPr>
          <w:p w14:paraId="1E5476CD"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295E6260" w14:textId="77777777" w:rsidR="003C12F4" w:rsidRPr="003C12F4" w:rsidRDefault="003C12F4" w:rsidP="003C12F4">
            <w:pPr>
              <w:rPr>
                <w:rFonts w:ascii="Helvetica" w:hAnsi="Helvetica" w:cs="Helvetica"/>
              </w:rPr>
            </w:pPr>
            <w:r w:rsidRPr="003C12F4">
              <w:rPr>
                <w:rFonts w:ascii="Helvetica" w:hAnsi="Helvetica" w:cs="Helvetica"/>
              </w:rPr>
              <w:t>1.07(1.06-1.08)</w:t>
            </w:r>
          </w:p>
        </w:tc>
        <w:tc>
          <w:tcPr>
            <w:tcW w:w="481" w:type="pct"/>
            <w:hideMark/>
          </w:tcPr>
          <w:p w14:paraId="24F0D6CA"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923" w:type="pct"/>
            <w:vAlign w:val="center"/>
            <w:hideMark/>
          </w:tcPr>
          <w:p w14:paraId="466CDC06" w14:textId="77777777" w:rsidR="003C12F4" w:rsidRPr="003C12F4" w:rsidRDefault="003C12F4" w:rsidP="003C12F4">
            <w:pPr>
              <w:rPr>
                <w:rFonts w:ascii="Helvetica" w:hAnsi="Helvetica" w:cs="Helvetica"/>
              </w:rPr>
            </w:pPr>
            <w:r w:rsidRPr="003C12F4">
              <w:rPr>
                <w:rFonts w:ascii="Helvetica" w:hAnsi="Helvetica" w:cs="Helvetica"/>
                <w:color w:val="000000"/>
              </w:rPr>
              <w:t>0.99(0.97-1.01)</w:t>
            </w:r>
          </w:p>
        </w:tc>
        <w:tc>
          <w:tcPr>
            <w:tcW w:w="541" w:type="pct"/>
            <w:vAlign w:val="center"/>
            <w:hideMark/>
          </w:tcPr>
          <w:p w14:paraId="5941A772" w14:textId="77777777" w:rsidR="003C12F4" w:rsidRPr="003C12F4" w:rsidRDefault="003C12F4" w:rsidP="003C12F4">
            <w:pPr>
              <w:rPr>
                <w:rFonts w:ascii="Helvetica" w:hAnsi="Helvetica" w:cs="Helvetica"/>
              </w:rPr>
            </w:pPr>
            <w:r w:rsidRPr="003C12F4">
              <w:rPr>
                <w:rFonts w:ascii="Helvetica" w:hAnsi="Helvetica" w:cs="Helvetica"/>
                <w:color w:val="000000"/>
              </w:rPr>
              <w:t>0.159</w:t>
            </w:r>
          </w:p>
        </w:tc>
      </w:tr>
      <w:tr w:rsidR="003C12F4" w:rsidRPr="003C12F4" w14:paraId="3AE9921E" w14:textId="77777777" w:rsidTr="003C12F4">
        <w:tc>
          <w:tcPr>
            <w:tcW w:w="1087" w:type="pct"/>
            <w:hideMark/>
          </w:tcPr>
          <w:p w14:paraId="10581279" w14:textId="77777777" w:rsidR="003C12F4" w:rsidRPr="003C12F4" w:rsidRDefault="003C12F4" w:rsidP="003C12F4">
            <w:pPr>
              <w:rPr>
                <w:rFonts w:ascii="Helvetica" w:hAnsi="Helvetica" w:cs="Helvetica"/>
                <w:b/>
                <w:bCs/>
              </w:rPr>
            </w:pPr>
            <w:r w:rsidRPr="003C12F4">
              <w:rPr>
                <w:rFonts w:ascii="Helvetica" w:hAnsi="Helvetica" w:cs="Helvetica"/>
                <w:b/>
                <w:bCs/>
              </w:rPr>
              <w:t>Age squared</w:t>
            </w:r>
          </w:p>
        </w:tc>
        <w:tc>
          <w:tcPr>
            <w:tcW w:w="690" w:type="pct"/>
            <w:hideMark/>
          </w:tcPr>
          <w:p w14:paraId="1DC96355" w14:textId="77777777" w:rsidR="003C12F4" w:rsidRPr="003C12F4" w:rsidRDefault="003C12F4" w:rsidP="003C12F4">
            <w:pPr>
              <w:rPr>
                <w:rFonts w:ascii="Helvetica" w:hAnsi="Helvetica" w:cs="Helvetica"/>
              </w:rPr>
            </w:pPr>
            <w:r w:rsidRPr="003C12F4">
              <w:rPr>
                <w:rFonts w:ascii="Helvetica" w:hAnsi="Helvetica" w:cs="Helvetica"/>
              </w:rPr>
              <w:t>0.99(0.99-0.99)</w:t>
            </w:r>
          </w:p>
        </w:tc>
        <w:tc>
          <w:tcPr>
            <w:tcW w:w="410" w:type="pct"/>
            <w:hideMark/>
          </w:tcPr>
          <w:p w14:paraId="51F47045"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2983F058" w14:textId="77777777" w:rsidR="003C12F4" w:rsidRPr="003C12F4" w:rsidRDefault="003C12F4" w:rsidP="003C12F4">
            <w:pPr>
              <w:rPr>
                <w:rFonts w:ascii="Helvetica" w:hAnsi="Helvetica" w:cs="Helvetica"/>
              </w:rPr>
            </w:pPr>
            <w:r w:rsidRPr="003C12F4">
              <w:rPr>
                <w:rFonts w:ascii="Helvetica" w:hAnsi="Helvetica" w:cs="Helvetica"/>
              </w:rPr>
              <w:t>0.99(0.99-0.99)</w:t>
            </w:r>
          </w:p>
        </w:tc>
        <w:tc>
          <w:tcPr>
            <w:tcW w:w="481" w:type="pct"/>
            <w:hideMark/>
          </w:tcPr>
          <w:p w14:paraId="45A81B50"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923" w:type="pct"/>
            <w:vAlign w:val="center"/>
            <w:hideMark/>
          </w:tcPr>
          <w:p w14:paraId="5D2CA081" w14:textId="77777777" w:rsidR="003C12F4" w:rsidRPr="003C12F4" w:rsidRDefault="003C12F4" w:rsidP="003C12F4">
            <w:pPr>
              <w:rPr>
                <w:rFonts w:ascii="Helvetica" w:hAnsi="Helvetica" w:cs="Helvetica"/>
              </w:rPr>
            </w:pPr>
            <w:r w:rsidRPr="003C12F4">
              <w:rPr>
                <w:rFonts w:ascii="Helvetica" w:hAnsi="Helvetica" w:cs="Helvetica"/>
                <w:color w:val="000000"/>
              </w:rPr>
              <w:t>1.00(1.00-1.00)</w:t>
            </w:r>
          </w:p>
        </w:tc>
        <w:tc>
          <w:tcPr>
            <w:tcW w:w="541" w:type="pct"/>
            <w:vAlign w:val="center"/>
            <w:hideMark/>
          </w:tcPr>
          <w:p w14:paraId="141669E7" w14:textId="77777777" w:rsidR="003C12F4" w:rsidRPr="003C12F4" w:rsidRDefault="003C12F4" w:rsidP="003C12F4">
            <w:pPr>
              <w:rPr>
                <w:rFonts w:ascii="Helvetica" w:hAnsi="Helvetica" w:cs="Helvetica"/>
              </w:rPr>
            </w:pPr>
            <w:r w:rsidRPr="003C12F4">
              <w:rPr>
                <w:rFonts w:ascii="Helvetica" w:hAnsi="Helvetica" w:cs="Helvetica"/>
                <w:color w:val="000000"/>
              </w:rPr>
              <w:t>0.931</w:t>
            </w:r>
          </w:p>
        </w:tc>
      </w:tr>
      <w:tr w:rsidR="003C12F4" w:rsidRPr="003C12F4" w14:paraId="1470E36C" w14:textId="77777777" w:rsidTr="003C12F4">
        <w:tc>
          <w:tcPr>
            <w:tcW w:w="1087" w:type="pct"/>
            <w:hideMark/>
          </w:tcPr>
          <w:p w14:paraId="2D976284" w14:textId="77777777" w:rsidR="003C12F4" w:rsidRPr="003C12F4" w:rsidRDefault="003C12F4" w:rsidP="003C12F4">
            <w:pPr>
              <w:rPr>
                <w:rFonts w:ascii="Helvetica" w:hAnsi="Helvetica" w:cs="Helvetica"/>
                <w:b/>
                <w:bCs/>
              </w:rPr>
            </w:pPr>
            <w:r w:rsidRPr="003C12F4">
              <w:rPr>
                <w:rFonts w:ascii="Helvetica" w:hAnsi="Helvetica" w:cs="Helvetica"/>
                <w:b/>
                <w:bCs/>
              </w:rPr>
              <w:t>Sex</w:t>
            </w:r>
          </w:p>
        </w:tc>
        <w:tc>
          <w:tcPr>
            <w:tcW w:w="690" w:type="pct"/>
          </w:tcPr>
          <w:p w14:paraId="23AB1EB9" w14:textId="77777777" w:rsidR="003C12F4" w:rsidRPr="003C12F4" w:rsidRDefault="003C12F4" w:rsidP="003C12F4">
            <w:pPr>
              <w:rPr>
                <w:rFonts w:ascii="Helvetica" w:hAnsi="Helvetica" w:cs="Helvetica"/>
              </w:rPr>
            </w:pPr>
          </w:p>
        </w:tc>
        <w:tc>
          <w:tcPr>
            <w:tcW w:w="410" w:type="pct"/>
          </w:tcPr>
          <w:p w14:paraId="76C65E98" w14:textId="77777777" w:rsidR="003C12F4" w:rsidRPr="003C12F4" w:rsidRDefault="003C12F4" w:rsidP="003C12F4">
            <w:pPr>
              <w:rPr>
                <w:rFonts w:ascii="Helvetica" w:hAnsi="Helvetica" w:cs="Helvetica"/>
              </w:rPr>
            </w:pPr>
          </w:p>
        </w:tc>
        <w:tc>
          <w:tcPr>
            <w:tcW w:w="868" w:type="pct"/>
          </w:tcPr>
          <w:p w14:paraId="3327E0AF" w14:textId="77777777" w:rsidR="003C12F4" w:rsidRPr="003C12F4" w:rsidRDefault="003C12F4" w:rsidP="003C12F4">
            <w:pPr>
              <w:rPr>
                <w:rFonts w:ascii="Helvetica" w:hAnsi="Helvetica" w:cs="Helvetica"/>
              </w:rPr>
            </w:pPr>
          </w:p>
        </w:tc>
        <w:tc>
          <w:tcPr>
            <w:tcW w:w="481" w:type="pct"/>
          </w:tcPr>
          <w:p w14:paraId="1BE36FF8" w14:textId="77777777" w:rsidR="003C12F4" w:rsidRPr="003C12F4" w:rsidRDefault="003C12F4" w:rsidP="003C12F4">
            <w:pPr>
              <w:rPr>
                <w:rFonts w:ascii="Helvetica" w:hAnsi="Helvetica" w:cs="Helvetica"/>
              </w:rPr>
            </w:pPr>
          </w:p>
        </w:tc>
        <w:tc>
          <w:tcPr>
            <w:tcW w:w="923" w:type="pct"/>
            <w:vAlign w:val="center"/>
          </w:tcPr>
          <w:p w14:paraId="7F4B4120" w14:textId="77777777" w:rsidR="003C12F4" w:rsidRPr="003C12F4" w:rsidRDefault="003C12F4" w:rsidP="003C12F4">
            <w:pPr>
              <w:rPr>
                <w:rFonts w:ascii="Helvetica" w:hAnsi="Helvetica" w:cs="Helvetica"/>
              </w:rPr>
            </w:pPr>
          </w:p>
        </w:tc>
        <w:tc>
          <w:tcPr>
            <w:tcW w:w="541" w:type="pct"/>
          </w:tcPr>
          <w:p w14:paraId="050E6622" w14:textId="77777777" w:rsidR="003C12F4" w:rsidRPr="003C12F4" w:rsidRDefault="003C12F4" w:rsidP="003C12F4">
            <w:pPr>
              <w:rPr>
                <w:rFonts w:ascii="Helvetica" w:hAnsi="Helvetica" w:cs="Helvetica"/>
              </w:rPr>
            </w:pPr>
          </w:p>
        </w:tc>
      </w:tr>
      <w:tr w:rsidR="003C12F4" w:rsidRPr="003C12F4" w14:paraId="15F588E1" w14:textId="77777777" w:rsidTr="003C12F4">
        <w:tc>
          <w:tcPr>
            <w:tcW w:w="1087" w:type="pct"/>
            <w:hideMark/>
          </w:tcPr>
          <w:p w14:paraId="49D15B22" w14:textId="77777777" w:rsidR="003C12F4" w:rsidRPr="003C12F4" w:rsidRDefault="003C12F4" w:rsidP="003C12F4">
            <w:pPr>
              <w:rPr>
                <w:rFonts w:ascii="Helvetica" w:hAnsi="Helvetica" w:cs="Helvetica"/>
              </w:rPr>
            </w:pPr>
            <w:r w:rsidRPr="003C12F4">
              <w:rPr>
                <w:rFonts w:ascii="Helvetica" w:hAnsi="Helvetica" w:cs="Helvetica"/>
              </w:rPr>
              <w:t>Female</w:t>
            </w:r>
          </w:p>
        </w:tc>
        <w:tc>
          <w:tcPr>
            <w:tcW w:w="690" w:type="pct"/>
            <w:hideMark/>
          </w:tcPr>
          <w:p w14:paraId="7FA20A54" w14:textId="77777777" w:rsidR="003C12F4" w:rsidRPr="003C12F4" w:rsidRDefault="003C12F4" w:rsidP="003C12F4">
            <w:pPr>
              <w:rPr>
                <w:rFonts w:ascii="Helvetica" w:hAnsi="Helvetica" w:cs="Helvetica"/>
              </w:rPr>
            </w:pPr>
            <w:r w:rsidRPr="003C12F4">
              <w:rPr>
                <w:rFonts w:ascii="Helvetica" w:hAnsi="Helvetica" w:cs="Helvetica"/>
              </w:rPr>
              <w:t>0.67(0.62-0.73)</w:t>
            </w:r>
          </w:p>
        </w:tc>
        <w:tc>
          <w:tcPr>
            <w:tcW w:w="410" w:type="pct"/>
            <w:hideMark/>
          </w:tcPr>
          <w:p w14:paraId="067336B3"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0D062003" w14:textId="77777777" w:rsidR="003C12F4" w:rsidRPr="003C12F4" w:rsidRDefault="003C12F4" w:rsidP="003C12F4">
            <w:pPr>
              <w:rPr>
                <w:rFonts w:ascii="Helvetica" w:hAnsi="Helvetica" w:cs="Helvetica"/>
              </w:rPr>
            </w:pPr>
            <w:r w:rsidRPr="003C12F4">
              <w:rPr>
                <w:rFonts w:ascii="Helvetica" w:hAnsi="Helvetica" w:cs="Helvetica"/>
              </w:rPr>
              <w:t>0.75(0.67-0.84)</w:t>
            </w:r>
          </w:p>
        </w:tc>
        <w:tc>
          <w:tcPr>
            <w:tcW w:w="481" w:type="pct"/>
            <w:hideMark/>
          </w:tcPr>
          <w:p w14:paraId="3F06C24C"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923" w:type="pct"/>
            <w:vAlign w:val="center"/>
            <w:hideMark/>
          </w:tcPr>
          <w:p w14:paraId="0158A1B9" w14:textId="77777777" w:rsidR="003C12F4" w:rsidRPr="003C12F4" w:rsidRDefault="003C12F4" w:rsidP="003C12F4">
            <w:pPr>
              <w:rPr>
                <w:rFonts w:ascii="Helvetica" w:hAnsi="Helvetica" w:cs="Helvetica"/>
              </w:rPr>
            </w:pPr>
            <w:r w:rsidRPr="003C12F4">
              <w:rPr>
                <w:rFonts w:ascii="Helvetica" w:hAnsi="Helvetica" w:cs="Helvetica"/>
              </w:rPr>
              <w:t>0.74(0.63-0.89)</w:t>
            </w:r>
          </w:p>
        </w:tc>
        <w:tc>
          <w:tcPr>
            <w:tcW w:w="541" w:type="pct"/>
            <w:hideMark/>
          </w:tcPr>
          <w:p w14:paraId="4040EDF4" w14:textId="77777777" w:rsidR="003C12F4" w:rsidRPr="003C12F4" w:rsidRDefault="003C12F4" w:rsidP="003C12F4">
            <w:pPr>
              <w:rPr>
                <w:rFonts w:ascii="Helvetica" w:hAnsi="Helvetica" w:cs="Helvetica"/>
              </w:rPr>
            </w:pPr>
            <w:r w:rsidRPr="003C12F4">
              <w:rPr>
                <w:rFonts w:ascii="Helvetica" w:hAnsi="Helvetica" w:cs="Helvetica"/>
              </w:rPr>
              <w:t>&lt;0.001</w:t>
            </w:r>
          </w:p>
        </w:tc>
      </w:tr>
      <w:tr w:rsidR="003C12F4" w:rsidRPr="003C12F4" w14:paraId="35A43776" w14:textId="77777777" w:rsidTr="003C12F4">
        <w:tc>
          <w:tcPr>
            <w:tcW w:w="1087" w:type="pct"/>
            <w:hideMark/>
          </w:tcPr>
          <w:p w14:paraId="0790D983" w14:textId="77777777" w:rsidR="003C12F4" w:rsidRPr="003C12F4" w:rsidRDefault="003C12F4" w:rsidP="003C12F4">
            <w:pPr>
              <w:rPr>
                <w:rFonts w:ascii="Helvetica" w:hAnsi="Helvetica" w:cs="Helvetica"/>
              </w:rPr>
            </w:pPr>
            <w:r w:rsidRPr="003C12F4">
              <w:rPr>
                <w:rFonts w:ascii="Helvetica" w:hAnsi="Helvetica" w:cs="Helvetica"/>
              </w:rPr>
              <w:t>Male</w:t>
            </w:r>
          </w:p>
        </w:tc>
        <w:tc>
          <w:tcPr>
            <w:tcW w:w="690" w:type="pct"/>
            <w:hideMark/>
          </w:tcPr>
          <w:p w14:paraId="5AF52BCA" w14:textId="63ECFEBE"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10" w:type="pct"/>
          </w:tcPr>
          <w:p w14:paraId="0A9DBCE0" w14:textId="77777777" w:rsidR="003C12F4" w:rsidRPr="003C12F4" w:rsidRDefault="003C12F4" w:rsidP="003C12F4">
            <w:pPr>
              <w:rPr>
                <w:rFonts w:ascii="Helvetica" w:hAnsi="Helvetica" w:cs="Helvetica"/>
              </w:rPr>
            </w:pPr>
          </w:p>
        </w:tc>
        <w:tc>
          <w:tcPr>
            <w:tcW w:w="868" w:type="pct"/>
            <w:hideMark/>
          </w:tcPr>
          <w:p w14:paraId="6063A4B5" w14:textId="27D2D584"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81" w:type="pct"/>
          </w:tcPr>
          <w:p w14:paraId="69B28A98" w14:textId="77777777" w:rsidR="003C12F4" w:rsidRPr="003C12F4" w:rsidRDefault="003C12F4" w:rsidP="003C12F4">
            <w:pPr>
              <w:rPr>
                <w:rFonts w:ascii="Helvetica" w:hAnsi="Helvetica" w:cs="Helvetica"/>
              </w:rPr>
            </w:pPr>
          </w:p>
        </w:tc>
        <w:tc>
          <w:tcPr>
            <w:tcW w:w="923" w:type="pct"/>
            <w:hideMark/>
          </w:tcPr>
          <w:p w14:paraId="017BD711" w14:textId="2E3409A3"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541" w:type="pct"/>
          </w:tcPr>
          <w:p w14:paraId="06F66598" w14:textId="77777777" w:rsidR="003C12F4" w:rsidRPr="003C12F4" w:rsidRDefault="003C12F4" w:rsidP="003C12F4">
            <w:pPr>
              <w:rPr>
                <w:rFonts w:ascii="Helvetica" w:hAnsi="Helvetica" w:cs="Helvetica"/>
              </w:rPr>
            </w:pPr>
          </w:p>
        </w:tc>
      </w:tr>
      <w:tr w:rsidR="003C12F4" w:rsidRPr="003C12F4" w14:paraId="5D89BCFA" w14:textId="77777777" w:rsidTr="003C12F4">
        <w:tc>
          <w:tcPr>
            <w:tcW w:w="1087" w:type="pct"/>
            <w:hideMark/>
          </w:tcPr>
          <w:p w14:paraId="77F07488" w14:textId="77777777" w:rsidR="003C12F4" w:rsidRPr="003C12F4" w:rsidRDefault="003C12F4" w:rsidP="003C12F4">
            <w:pPr>
              <w:rPr>
                <w:rFonts w:ascii="Helvetica" w:hAnsi="Helvetica" w:cs="Helvetica"/>
                <w:b/>
                <w:bCs/>
              </w:rPr>
            </w:pPr>
            <w:r w:rsidRPr="003C12F4">
              <w:rPr>
                <w:rFonts w:ascii="Helvetica" w:hAnsi="Helvetica" w:cs="Helvetica"/>
                <w:b/>
                <w:bCs/>
              </w:rPr>
              <w:t>Residence</w:t>
            </w:r>
          </w:p>
        </w:tc>
        <w:tc>
          <w:tcPr>
            <w:tcW w:w="690" w:type="pct"/>
          </w:tcPr>
          <w:p w14:paraId="5EB372A6" w14:textId="77777777" w:rsidR="003C12F4" w:rsidRPr="003C12F4" w:rsidRDefault="003C12F4" w:rsidP="003C12F4">
            <w:pPr>
              <w:rPr>
                <w:rFonts w:ascii="Helvetica" w:hAnsi="Helvetica" w:cs="Helvetica"/>
              </w:rPr>
            </w:pPr>
          </w:p>
        </w:tc>
        <w:tc>
          <w:tcPr>
            <w:tcW w:w="410" w:type="pct"/>
          </w:tcPr>
          <w:p w14:paraId="25424437" w14:textId="77777777" w:rsidR="003C12F4" w:rsidRPr="003C12F4" w:rsidRDefault="003C12F4" w:rsidP="003C12F4">
            <w:pPr>
              <w:rPr>
                <w:rFonts w:ascii="Helvetica" w:hAnsi="Helvetica" w:cs="Helvetica"/>
              </w:rPr>
            </w:pPr>
          </w:p>
        </w:tc>
        <w:tc>
          <w:tcPr>
            <w:tcW w:w="868" w:type="pct"/>
          </w:tcPr>
          <w:p w14:paraId="7A3FB9C2" w14:textId="77777777" w:rsidR="003C12F4" w:rsidRPr="003C12F4" w:rsidRDefault="003C12F4" w:rsidP="003C12F4">
            <w:pPr>
              <w:rPr>
                <w:rFonts w:ascii="Helvetica" w:hAnsi="Helvetica" w:cs="Helvetica"/>
              </w:rPr>
            </w:pPr>
          </w:p>
        </w:tc>
        <w:tc>
          <w:tcPr>
            <w:tcW w:w="481" w:type="pct"/>
          </w:tcPr>
          <w:p w14:paraId="79C64820" w14:textId="77777777" w:rsidR="003C12F4" w:rsidRPr="003C12F4" w:rsidRDefault="003C12F4" w:rsidP="003C12F4">
            <w:pPr>
              <w:rPr>
                <w:rFonts w:ascii="Helvetica" w:hAnsi="Helvetica" w:cs="Helvetica"/>
              </w:rPr>
            </w:pPr>
          </w:p>
        </w:tc>
        <w:tc>
          <w:tcPr>
            <w:tcW w:w="923" w:type="pct"/>
          </w:tcPr>
          <w:p w14:paraId="46C9EF2F" w14:textId="77777777" w:rsidR="003C12F4" w:rsidRPr="003C12F4" w:rsidRDefault="003C12F4" w:rsidP="003C12F4">
            <w:pPr>
              <w:rPr>
                <w:rFonts w:ascii="Helvetica" w:hAnsi="Helvetica" w:cs="Helvetica"/>
              </w:rPr>
            </w:pPr>
          </w:p>
        </w:tc>
        <w:tc>
          <w:tcPr>
            <w:tcW w:w="541" w:type="pct"/>
          </w:tcPr>
          <w:p w14:paraId="4BE9A5C8" w14:textId="77777777" w:rsidR="003C12F4" w:rsidRPr="003C12F4" w:rsidRDefault="003C12F4" w:rsidP="003C12F4">
            <w:pPr>
              <w:rPr>
                <w:rFonts w:ascii="Helvetica" w:hAnsi="Helvetica" w:cs="Helvetica"/>
              </w:rPr>
            </w:pPr>
          </w:p>
        </w:tc>
      </w:tr>
      <w:tr w:rsidR="003C12F4" w:rsidRPr="003C12F4" w14:paraId="0F36C6E3" w14:textId="77777777" w:rsidTr="003C12F4">
        <w:tc>
          <w:tcPr>
            <w:tcW w:w="1087" w:type="pct"/>
            <w:hideMark/>
          </w:tcPr>
          <w:p w14:paraId="08239C10" w14:textId="77777777" w:rsidR="003C12F4" w:rsidRPr="003C12F4" w:rsidRDefault="003C12F4" w:rsidP="003C12F4">
            <w:pPr>
              <w:rPr>
                <w:rFonts w:ascii="Helvetica" w:hAnsi="Helvetica" w:cs="Helvetica"/>
              </w:rPr>
            </w:pPr>
            <w:r w:rsidRPr="003C12F4">
              <w:rPr>
                <w:rFonts w:ascii="Helvetica" w:hAnsi="Helvetica" w:cs="Helvetica"/>
              </w:rPr>
              <w:t>Rural</w:t>
            </w:r>
          </w:p>
        </w:tc>
        <w:tc>
          <w:tcPr>
            <w:tcW w:w="690" w:type="pct"/>
            <w:hideMark/>
          </w:tcPr>
          <w:p w14:paraId="5926D21A" w14:textId="77777777" w:rsidR="003C12F4" w:rsidRPr="003C12F4" w:rsidRDefault="003C12F4" w:rsidP="003C12F4">
            <w:pPr>
              <w:rPr>
                <w:rFonts w:ascii="Helvetica" w:hAnsi="Helvetica" w:cs="Helvetica"/>
              </w:rPr>
            </w:pPr>
            <w:r w:rsidRPr="003C12F4">
              <w:rPr>
                <w:rFonts w:ascii="Helvetica" w:hAnsi="Helvetica" w:cs="Helvetica"/>
              </w:rPr>
              <w:t>0.93(0.82-1.05)</w:t>
            </w:r>
          </w:p>
        </w:tc>
        <w:tc>
          <w:tcPr>
            <w:tcW w:w="410" w:type="pct"/>
            <w:hideMark/>
          </w:tcPr>
          <w:p w14:paraId="41570371" w14:textId="77777777" w:rsidR="003C12F4" w:rsidRPr="003C12F4" w:rsidRDefault="003C12F4" w:rsidP="003C12F4">
            <w:pPr>
              <w:rPr>
                <w:rFonts w:ascii="Helvetica" w:hAnsi="Helvetica" w:cs="Helvetica"/>
              </w:rPr>
            </w:pPr>
            <w:r w:rsidRPr="003C12F4">
              <w:rPr>
                <w:rFonts w:ascii="Helvetica" w:hAnsi="Helvetica" w:cs="Helvetica"/>
              </w:rPr>
              <w:t>0.244</w:t>
            </w:r>
          </w:p>
        </w:tc>
        <w:tc>
          <w:tcPr>
            <w:tcW w:w="868" w:type="pct"/>
            <w:hideMark/>
          </w:tcPr>
          <w:p w14:paraId="422BD147" w14:textId="77777777" w:rsidR="003C12F4" w:rsidRPr="003C12F4" w:rsidRDefault="003C12F4" w:rsidP="003C12F4">
            <w:pPr>
              <w:rPr>
                <w:rFonts w:ascii="Helvetica" w:hAnsi="Helvetica" w:cs="Helvetica"/>
              </w:rPr>
            </w:pPr>
            <w:r w:rsidRPr="003C12F4">
              <w:rPr>
                <w:rFonts w:ascii="Helvetica" w:hAnsi="Helvetica" w:cs="Helvetica"/>
              </w:rPr>
              <w:t>1.04(0.88-1.24)</w:t>
            </w:r>
          </w:p>
        </w:tc>
        <w:tc>
          <w:tcPr>
            <w:tcW w:w="481" w:type="pct"/>
            <w:hideMark/>
          </w:tcPr>
          <w:p w14:paraId="260878B8" w14:textId="77777777" w:rsidR="003C12F4" w:rsidRPr="003C12F4" w:rsidRDefault="003C12F4" w:rsidP="003C12F4">
            <w:pPr>
              <w:rPr>
                <w:rFonts w:ascii="Helvetica" w:hAnsi="Helvetica" w:cs="Helvetica"/>
              </w:rPr>
            </w:pPr>
            <w:r w:rsidRPr="003C12F4">
              <w:rPr>
                <w:rFonts w:ascii="Helvetica" w:hAnsi="Helvetica" w:cs="Helvetica"/>
              </w:rPr>
              <w:t>0.653</w:t>
            </w:r>
          </w:p>
        </w:tc>
        <w:tc>
          <w:tcPr>
            <w:tcW w:w="923" w:type="pct"/>
            <w:hideMark/>
          </w:tcPr>
          <w:p w14:paraId="2E0C0236" w14:textId="77777777" w:rsidR="003C12F4" w:rsidRPr="003C12F4" w:rsidRDefault="003C12F4" w:rsidP="003C12F4">
            <w:pPr>
              <w:rPr>
                <w:rFonts w:ascii="Helvetica" w:hAnsi="Helvetica" w:cs="Helvetica"/>
              </w:rPr>
            </w:pPr>
            <w:r w:rsidRPr="003C12F4">
              <w:rPr>
                <w:rFonts w:ascii="Helvetica" w:hAnsi="Helvetica" w:cs="Helvetica"/>
              </w:rPr>
              <w:t>0.90(0.69-1.17)</w:t>
            </w:r>
          </w:p>
        </w:tc>
        <w:tc>
          <w:tcPr>
            <w:tcW w:w="541" w:type="pct"/>
            <w:hideMark/>
          </w:tcPr>
          <w:p w14:paraId="1DBDA384" w14:textId="77777777" w:rsidR="003C12F4" w:rsidRPr="003C12F4" w:rsidRDefault="003C12F4" w:rsidP="003C12F4">
            <w:pPr>
              <w:rPr>
                <w:rFonts w:ascii="Helvetica" w:hAnsi="Helvetica" w:cs="Helvetica"/>
              </w:rPr>
            </w:pPr>
            <w:r w:rsidRPr="003C12F4">
              <w:rPr>
                <w:rFonts w:ascii="Helvetica" w:hAnsi="Helvetica" w:cs="Helvetica"/>
              </w:rPr>
              <w:t>0.442</w:t>
            </w:r>
          </w:p>
        </w:tc>
      </w:tr>
      <w:tr w:rsidR="003C12F4" w:rsidRPr="003C12F4" w14:paraId="6993444D" w14:textId="77777777" w:rsidTr="003C12F4">
        <w:tc>
          <w:tcPr>
            <w:tcW w:w="1087" w:type="pct"/>
            <w:hideMark/>
          </w:tcPr>
          <w:p w14:paraId="4378B454" w14:textId="77777777" w:rsidR="003C12F4" w:rsidRPr="003C12F4" w:rsidRDefault="003C12F4" w:rsidP="003C12F4">
            <w:pPr>
              <w:rPr>
                <w:rFonts w:ascii="Helvetica" w:hAnsi="Helvetica" w:cs="Helvetica"/>
              </w:rPr>
            </w:pPr>
            <w:r w:rsidRPr="003C12F4">
              <w:rPr>
                <w:rFonts w:ascii="Helvetica" w:hAnsi="Helvetica" w:cs="Helvetica"/>
              </w:rPr>
              <w:t>Urban</w:t>
            </w:r>
          </w:p>
        </w:tc>
        <w:tc>
          <w:tcPr>
            <w:tcW w:w="690" w:type="pct"/>
            <w:hideMark/>
          </w:tcPr>
          <w:p w14:paraId="08AAC765" w14:textId="68C1CBAC"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10" w:type="pct"/>
          </w:tcPr>
          <w:p w14:paraId="1AB02F1B" w14:textId="77777777" w:rsidR="003C12F4" w:rsidRPr="003C12F4" w:rsidRDefault="003C12F4" w:rsidP="003C12F4">
            <w:pPr>
              <w:rPr>
                <w:rFonts w:ascii="Helvetica" w:hAnsi="Helvetica" w:cs="Helvetica"/>
              </w:rPr>
            </w:pPr>
          </w:p>
        </w:tc>
        <w:tc>
          <w:tcPr>
            <w:tcW w:w="868" w:type="pct"/>
            <w:hideMark/>
          </w:tcPr>
          <w:p w14:paraId="740BE83C" w14:textId="156DE56B"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81" w:type="pct"/>
          </w:tcPr>
          <w:p w14:paraId="07D9464D" w14:textId="77777777" w:rsidR="003C12F4" w:rsidRPr="003C12F4" w:rsidRDefault="003C12F4" w:rsidP="003C12F4">
            <w:pPr>
              <w:rPr>
                <w:rFonts w:ascii="Helvetica" w:hAnsi="Helvetica" w:cs="Helvetica"/>
              </w:rPr>
            </w:pPr>
          </w:p>
        </w:tc>
        <w:tc>
          <w:tcPr>
            <w:tcW w:w="923" w:type="pct"/>
            <w:hideMark/>
          </w:tcPr>
          <w:p w14:paraId="356ABF3B" w14:textId="2BAEF833"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541" w:type="pct"/>
          </w:tcPr>
          <w:p w14:paraId="5B370A4E" w14:textId="77777777" w:rsidR="003C12F4" w:rsidRPr="003C12F4" w:rsidRDefault="003C12F4" w:rsidP="003C12F4">
            <w:pPr>
              <w:rPr>
                <w:rFonts w:ascii="Helvetica" w:hAnsi="Helvetica" w:cs="Helvetica"/>
              </w:rPr>
            </w:pPr>
          </w:p>
        </w:tc>
      </w:tr>
      <w:tr w:rsidR="003C12F4" w:rsidRPr="003C12F4" w14:paraId="019F3E5E" w14:textId="77777777" w:rsidTr="003C12F4">
        <w:tc>
          <w:tcPr>
            <w:tcW w:w="1087" w:type="pct"/>
            <w:hideMark/>
          </w:tcPr>
          <w:p w14:paraId="51B02260" w14:textId="77777777" w:rsidR="003C12F4" w:rsidRPr="003C12F4" w:rsidRDefault="003C12F4" w:rsidP="003C12F4">
            <w:pPr>
              <w:rPr>
                <w:rFonts w:ascii="Helvetica" w:hAnsi="Helvetica" w:cs="Helvetica"/>
                <w:b/>
                <w:bCs/>
              </w:rPr>
            </w:pPr>
            <w:r w:rsidRPr="003C12F4">
              <w:rPr>
                <w:rFonts w:ascii="Helvetica" w:hAnsi="Helvetica" w:cs="Helvetica"/>
                <w:b/>
                <w:bCs/>
              </w:rPr>
              <w:t>Religion</w:t>
            </w:r>
          </w:p>
        </w:tc>
        <w:tc>
          <w:tcPr>
            <w:tcW w:w="690" w:type="pct"/>
          </w:tcPr>
          <w:p w14:paraId="6D23A5FF" w14:textId="77777777" w:rsidR="003C12F4" w:rsidRPr="003C12F4" w:rsidRDefault="003C12F4" w:rsidP="003C12F4">
            <w:pPr>
              <w:rPr>
                <w:rFonts w:ascii="Helvetica" w:hAnsi="Helvetica" w:cs="Helvetica"/>
              </w:rPr>
            </w:pPr>
          </w:p>
        </w:tc>
        <w:tc>
          <w:tcPr>
            <w:tcW w:w="410" w:type="pct"/>
          </w:tcPr>
          <w:p w14:paraId="0BA421C6" w14:textId="77777777" w:rsidR="003C12F4" w:rsidRPr="003C12F4" w:rsidRDefault="003C12F4" w:rsidP="003C12F4">
            <w:pPr>
              <w:rPr>
                <w:rFonts w:ascii="Helvetica" w:hAnsi="Helvetica" w:cs="Helvetica"/>
              </w:rPr>
            </w:pPr>
          </w:p>
        </w:tc>
        <w:tc>
          <w:tcPr>
            <w:tcW w:w="868" w:type="pct"/>
          </w:tcPr>
          <w:p w14:paraId="32B05F67" w14:textId="77777777" w:rsidR="003C12F4" w:rsidRPr="003C12F4" w:rsidRDefault="003C12F4" w:rsidP="003C12F4">
            <w:pPr>
              <w:rPr>
                <w:rFonts w:ascii="Helvetica" w:hAnsi="Helvetica" w:cs="Helvetica"/>
              </w:rPr>
            </w:pPr>
          </w:p>
        </w:tc>
        <w:tc>
          <w:tcPr>
            <w:tcW w:w="481" w:type="pct"/>
          </w:tcPr>
          <w:p w14:paraId="3348CE48" w14:textId="77777777" w:rsidR="003C12F4" w:rsidRPr="003C12F4" w:rsidRDefault="003C12F4" w:rsidP="003C12F4">
            <w:pPr>
              <w:rPr>
                <w:rFonts w:ascii="Helvetica" w:hAnsi="Helvetica" w:cs="Helvetica"/>
              </w:rPr>
            </w:pPr>
          </w:p>
        </w:tc>
        <w:tc>
          <w:tcPr>
            <w:tcW w:w="923" w:type="pct"/>
          </w:tcPr>
          <w:p w14:paraId="0B1E6E29" w14:textId="77777777" w:rsidR="003C12F4" w:rsidRPr="003C12F4" w:rsidRDefault="003C12F4" w:rsidP="003C12F4">
            <w:pPr>
              <w:rPr>
                <w:rFonts w:ascii="Helvetica" w:hAnsi="Helvetica" w:cs="Helvetica"/>
              </w:rPr>
            </w:pPr>
          </w:p>
        </w:tc>
        <w:tc>
          <w:tcPr>
            <w:tcW w:w="541" w:type="pct"/>
          </w:tcPr>
          <w:p w14:paraId="2974D1BE" w14:textId="77777777" w:rsidR="003C12F4" w:rsidRPr="003C12F4" w:rsidRDefault="003C12F4" w:rsidP="003C12F4">
            <w:pPr>
              <w:rPr>
                <w:rFonts w:ascii="Helvetica" w:hAnsi="Helvetica" w:cs="Helvetica"/>
              </w:rPr>
            </w:pPr>
          </w:p>
        </w:tc>
      </w:tr>
      <w:tr w:rsidR="003C12F4" w:rsidRPr="003C12F4" w14:paraId="25C56F25" w14:textId="77777777" w:rsidTr="003C12F4">
        <w:tc>
          <w:tcPr>
            <w:tcW w:w="1087" w:type="pct"/>
            <w:hideMark/>
          </w:tcPr>
          <w:p w14:paraId="5528558B" w14:textId="77777777" w:rsidR="003C12F4" w:rsidRPr="003C12F4" w:rsidRDefault="003C12F4" w:rsidP="003C12F4">
            <w:pPr>
              <w:rPr>
                <w:rFonts w:ascii="Helvetica" w:hAnsi="Helvetica" w:cs="Helvetica"/>
              </w:rPr>
            </w:pPr>
            <w:r w:rsidRPr="003C12F4">
              <w:rPr>
                <w:rFonts w:ascii="Helvetica" w:hAnsi="Helvetica" w:cs="Helvetica"/>
              </w:rPr>
              <w:t>Protestant/Other Christian</w:t>
            </w:r>
          </w:p>
        </w:tc>
        <w:tc>
          <w:tcPr>
            <w:tcW w:w="690" w:type="pct"/>
            <w:hideMark/>
          </w:tcPr>
          <w:p w14:paraId="07669496" w14:textId="77777777" w:rsidR="003C12F4" w:rsidRPr="003C12F4" w:rsidRDefault="003C12F4" w:rsidP="003C12F4">
            <w:pPr>
              <w:rPr>
                <w:rFonts w:ascii="Helvetica" w:hAnsi="Helvetica" w:cs="Helvetica"/>
              </w:rPr>
            </w:pPr>
            <w:r w:rsidRPr="003C12F4">
              <w:rPr>
                <w:rFonts w:ascii="Helvetica" w:hAnsi="Helvetica" w:cs="Helvetica"/>
              </w:rPr>
              <w:t>1.08(0.96-1.21)</w:t>
            </w:r>
          </w:p>
        </w:tc>
        <w:tc>
          <w:tcPr>
            <w:tcW w:w="410" w:type="pct"/>
            <w:hideMark/>
          </w:tcPr>
          <w:p w14:paraId="055EEA54" w14:textId="77777777" w:rsidR="003C12F4" w:rsidRPr="003C12F4" w:rsidRDefault="003C12F4" w:rsidP="003C12F4">
            <w:pPr>
              <w:rPr>
                <w:rFonts w:ascii="Helvetica" w:hAnsi="Helvetica" w:cs="Helvetica"/>
              </w:rPr>
            </w:pPr>
            <w:r w:rsidRPr="003C12F4">
              <w:rPr>
                <w:rFonts w:ascii="Helvetica" w:hAnsi="Helvetica" w:cs="Helvetica"/>
              </w:rPr>
              <w:t>0.197</w:t>
            </w:r>
          </w:p>
        </w:tc>
        <w:tc>
          <w:tcPr>
            <w:tcW w:w="868" w:type="pct"/>
            <w:hideMark/>
          </w:tcPr>
          <w:p w14:paraId="255055F5" w14:textId="77777777" w:rsidR="003C12F4" w:rsidRPr="003C12F4" w:rsidRDefault="003C12F4" w:rsidP="003C12F4">
            <w:pPr>
              <w:rPr>
                <w:rFonts w:ascii="Helvetica" w:hAnsi="Helvetica" w:cs="Helvetica"/>
              </w:rPr>
            </w:pPr>
            <w:r w:rsidRPr="003C12F4">
              <w:rPr>
                <w:rFonts w:ascii="Helvetica" w:hAnsi="Helvetica" w:cs="Helvetica"/>
              </w:rPr>
              <w:t>0.93(0.81-1.07)</w:t>
            </w:r>
          </w:p>
        </w:tc>
        <w:tc>
          <w:tcPr>
            <w:tcW w:w="481" w:type="pct"/>
            <w:vAlign w:val="center"/>
            <w:hideMark/>
          </w:tcPr>
          <w:p w14:paraId="15FE6FBF" w14:textId="77777777" w:rsidR="003C12F4" w:rsidRPr="003C12F4" w:rsidRDefault="003C12F4" w:rsidP="003C12F4">
            <w:pPr>
              <w:rPr>
                <w:rFonts w:ascii="Helvetica" w:hAnsi="Helvetica" w:cs="Helvetica"/>
              </w:rPr>
            </w:pPr>
            <w:r w:rsidRPr="003C12F4">
              <w:rPr>
                <w:rFonts w:ascii="Helvetica" w:hAnsi="Helvetica" w:cs="Helvetica"/>
                <w:color w:val="000000"/>
              </w:rPr>
              <w:t>0.309</w:t>
            </w:r>
          </w:p>
        </w:tc>
        <w:tc>
          <w:tcPr>
            <w:tcW w:w="923" w:type="pct"/>
            <w:vAlign w:val="center"/>
            <w:hideMark/>
          </w:tcPr>
          <w:p w14:paraId="5D11C0C3" w14:textId="77777777" w:rsidR="003C12F4" w:rsidRPr="003C12F4" w:rsidRDefault="003C12F4" w:rsidP="003C12F4">
            <w:pPr>
              <w:rPr>
                <w:rFonts w:ascii="Helvetica" w:hAnsi="Helvetica" w:cs="Helvetica"/>
              </w:rPr>
            </w:pPr>
            <w:r w:rsidRPr="003C12F4">
              <w:rPr>
                <w:rFonts w:ascii="Helvetica" w:hAnsi="Helvetica" w:cs="Helvetica"/>
                <w:color w:val="000000"/>
              </w:rPr>
              <w:t>0.83(0.67-1.04)</w:t>
            </w:r>
          </w:p>
        </w:tc>
        <w:tc>
          <w:tcPr>
            <w:tcW w:w="541" w:type="pct"/>
            <w:vAlign w:val="center"/>
            <w:hideMark/>
          </w:tcPr>
          <w:p w14:paraId="0D1CD288" w14:textId="77777777" w:rsidR="003C12F4" w:rsidRPr="003C12F4" w:rsidRDefault="003C12F4" w:rsidP="003C12F4">
            <w:pPr>
              <w:rPr>
                <w:rFonts w:ascii="Helvetica" w:hAnsi="Helvetica" w:cs="Helvetica"/>
              </w:rPr>
            </w:pPr>
            <w:r w:rsidRPr="003C12F4">
              <w:rPr>
                <w:rFonts w:ascii="Helvetica" w:hAnsi="Helvetica" w:cs="Helvetica"/>
                <w:color w:val="000000"/>
              </w:rPr>
              <w:t>0.109</w:t>
            </w:r>
          </w:p>
        </w:tc>
      </w:tr>
      <w:tr w:rsidR="003C12F4" w:rsidRPr="003C12F4" w14:paraId="26D154BA" w14:textId="77777777" w:rsidTr="003C12F4">
        <w:tc>
          <w:tcPr>
            <w:tcW w:w="1087" w:type="pct"/>
            <w:hideMark/>
          </w:tcPr>
          <w:p w14:paraId="224599B6" w14:textId="77777777" w:rsidR="003C12F4" w:rsidRPr="003C12F4" w:rsidRDefault="003C12F4" w:rsidP="003C12F4">
            <w:pPr>
              <w:rPr>
                <w:rFonts w:ascii="Helvetica" w:hAnsi="Helvetica" w:cs="Helvetica"/>
              </w:rPr>
            </w:pPr>
            <w:r w:rsidRPr="003C12F4">
              <w:rPr>
                <w:rFonts w:ascii="Helvetica" w:hAnsi="Helvetica" w:cs="Helvetica"/>
              </w:rPr>
              <w:t>Muslim</w:t>
            </w:r>
          </w:p>
        </w:tc>
        <w:tc>
          <w:tcPr>
            <w:tcW w:w="690" w:type="pct"/>
            <w:hideMark/>
          </w:tcPr>
          <w:p w14:paraId="6326A897" w14:textId="77777777" w:rsidR="003C12F4" w:rsidRPr="003C12F4" w:rsidRDefault="003C12F4" w:rsidP="003C12F4">
            <w:pPr>
              <w:rPr>
                <w:rFonts w:ascii="Helvetica" w:hAnsi="Helvetica" w:cs="Helvetica"/>
              </w:rPr>
            </w:pPr>
            <w:r w:rsidRPr="003C12F4">
              <w:rPr>
                <w:rFonts w:ascii="Helvetica" w:hAnsi="Helvetica" w:cs="Helvetica"/>
              </w:rPr>
              <w:t>0.75(0.62-0.90)</w:t>
            </w:r>
          </w:p>
        </w:tc>
        <w:tc>
          <w:tcPr>
            <w:tcW w:w="410" w:type="pct"/>
            <w:hideMark/>
          </w:tcPr>
          <w:p w14:paraId="5D1EA203" w14:textId="77777777" w:rsidR="003C12F4" w:rsidRPr="003C12F4" w:rsidRDefault="003C12F4" w:rsidP="003C12F4">
            <w:pPr>
              <w:rPr>
                <w:rFonts w:ascii="Helvetica" w:hAnsi="Helvetica" w:cs="Helvetica"/>
              </w:rPr>
            </w:pPr>
            <w:r w:rsidRPr="003C12F4">
              <w:rPr>
                <w:rFonts w:ascii="Helvetica" w:hAnsi="Helvetica" w:cs="Helvetica"/>
              </w:rPr>
              <w:t>0.003</w:t>
            </w:r>
          </w:p>
        </w:tc>
        <w:tc>
          <w:tcPr>
            <w:tcW w:w="868" w:type="pct"/>
            <w:hideMark/>
          </w:tcPr>
          <w:p w14:paraId="7B3A4246" w14:textId="77777777" w:rsidR="003C12F4" w:rsidRPr="003C12F4" w:rsidRDefault="003C12F4" w:rsidP="003C12F4">
            <w:pPr>
              <w:rPr>
                <w:rFonts w:ascii="Helvetica" w:hAnsi="Helvetica" w:cs="Helvetica"/>
              </w:rPr>
            </w:pPr>
            <w:r w:rsidRPr="003C12F4">
              <w:rPr>
                <w:rFonts w:ascii="Helvetica" w:hAnsi="Helvetica" w:cs="Helvetica"/>
              </w:rPr>
              <w:t>0.94(0.75-1.18)</w:t>
            </w:r>
          </w:p>
        </w:tc>
        <w:tc>
          <w:tcPr>
            <w:tcW w:w="481" w:type="pct"/>
            <w:vAlign w:val="center"/>
            <w:hideMark/>
          </w:tcPr>
          <w:p w14:paraId="050D7AEF" w14:textId="77777777" w:rsidR="003C12F4" w:rsidRPr="003C12F4" w:rsidRDefault="003C12F4" w:rsidP="003C12F4">
            <w:pPr>
              <w:rPr>
                <w:rFonts w:ascii="Helvetica" w:hAnsi="Helvetica" w:cs="Helvetica"/>
              </w:rPr>
            </w:pPr>
            <w:r w:rsidRPr="003C12F4">
              <w:rPr>
                <w:rFonts w:ascii="Helvetica" w:hAnsi="Helvetica" w:cs="Helvetica"/>
                <w:color w:val="000000"/>
              </w:rPr>
              <w:t>0.599</w:t>
            </w:r>
          </w:p>
        </w:tc>
        <w:tc>
          <w:tcPr>
            <w:tcW w:w="923" w:type="pct"/>
            <w:vAlign w:val="center"/>
            <w:hideMark/>
          </w:tcPr>
          <w:p w14:paraId="7131CDE8" w14:textId="77777777" w:rsidR="003C12F4" w:rsidRPr="003C12F4" w:rsidRDefault="003C12F4" w:rsidP="003C12F4">
            <w:pPr>
              <w:rPr>
                <w:rFonts w:ascii="Helvetica" w:hAnsi="Helvetica" w:cs="Helvetica"/>
              </w:rPr>
            </w:pPr>
            <w:r w:rsidRPr="003C12F4">
              <w:rPr>
                <w:rFonts w:ascii="Helvetica" w:hAnsi="Helvetica" w:cs="Helvetica"/>
                <w:color w:val="000000"/>
              </w:rPr>
              <w:t>1.28(0.90-1.83)</w:t>
            </w:r>
          </w:p>
        </w:tc>
        <w:tc>
          <w:tcPr>
            <w:tcW w:w="541" w:type="pct"/>
            <w:vAlign w:val="center"/>
            <w:hideMark/>
          </w:tcPr>
          <w:p w14:paraId="1EB52822" w14:textId="77777777" w:rsidR="003C12F4" w:rsidRPr="003C12F4" w:rsidRDefault="003C12F4" w:rsidP="003C12F4">
            <w:pPr>
              <w:rPr>
                <w:rFonts w:ascii="Helvetica" w:hAnsi="Helvetica" w:cs="Helvetica"/>
              </w:rPr>
            </w:pPr>
            <w:r w:rsidRPr="003C12F4">
              <w:rPr>
                <w:rFonts w:ascii="Helvetica" w:hAnsi="Helvetica" w:cs="Helvetica"/>
                <w:color w:val="000000"/>
              </w:rPr>
              <w:t>0.172</w:t>
            </w:r>
          </w:p>
        </w:tc>
      </w:tr>
      <w:tr w:rsidR="003C12F4" w:rsidRPr="003C12F4" w14:paraId="6B7A2253" w14:textId="77777777" w:rsidTr="003C12F4">
        <w:tc>
          <w:tcPr>
            <w:tcW w:w="1087" w:type="pct"/>
            <w:hideMark/>
          </w:tcPr>
          <w:p w14:paraId="47AC3C23" w14:textId="77777777" w:rsidR="003C12F4" w:rsidRPr="003C12F4" w:rsidRDefault="003C12F4" w:rsidP="003C12F4">
            <w:pPr>
              <w:rPr>
                <w:rFonts w:ascii="Helvetica" w:hAnsi="Helvetica" w:cs="Helvetica"/>
              </w:rPr>
            </w:pPr>
            <w:r w:rsidRPr="003C12F4">
              <w:rPr>
                <w:rFonts w:ascii="Helvetica" w:hAnsi="Helvetica" w:cs="Helvetica"/>
              </w:rPr>
              <w:t>No religion</w:t>
            </w:r>
          </w:p>
        </w:tc>
        <w:tc>
          <w:tcPr>
            <w:tcW w:w="690" w:type="pct"/>
            <w:hideMark/>
          </w:tcPr>
          <w:p w14:paraId="358BD904" w14:textId="77777777" w:rsidR="003C12F4" w:rsidRPr="003C12F4" w:rsidRDefault="003C12F4" w:rsidP="003C12F4">
            <w:pPr>
              <w:rPr>
                <w:rFonts w:ascii="Helvetica" w:hAnsi="Helvetica" w:cs="Helvetica"/>
              </w:rPr>
            </w:pPr>
            <w:r w:rsidRPr="003C12F4">
              <w:rPr>
                <w:rFonts w:ascii="Helvetica" w:hAnsi="Helvetica" w:cs="Helvetica"/>
              </w:rPr>
              <w:t>1.33(1.04-1.70)</w:t>
            </w:r>
          </w:p>
        </w:tc>
        <w:tc>
          <w:tcPr>
            <w:tcW w:w="410" w:type="pct"/>
            <w:hideMark/>
          </w:tcPr>
          <w:p w14:paraId="5111412C" w14:textId="77777777" w:rsidR="003C12F4" w:rsidRPr="003C12F4" w:rsidRDefault="003C12F4" w:rsidP="003C12F4">
            <w:pPr>
              <w:rPr>
                <w:rFonts w:ascii="Helvetica" w:hAnsi="Helvetica" w:cs="Helvetica"/>
              </w:rPr>
            </w:pPr>
            <w:r w:rsidRPr="003C12F4">
              <w:rPr>
                <w:rFonts w:ascii="Helvetica" w:hAnsi="Helvetica" w:cs="Helvetica"/>
              </w:rPr>
              <w:t>0.023</w:t>
            </w:r>
          </w:p>
        </w:tc>
        <w:tc>
          <w:tcPr>
            <w:tcW w:w="868" w:type="pct"/>
            <w:hideMark/>
          </w:tcPr>
          <w:p w14:paraId="1DFE2335" w14:textId="77777777" w:rsidR="003C12F4" w:rsidRPr="003C12F4" w:rsidRDefault="003C12F4" w:rsidP="003C12F4">
            <w:pPr>
              <w:rPr>
                <w:rFonts w:ascii="Helvetica" w:hAnsi="Helvetica" w:cs="Helvetica"/>
              </w:rPr>
            </w:pPr>
            <w:r w:rsidRPr="003C12F4">
              <w:rPr>
                <w:rFonts w:ascii="Helvetica" w:hAnsi="Helvetica" w:cs="Helvetica"/>
              </w:rPr>
              <w:t>1.01(0.76-1.34)</w:t>
            </w:r>
          </w:p>
        </w:tc>
        <w:tc>
          <w:tcPr>
            <w:tcW w:w="481" w:type="pct"/>
            <w:vAlign w:val="center"/>
            <w:hideMark/>
          </w:tcPr>
          <w:p w14:paraId="39996326" w14:textId="77777777" w:rsidR="003C12F4" w:rsidRPr="003C12F4" w:rsidRDefault="003C12F4" w:rsidP="003C12F4">
            <w:pPr>
              <w:rPr>
                <w:rFonts w:ascii="Helvetica" w:hAnsi="Helvetica" w:cs="Helvetica"/>
              </w:rPr>
            </w:pPr>
            <w:r w:rsidRPr="003C12F4">
              <w:rPr>
                <w:rFonts w:ascii="Helvetica" w:hAnsi="Helvetica" w:cs="Helvetica"/>
                <w:color w:val="000000"/>
              </w:rPr>
              <w:t>0.933</w:t>
            </w:r>
          </w:p>
        </w:tc>
        <w:tc>
          <w:tcPr>
            <w:tcW w:w="923" w:type="pct"/>
            <w:vAlign w:val="center"/>
            <w:hideMark/>
          </w:tcPr>
          <w:p w14:paraId="4C7D79CD" w14:textId="77777777" w:rsidR="003C12F4" w:rsidRPr="003C12F4" w:rsidRDefault="003C12F4" w:rsidP="003C12F4">
            <w:pPr>
              <w:rPr>
                <w:rFonts w:ascii="Helvetica" w:hAnsi="Helvetica" w:cs="Helvetica"/>
              </w:rPr>
            </w:pPr>
            <w:r w:rsidRPr="003C12F4">
              <w:rPr>
                <w:rFonts w:ascii="Helvetica" w:hAnsi="Helvetica" w:cs="Helvetica"/>
                <w:color w:val="000000"/>
              </w:rPr>
              <w:t>0.90(0.57-1.42)</w:t>
            </w:r>
          </w:p>
        </w:tc>
        <w:tc>
          <w:tcPr>
            <w:tcW w:w="541" w:type="pct"/>
            <w:vAlign w:val="center"/>
            <w:hideMark/>
          </w:tcPr>
          <w:p w14:paraId="04B694E1" w14:textId="77777777" w:rsidR="003C12F4" w:rsidRPr="003C12F4" w:rsidRDefault="003C12F4" w:rsidP="003C12F4">
            <w:pPr>
              <w:rPr>
                <w:rFonts w:ascii="Helvetica" w:hAnsi="Helvetica" w:cs="Helvetica"/>
              </w:rPr>
            </w:pPr>
            <w:r w:rsidRPr="003C12F4">
              <w:rPr>
                <w:rFonts w:ascii="Helvetica" w:hAnsi="Helvetica" w:cs="Helvetica"/>
                <w:color w:val="000000"/>
              </w:rPr>
              <w:t>0.648</w:t>
            </w:r>
          </w:p>
        </w:tc>
      </w:tr>
      <w:tr w:rsidR="003C12F4" w:rsidRPr="003C12F4" w14:paraId="4896F919" w14:textId="77777777" w:rsidTr="003C12F4">
        <w:tc>
          <w:tcPr>
            <w:tcW w:w="1087" w:type="pct"/>
            <w:hideMark/>
          </w:tcPr>
          <w:p w14:paraId="4783B8E5" w14:textId="77777777" w:rsidR="003C12F4" w:rsidRPr="003C12F4" w:rsidRDefault="003C12F4" w:rsidP="003C12F4">
            <w:pPr>
              <w:rPr>
                <w:rFonts w:ascii="Helvetica" w:hAnsi="Helvetica" w:cs="Helvetica"/>
              </w:rPr>
            </w:pPr>
            <w:r w:rsidRPr="003C12F4">
              <w:rPr>
                <w:rFonts w:ascii="Helvetica" w:hAnsi="Helvetica" w:cs="Helvetica"/>
              </w:rPr>
              <w:t>Other</w:t>
            </w:r>
          </w:p>
        </w:tc>
        <w:tc>
          <w:tcPr>
            <w:tcW w:w="690" w:type="pct"/>
            <w:hideMark/>
          </w:tcPr>
          <w:p w14:paraId="23591504" w14:textId="77777777" w:rsidR="003C12F4" w:rsidRPr="003C12F4" w:rsidRDefault="003C12F4" w:rsidP="003C12F4">
            <w:pPr>
              <w:rPr>
                <w:rFonts w:ascii="Helvetica" w:hAnsi="Helvetica" w:cs="Helvetica"/>
              </w:rPr>
            </w:pPr>
            <w:r w:rsidRPr="003C12F4">
              <w:rPr>
                <w:rFonts w:ascii="Helvetica" w:hAnsi="Helvetica" w:cs="Helvetica"/>
              </w:rPr>
              <w:t>2.22(0.44-11.32)</w:t>
            </w:r>
          </w:p>
        </w:tc>
        <w:tc>
          <w:tcPr>
            <w:tcW w:w="410" w:type="pct"/>
            <w:hideMark/>
          </w:tcPr>
          <w:p w14:paraId="2B87FC8B" w14:textId="77777777" w:rsidR="003C12F4" w:rsidRPr="003C12F4" w:rsidRDefault="003C12F4" w:rsidP="003C12F4">
            <w:pPr>
              <w:rPr>
                <w:rFonts w:ascii="Helvetica" w:hAnsi="Helvetica" w:cs="Helvetica"/>
              </w:rPr>
            </w:pPr>
            <w:r w:rsidRPr="003C12F4">
              <w:rPr>
                <w:rFonts w:ascii="Helvetica" w:hAnsi="Helvetica" w:cs="Helvetica"/>
              </w:rPr>
              <w:t>0.337</w:t>
            </w:r>
          </w:p>
        </w:tc>
        <w:tc>
          <w:tcPr>
            <w:tcW w:w="868" w:type="pct"/>
            <w:hideMark/>
          </w:tcPr>
          <w:p w14:paraId="1AF01BEB" w14:textId="77777777" w:rsidR="003C12F4" w:rsidRPr="003C12F4" w:rsidRDefault="003C12F4" w:rsidP="003C12F4">
            <w:pPr>
              <w:rPr>
                <w:rFonts w:ascii="Helvetica" w:hAnsi="Helvetica" w:cs="Helvetica"/>
              </w:rPr>
            </w:pPr>
            <w:r w:rsidRPr="003C12F4">
              <w:rPr>
                <w:rFonts w:ascii="Helvetica" w:hAnsi="Helvetica" w:cs="Helvetica"/>
              </w:rPr>
              <w:t>18.69(4.00-87.32)</w:t>
            </w:r>
          </w:p>
        </w:tc>
        <w:tc>
          <w:tcPr>
            <w:tcW w:w="481" w:type="pct"/>
            <w:vAlign w:val="center"/>
            <w:hideMark/>
          </w:tcPr>
          <w:p w14:paraId="086BBB6D"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vAlign w:val="center"/>
            <w:hideMark/>
          </w:tcPr>
          <w:p w14:paraId="2801E8CA" w14:textId="77777777" w:rsidR="003C12F4" w:rsidRPr="003C12F4" w:rsidRDefault="003C12F4" w:rsidP="003C12F4">
            <w:pPr>
              <w:rPr>
                <w:rFonts w:ascii="Helvetica" w:hAnsi="Helvetica" w:cs="Helvetica"/>
              </w:rPr>
            </w:pPr>
            <w:r w:rsidRPr="003C12F4">
              <w:rPr>
                <w:rFonts w:ascii="Helvetica" w:hAnsi="Helvetica" w:cs="Helvetica"/>
                <w:color w:val="000000"/>
              </w:rPr>
              <w:t>15.80(3.44-72.53)</w:t>
            </w:r>
          </w:p>
        </w:tc>
        <w:tc>
          <w:tcPr>
            <w:tcW w:w="541" w:type="pct"/>
            <w:vAlign w:val="center"/>
            <w:hideMark/>
          </w:tcPr>
          <w:p w14:paraId="6C4C5CF4"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1258D34E" w14:textId="77777777" w:rsidTr="003C12F4">
        <w:tc>
          <w:tcPr>
            <w:tcW w:w="1087" w:type="pct"/>
            <w:hideMark/>
          </w:tcPr>
          <w:p w14:paraId="62DF02AE" w14:textId="77777777" w:rsidR="003C12F4" w:rsidRPr="003C12F4" w:rsidRDefault="003C12F4" w:rsidP="003C12F4">
            <w:pPr>
              <w:rPr>
                <w:rFonts w:ascii="Helvetica" w:hAnsi="Helvetica" w:cs="Helvetica"/>
              </w:rPr>
            </w:pPr>
            <w:r w:rsidRPr="003C12F4">
              <w:rPr>
                <w:rFonts w:ascii="Helvetica" w:hAnsi="Helvetica" w:cs="Helvetica"/>
              </w:rPr>
              <w:t>Roman catholic</w:t>
            </w:r>
          </w:p>
        </w:tc>
        <w:tc>
          <w:tcPr>
            <w:tcW w:w="690" w:type="pct"/>
            <w:hideMark/>
          </w:tcPr>
          <w:p w14:paraId="2076BBCF" w14:textId="2EC7A87F"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10" w:type="pct"/>
          </w:tcPr>
          <w:p w14:paraId="060FAB93" w14:textId="77777777" w:rsidR="003C12F4" w:rsidRPr="003C12F4" w:rsidRDefault="003C12F4" w:rsidP="003C12F4">
            <w:pPr>
              <w:rPr>
                <w:rFonts w:ascii="Helvetica" w:hAnsi="Helvetica" w:cs="Helvetica"/>
              </w:rPr>
            </w:pPr>
          </w:p>
        </w:tc>
        <w:tc>
          <w:tcPr>
            <w:tcW w:w="868" w:type="pct"/>
            <w:hideMark/>
          </w:tcPr>
          <w:p w14:paraId="2235E2CC" w14:textId="0ED5B07F"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81" w:type="pct"/>
          </w:tcPr>
          <w:p w14:paraId="084A6F06" w14:textId="77777777" w:rsidR="003C12F4" w:rsidRPr="003C12F4" w:rsidRDefault="003C12F4" w:rsidP="003C12F4">
            <w:pPr>
              <w:rPr>
                <w:rFonts w:ascii="Helvetica" w:hAnsi="Helvetica" w:cs="Helvetica"/>
              </w:rPr>
            </w:pPr>
          </w:p>
        </w:tc>
        <w:tc>
          <w:tcPr>
            <w:tcW w:w="923" w:type="pct"/>
            <w:hideMark/>
          </w:tcPr>
          <w:p w14:paraId="2A91F486" w14:textId="6287D56B"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541" w:type="pct"/>
          </w:tcPr>
          <w:p w14:paraId="3C5E8D20" w14:textId="77777777" w:rsidR="003C12F4" w:rsidRPr="003C12F4" w:rsidRDefault="003C12F4" w:rsidP="003C12F4">
            <w:pPr>
              <w:rPr>
                <w:rFonts w:ascii="Helvetica" w:hAnsi="Helvetica" w:cs="Helvetica"/>
              </w:rPr>
            </w:pPr>
          </w:p>
        </w:tc>
      </w:tr>
      <w:tr w:rsidR="003C12F4" w:rsidRPr="003C12F4" w14:paraId="0C912CC3" w14:textId="77777777" w:rsidTr="003C12F4">
        <w:tc>
          <w:tcPr>
            <w:tcW w:w="1087" w:type="pct"/>
            <w:hideMark/>
          </w:tcPr>
          <w:p w14:paraId="74AF002B" w14:textId="77777777" w:rsidR="003C12F4" w:rsidRPr="003C12F4" w:rsidRDefault="003C12F4" w:rsidP="003C12F4">
            <w:pPr>
              <w:rPr>
                <w:rFonts w:ascii="Helvetica" w:hAnsi="Helvetica" w:cs="Helvetica"/>
                <w:b/>
                <w:bCs/>
              </w:rPr>
            </w:pPr>
            <w:r w:rsidRPr="003C12F4">
              <w:rPr>
                <w:rFonts w:ascii="Helvetica" w:hAnsi="Helvetica" w:cs="Helvetica"/>
                <w:b/>
                <w:bCs/>
              </w:rPr>
              <w:t>Mother’s education level</w:t>
            </w:r>
          </w:p>
        </w:tc>
        <w:tc>
          <w:tcPr>
            <w:tcW w:w="690" w:type="pct"/>
          </w:tcPr>
          <w:p w14:paraId="78A67198" w14:textId="77777777" w:rsidR="003C12F4" w:rsidRPr="003C12F4" w:rsidRDefault="003C12F4" w:rsidP="003C12F4">
            <w:pPr>
              <w:rPr>
                <w:rFonts w:ascii="Helvetica" w:hAnsi="Helvetica" w:cs="Helvetica"/>
              </w:rPr>
            </w:pPr>
          </w:p>
        </w:tc>
        <w:tc>
          <w:tcPr>
            <w:tcW w:w="410" w:type="pct"/>
          </w:tcPr>
          <w:p w14:paraId="2460DDB7" w14:textId="77777777" w:rsidR="003C12F4" w:rsidRPr="003C12F4" w:rsidRDefault="003C12F4" w:rsidP="003C12F4">
            <w:pPr>
              <w:rPr>
                <w:rFonts w:ascii="Helvetica" w:hAnsi="Helvetica" w:cs="Helvetica"/>
              </w:rPr>
            </w:pPr>
          </w:p>
        </w:tc>
        <w:tc>
          <w:tcPr>
            <w:tcW w:w="868" w:type="pct"/>
          </w:tcPr>
          <w:p w14:paraId="332674F2" w14:textId="77777777" w:rsidR="003C12F4" w:rsidRPr="003C12F4" w:rsidRDefault="003C12F4" w:rsidP="003C12F4">
            <w:pPr>
              <w:rPr>
                <w:rFonts w:ascii="Helvetica" w:hAnsi="Helvetica" w:cs="Helvetica"/>
              </w:rPr>
            </w:pPr>
          </w:p>
        </w:tc>
        <w:tc>
          <w:tcPr>
            <w:tcW w:w="481" w:type="pct"/>
          </w:tcPr>
          <w:p w14:paraId="65613BFB" w14:textId="77777777" w:rsidR="003C12F4" w:rsidRPr="003C12F4" w:rsidRDefault="003C12F4" w:rsidP="003C12F4">
            <w:pPr>
              <w:rPr>
                <w:rFonts w:ascii="Helvetica" w:hAnsi="Helvetica" w:cs="Helvetica"/>
              </w:rPr>
            </w:pPr>
          </w:p>
        </w:tc>
        <w:tc>
          <w:tcPr>
            <w:tcW w:w="923" w:type="pct"/>
          </w:tcPr>
          <w:p w14:paraId="5E4704BE" w14:textId="77777777" w:rsidR="003C12F4" w:rsidRPr="003C12F4" w:rsidRDefault="003C12F4" w:rsidP="003C12F4">
            <w:pPr>
              <w:rPr>
                <w:rFonts w:ascii="Helvetica" w:hAnsi="Helvetica" w:cs="Helvetica"/>
              </w:rPr>
            </w:pPr>
          </w:p>
        </w:tc>
        <w:tc>
          <w:tcPr>
            <w:tcW w:w="541" w:type="pct"/>
          </w:tcPr>
          <w:p w14:paraId="658DD0D3" w14:textId="77777777" w:rsidR="003C12F4" w:rsidRPr="003C12F4" w:rsidRDefault="003C12F4" w:rsidP="003C12F4">
            <w:pPr>
              <w:rPr>
                <w:rFonts w:ascii="Helvetica" w:hAnsi="Helvetica" w:cs="Helvetica"/>
              </w:rPr>
            </w:pPr>
          </w:p>
        </w:tc>
      </w:tr>
      <w:tr w:rsidR="003C12F4" w:rsidRPr="003C12F4" w14:paraId="79DBE1D0" w14:textId="77777777" w:rsidTr="003C12F4">
        <w:tc>
          <w:tcPr>
            <w:tcW w:w="1087" w:type="pct"/>
            <w:hideMark/>
          </w:tcPr>
          <w:p w14:paraId="386EDCDA" w14:textId="77777777" w:rsidR="003C12F4" w:rsidRPr="003C12F4" w:rsidRDefault="003C12F4" w:rsidP="003C12F4">
            <w:pPr>
              <w:rPr>
                <w:rFonts w:ascii="Helvetica" w:hAnsi="Helvetica" w:cs="Helvetica"/>
              </w:rPr>
            </w:pPr>
            <w:r w:rsidRPr="003C12F4">
              <w:rPr>
                <w:rFonts w:ascii="Helvetica" w:hAnsi="Helvetica" w:cs="Helvetica"/>
              </w:rPr>
              <w:t>No education/preschool</w:t>
            </w:r>
          </w:p>
        </w:tc>
        <w:tc>
          <w:tcPr>
            <w:tcW w:w="690" w:type="pct"/>
            <w:hideMark/>
          </w:tcPr>
          <w:p w14:paraId="101B70E3" w14:textId="77777777" w:rsidR="003C12F4" w:rsidRPr="003C12F4" w:rsidRDefault="003C12F4" w:rsidP="003C12F4">
            <w:pPr>
              <w:rPr>
                <w:rFonts w:ascii="Helvetica" w:hAnsi="Helvetica" w:cs="Helvetica"/>
              </w:rPr>
            </w:pPr>
            <w:r w:rsidRPr="003C12F4">
              <w:rPr>
                <w:rFonts w:ascii="Helvetica" w:hAnsi="Helvetica" w:cs="Helvetica"/>
              </w:rPr>
              <w:t>1.29(0.93-1.81)</w:t>
            </w:r>
          </w:p>
        </w:tc>
        <w:tc>
          <w:tcPr>
            <w:tcW w:w="410" w:type="pct"/>
            <w:hideMark/>
          </w:tcPr>
          <w:p w14:paraId="07C67834" w14:textId="77777777" w:rsidR="003C12F4" w:rsidRPr="003C12F4" w:rsidRDefault="003C12F4" w:rsidP="003C12F4">
            <w:pPr>
              <w:rPr>
                <w:rFonts w:ascii="Helvetica" w:hAnsi="Helvetica" w:cs="Helvetica"/>
              </w:rPr>
            </w:pPr>
            <w:r w:rsidRPr="003C12F4">
              <w:rPr>
                <w:rFonts w:ascii="Helvetica" w:hAnsi="Helvetica" w:cs="Helvetica"/>
              </w:rPr>
              <w:t>0.129</w:t>
            </w:r>
          </w:p>
        </w:tc>
        <w:tc>
          <w:tcPr>
            <w:tcW w:w="868" w:type="pct"/>
            <w:vAlign w:val="center"/>
            <w:hideMark/>
          </w:tcPr>
          <w:p w14:paraId="63FE1E28" w14:textId="77777777" w:rsidR="003C12F4" w:rsidRPr="003C12F4" w:rsidRDefault="003C12F4" w:rsidP="003C12F4">
            <w:pPr>
              <w:rPr>
                <w:rFonts w:ascii="Helvetica" w:hAnsi="Helvetica" w:cs="Helvetica"/>
              </w:rPr>
            </w:pPr>
            <w:r w:rsidRPr="003C12F4">
              <w:rPr>
                <w:rFonts w:ascii="Helvetica" w:hAnsi="Helvetica" w:cs="Helvetica"/>
                <w:color w:val="000000"/>
              </w:rPr>
              <w:t>2.68(1.63-4.41)</w:t>
            </w:r>
          </w:p>
        </w:tc>
        <w:tc>
          <w:tcPr>
            <w:tcW w:w="481" w:type="pct"/>
            <w:vAlign w:val="center"/>
            <w:hideMark/>
          </w:tcPr>
          <w:p w14:paraId="26D7D85F"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vAlign w:val="center"/>
            <w:hideMark/>
          </w:tcPr>
          <w:p w14:paraId="4194874F" w14:textId="77777777" w:rsidR="003C12F4" w:rsidRPr="003C12F4" w:rsidRDefault="003C12F4" w:rsidP="003C12F4">
            <w:pPr>
              <w:rPr>
                <w:rFonts w:ascii="Helvetica" w:hAnsi="Helvetica" w:cs="Helvetica"/>
              </w:rPr>
            </w:pPr>
            <w:r w:rsidRPr="003C12F4">
              <w:rPr>
                <w:rFonts w:ascii="Helvetica" w:hAnsi="Helvetica" w:cs="Helvetica"/>
                <w:color w:val="000000"/>
              </w:rPr>
              <w:t>5.72(2.47-13.26)</w:t>
            </w:r>
          </w:p>
        </w:tc>
        <w:tc>
          <w:tcPr>
            <w:tcW w:w="541" w:type="pct"/>
            <w:vAlign w:val="center"/>
            <w:hideMark/>
          </w:tcPr>
          <w:p w14:paraId="7A17B085"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026ADA41" w14:textId="77777777" w:rsidTr="003C12F4">
        <w:tc>
          <w:tcPr>
            <w:tcW w:w="1087" w:type="pct"/>
            <w:hideMark/>
          </w:tcPr>
          <w:p w14:paraId="0372E060" w14:textId="77777777" w:rsidR="003C12F4" w:rsidRPr="003C12F4" w:rsidRDefault="003C12F4" w:rsidP="003C12F4">
            <w:pPr>
              <w:rPr>
                <w:rFonts w:ascii="Helvetica" w:hAnsi="Helvetica" w:cs="Helvetica"/>
              </w:rPr>
            </w:pPr>
            <w:r w:rsidRPr="003C12F4">
              <w:rPr>
                <w:rFonts w:ascii="Helvetica" w:hAnsi="Helvetica" w:cs="Helvetica"/>
              </w:rPr>
              <w:t>Primary</w:t>
            </w:r>
          </w:p>
        </w:tc>
        <w:tc>
          <w:tcPr>
            <w:tcW w:w="690" w:type="pct"/>
            <w:hideMark/>
          </w:tcPr>
          <w:p w14:paraId="6916876F" w14:textId="77777777" w:rsidR="003C12F4" w:rsidRPr="003C12F4" w:rsidRDefault="003C12F4" w:rsidP="003C12F4">
            <w:pPr>
              <w:rPr>
                <w:rFonts w:ascii="Helvetica" w:hAnsi="Helvetica" w:cs="Helvetica"/>
              </w:rPr>
            </w:pPr>
            <w:r w:rsidRPr="003C12F4">
              <w:rPr>
                <w:rFonts w:ascii="Helvetica" w:hAnsi="Helvetica" w:cs="Helvetica"/>
              </w:rPr>
              <w:t>1.43(1.04-1.96)</w:t>
            </w:r>
          </w:p>
        </w:tc>
        <w:tc>
          <w:tcPr>
            <w:tcW w:w="410" w:type="pct"/>
            <w:hideMark/>
          </w:tcPr>
          <w:p w14:paraId="20568EE2" w14:textId="77777777" w:rsidR="003C12F4" w:rsidRPr="003C12F4" w:rsidRDefault="003C12F4" w:rsidP="003C12F4">
            <w:pPr>
              <w:rPr>
                <w:rFonts w:ascii="Helvetica" w:hAnsi="Helvetica" w:cs="Helvetica"/>
              </w:rPr>
            </w:pPr>
            <w:r w:rsidRPr="003C12F4">
              <w:rPr>
                <w:rFonts w:ascii="Helvetica" w:hAnsi="Helvetica" w:cs="Helvetica"/>
              </w:rPr>
              <w:t>0.027</w:t>
            </w:r>
          </w:p>
        </w:tc>
        <w:tc>
          <w:tcPr>
            <w:tcW w:w="868" w:type="pct"/>
            <w:vAlign w:val="center"/>
            <w:hideMark/>
          </w:tcPr>
          <w:p w14:paraId="33B43A9C" w14:textId="77777777" w:rsidR="003C12F4" w:rsidRPr="003C12F4" w:rsidRDefault="003C12F4" w:rsidP="003C12F4">
            <w:pPr>
              <w:rPr>
                <w:rFonts w:ascii="Helvetica" w:hAnsi="Helvetica" w:cs="Helvetica"/>
              </w:rPr>
            </w:pPr>
            <w:r w:rsidRPr="003C12F4">
              <w:rPr>
                <w:rFonts w:ascii="Helvetica" w:hAnsi="Helvetica" w:cs="Helvetica"/>
                <w:color w:val="000000"/>
              </w:rPr>
              <w:t>1.79(1.11-2.90)</w:t>
            </w:r>
          </w:p>
        </w:tc>
        <w:tc>
          <w:tcPr>
            <w:tcW w:w="481" w:type="pct"/>
            <w:vAlign w:val="center"/>
            <w:hideMark/>
          </w:tcPr>
          <w:p w14:paraId="24394997" w14:textId="77777777" w:rsidR="003C12F4" w:rsidRPr="003C12F4" w:rsidRDefault="003C12F4" w:rsidP="003C12F4">
            <w:pPr>
              <w:rPr>
                <w:rFonts w:ascii="Helvetica" w:hAnsi="Helvetica" w:cs="Helvetica"/>
              </w:rPr>
            </w:pPr>
            <w:r w:rsidRPr="003C12F4">
              <w:rPr>
                <w:rFonts w:ascii="Helvetica" w:hAnsi="Helvetica" w:cs="Helvetica"/>
                <w:color w:val="000000"/>
              </w:rPr>
              <w:t>0.018</w:t>
            </w:r>
          </w:p>
        </w:tc>
        <w:tc>
          <w:tcPr>
            <w:tcW w:w="923" w:type="pct"/>
            <w:vAlign w:val="center"/>
            <w:hideMark/>
          </w:tcPr>
          <w:p w14:paraId="44C8F44E" w14:textId="77777777" w:rsidR="003C12F4" w:rsidRPr="003C12F4" w:rsidRDefault="003C12F4" w:rsidP="003C12F4">
            <w:pPr>
              <w:rPr>
                <w:rFonts w:ascii="Helvetica" w:hAnsi="Helvetica" w:cs="Helvetica"/>
              </w:rPr>
            </w:pPr>
            <w:r w:rsidRPr="003C12F4">
              <w:rPr>
                <w:rFonts w:ascii="Helvetica" w:hAnsi="Helvetica" w:cs="Helvetica"/>
                <w:color w:val="000000"/>
              </w:rPr>
              <w:t>2.85(1.26-6.48)</w:t>
            </w:r>
          </w:p>
        </w:tc>
        <w:tc>
          <w:tcPr>
            <w:tcW w:w="541" w:type="pct"/>
            <w:vAlign w:val="center"/>
            <w:hideMark/>
          </w:tcPr>
          <w:p w14:paraId="6C5134FE" w14:textId="77777777" w:rsidR="003C12F4" w:rsidRPr="003C12F4" w:rsidRDefault="003C12F4" w:rsidP="003C12F4">
            <w:pPr>
              <w:rPr>
                <w:rFonts w:ascii="Helvetica" w:hAnsi="Helvetica" w:cs="Helvetica"/>
              </w:rPr>
            </w:pPr>
            <w:r w:rsidRPr="003C12F4">
              <w:rPr>
                <w:rFonts w:ascii="Helvetica" w:hAnsi="Helvetica" w:cs="Helvetica"/>
                <w:color w:val="000000"/>
              </w:rPr>
              <w:t>0.012</w:t>
            </w:r>
          </w:p>
        </w:tc>
      </w:tr>
      <w:tr w:rsidR="003C12F4" w:rsidRPr="003C12F4" w14:paraId="44AF311D" w14:textId="77777777" w:rsidTr="003C12F4">
        <w:tc>
          <w:tcPr>
            <w:tcW w:w="1087" w:type="pct"/>
            <w:hideMark/>
          </w:tcPr>
          <w:p w14:paraId="5843AB54" w14:textId="77777777" w:rsidR="003C12F4" w:rsidRPr="003C12F4" w:rsidRDefault="003C12F4" w:rsidP="003C12F4">
            <w:pPr>
              <w:rPr>
                <w:rFonts w:ascii="Helvetica" w:hAnsi="Helvetica" w:cs="Helvetica"/>
              </w:rPr>
            </w:pPr>
            <w:r w:rsidRPr="003C12F4">
              <w:rPr>
                <w:rFonts w:ascii="Helvetica" w:hAnsi="Helvetica" w:cs="Helvetica"/>
              </w:rPr>
              <w:t>Secondary</w:t>
            </w:r>
          </w:p>
        </w:tc>
        <w:tc>
          <w:tcPr>
            <w:tcW w:w="690" w:type="pct"/>
            <w:hideMark/>
          </w:tcPr>
          <w:p w14:paraId="3710ACCE" w14:textId="77777777" w:rsidR="003C12F4" w:rsidRPr="003C12F4" w:rsidRDefault="003C12F4" w:rsidP="003C12F4">
            <w:pPr>
              <w:rPr>
                <w:rFonts w:ascii="Helvetica" w:hAnsi="Helvetica" w:cs="Helvetica"/>
              </w:rPr>
            </w:pPr>
            <w:r w:rsidRPr="003C12F4">
              <w:rPr>
                <w:rFonts w:ascii="Helvetica" w:hAnsi="Helvetica" w:cs="Helvetica"/>
              </w:rPr>
              <w:t>1.02(0.74-1.41)</w:t>
            </w:r>
          </w:p>
        </w:tc>
        <w:tc>
          <w:tcPr>
            <w:tcW w:w="410" w:type="pct"/>
            <w:hideMark/>
          </w:tcPr>
          <w:p w14:paraId="15C22BE9" w14:textId="77777777" w:rsidR="003C12F4" w:rsidRPr="003C12F4" w:rsidRDefault="003C12F4" w:rsidP="003C12F4">
            <w:pPr>
              <w:rPr>
                <w:rFonts w:ascii="Helvetica" w:hAnsi="Helvetica" w:cs="Helvetica"/>
              </w:rPr>
            </w:pPr>
            <w:r w:rsidRPr="003C12F4">
              <w:rPr>
                <w:rFonts w:ascii="Helvetica" w:hAnsi="Helvetica" w:cs="Helvetica"/>
              </w:rPr>
              <w:t>0.901</w:t>
            </w:r>
          </w:p>
        </w:tc>
        <w:tc>
          <w:tcPr>
            <w:tcW w:w="868" w:type="pct"/>
            <w:vAlign w:val="center"/>
            <w:hideMark/>
          </w:tcPr>
          <w:p w14:paraId="551B51A6" w14:textId="77777777" w:rsidR="003C12F4" w:rsidRPr="003C12F4" w:rsidRDefault="003C12F4" w:rsidP="003C12F4">
            <w:pPr>
              <w:rPr>
                <w:rFonts w:ascii="Helvetica" w:hAnsi="Helvetica" w:cs="Helvetica"/>
              </w:rPr>
            </w:pPr>
            <w:r w:rsidRPr="003C12F4">
              <w:rPr>
                <w:rFonts w:ascii="Helvetica" w:hAnsi="Helvetica" w:cs="Helvetica"/>
                <w:color w:val="000000"/>
              </w:rPr>
              <w:t>1.19(0.73-1.96)</w:t>
            </w:r>
          </w:p>
        </w:tc>
        <w:tc>
          <w:tcPr>
            <w:tcW w:w="481" w:type="pct"/>
            <w:vAlign w:val="center"/>
            <w:hideMark/>
          </w:tcPr>
          <w:p w14:paraId="14183C80" w14:textId="77777777" w:rsidR="003C12F4" w:rsidRPr="003C12F4" w:rsidRDefault="003C12F4" w:rsidP="003C12F4">
            <w:pPr>
              <w:rPr>
                <w:rFonts w:ascii="Helvetica" w:hAnsi="Helvetica" w:cs="Helvetica"/>
              </w:rPr>
            </w:pPr>
            <w:r w:rsidRPr="003C12F4">
              <w:rPr>
                <w:rFonts w:ascii="Helvetica" w:hAnsi="Helvetica" w:cs="Helvetica"/>
                <w:color w:val="000000"/>
              </w:rPr>
              <w:t>0.488</w:t>
            </w:r>
          </w:p>
        </w:tc>
        <w:tc>
          <w:tcPr>
            <w:tcW w:w="923" w:type="pct"/>
            <w:vAlign w:val="center"/>
            <w:hideMark/>
          </w:tcPr>
          <w:p w14:paraId="00D5C342" w14:textId="77777777" w:rsidR="003C12F4" w:rsidRPr="003C12F4" w:rsidRDefault="003C12F4" w:rsidP="003C12F4">
            <w:pPr>
              <w:rPr>
                <w:rFonts w:ascii="Helvetica" w:hAnsi="Helvetica" w:cs="Helvetica"/>
              </w:rPr>
            </w:pPr>
            <w:r w:rsidRPr="003C12F4">
              <w:rPr>
                <w:rFonts w:ascii="Helvetica" w:hAnsi="Helvetica" w:cs="Helvetica"/>
                <w:color w:val="000000"/>
              </w:rPr>
              <w:t>3.02(1.32-6.88)</w:t>
            </w:r>
          </w:p>
        </w:tc>
        <w:tc>
          <w:tcPr>
            <w:tcW w:w="541" w:type="pct"/>
            <w:vAlign w:val="center"/>
            <w:hideMark/>
          </w:tcPr>
          <w:p w14:paraId="23B07CC4" w14:textId="77777777" w:rsidR="003C12F4" w:rsidRPr="003C12F4" w:rsidRDefault="003C12F4" w:rsidP="003C12F4">
            <w:pPr>
              <w:rPr>
                <w:rFonts w:ascii="Helvetica" w:hAnsi="Helvetica" w:cs="Helvetica"/>
              </w:rPr>
            </w:pPr>
            <w:r w:rsidRPr="003C12F4">
              <w:rPr>
                <w:rFonts w:ascii="Helvetica" w:hAnsi="Helvetica" w:cs="Helvetica"/>
                <w:color w:val="000000"/>
              </w:rPr>
              <w:t>0.009</w:t>
            </w:r>
          </w:p>
        </w:tc>
      </w:tr>
      <w:tr w:rsidR="003C12F4" w:rsidRPr="003C12F4" w14:paraId="0C2E81D1" w14:textId="77777777" w:rsidTr="003C12F4">
        <w:tc>
          <w:tcPr>
            <w:tcW w:w="1087" w:type="pct"/>
            <w:hideMark/>
          </w:tcPr>
          <w:p w14:paraId="0FFBF693" w14:textId="77777777" w:rsidR="003C12F4" w:rsidRPr="003C12F4" w:rsidRDefault="003C12F4" w:rsidP="003C12F4">
            <w:pPr>
              <w:rPr>
                <w:rFonts w:ascii="Helvetica" w:hAnsi="Helvetica" w:cs="Helvetica"/>
              </w:rPr>
            </w:pPr>
            <w:r w:rsidRPr="003C12F4">
              <w:rPr>
                <w:rFonts w:ascii="Helvetica" w:hAnsi="Helvetica" w:cs="Helvetica"/>
              </w:rPr>
              <w:t>Higher</w:t>
            </w:r>
          </w:p>
        </w:tc>
        <w:tc>
          <w:tcPr>
            <w:tcW w:w="690" w:type="pct"/>
            <w:hideMark/>
          </w:tcPr>
          <w:p w14:paraId="502F16B4" w14:textId="2164AD0A"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10" w:type="pct"/>
          </w:tcPr>
          <w:p w14:paraId="3986E529" w14:textId="77777777" w:rsidR="003C12F4" w:rsidRPr="003C12F4" w:rsidRDefault="003C12F4" w:rsidP="003C12F4">
            <w:pPr>
              <w:rPr>
                <w:rFonts w:ascii="Helvetica" w:hAnsi="Helvetica" w:cs="Helvetica"/>
              </w:rPr>
            </w:pPr>
          </w:p>
        </w:tc>
        <w:tc>
          <w:tcPr>
            <w:tcW w:w="868" w:type="pct"/>
            <w:vAlign w:val="center"/>
            <w:hideMark/>
          </w:tcPr>
          <w:p w14:paraId="071233B5" w14:textId="4446B1C6"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481" w:type="pct"/>
            <w:vAlign w:val="center"/>
          </w:tcPr>
          <w:p w14:paraId="60566A1D" w14:textId="77777777" w:rsidR="003C12F4" w:rsidRPr="003C12F4" w:rsidRDefault="003C12F4" w:rsidP="003C12F4">
            <w:pPr>
              <w:rPr>
                <w:rFonts w:ascii="Helvetica" w:hAnsi="Helvetica" w:cs="Helvetica"/>
              </w:rPr>
            </w:pPr>
          </w:p>
        </w:tc>
        <w:tc>
          <w:tcPr>
            <w:tcW w:w="923" w:type="pct"/>
            <w:vAlign w:val="center"/>
            <w:hideMark/>
          </w:tcPr>
          <w:p w14:paraId="6E31BFB0" w14:textId="01AF86CF" w:rsidR="003C12F4" w:rsidRPr="003C12F4" w:rsidRDefault="003C12F4" w:rsidP="003C12F4">
            <w:pPr>
              <w:rPr>
                <w:rFonts w:ascii="Helvetica" w:hAnsi="Helvetica" w:cs="Helvetica"/>
              </w:rPr>
            </w:pPr>
            <w:r w:rsidRPr="003C12F4">
              <w:rPr>
                <w:rFonts w:ascii="Helvetica" w:hAnsi="Helvetica" w:cs="Helvetica"/>
              </w:rPr>
              <w:t>1</w:t>
            </w:r>
            <w:r w:rsidR="00FC049B">
              <w:rPr>
                <w:rFonts w:ascii="Helvetica" w:hAnsi="Helvetica" w:cs="Helvetica"/>
              </w:rPr>
              <w:t>.00</w:t>
            </w:r>
          </w:p>
        </w:tc>
        <w:tc>
          <w:tcPr>
            <w:tcW w:w="541" w:type="pct"/>
            <w:vAlign w:val="center"/>
          </w:tcPr>
          <w:p w14:paraId="0593A506" w14:textId="77777777" w:rsidR="003C12F4" w:rsidRPr="003C12F4" w:rsidRDefault="003C12F4" w:rsidP="003C12F4">
            <w:pPr>
              <w:rPr>
                <w:rFonts w:ascii="Helvetica" w:hAnsi="Helvetica" w:cs="Helvetica"/>
              </w:rPr>
            </w:pPr>
          </w:p>
        </w:tc>
      </w:tr>
      <w:tr w:rsidR="003C12F4" w:rsidRPr="003C12F4" w14:paraId="764A0ED7" w14:textId="77777777" w:rsidTr="003C12F4">
        <w:tc>
          <w:tcPr>
            <w:tcW w:w="1087" w:type="pct"/>
            <w:hideMark/>
          </w:tcPr>
          <w:p w14:paraId="6F36EFF6" w14:textId="77777777" w:rsidR="003C12F4" w:rsidRPr="003C12F4" w:rsidRDefault="003C12F4" w:rsidP="003C12F4">
            <w:pPr>
              <w:rPr>
                <w:rFonts w:ascii="Helvetica" w:hAnsi="Helvetica" w:cs="Helvetica"/>
                <w:b/>
                <w:bCs/>
              </w:rPr>
            </w:pPr>
            <w:r w:rsidRPr="003C12F4">
              <w:rPr>
                <w:rFonts w:ascii="Helvetica" w:hAnsi="Helvetica" w:cs="Helvetica"/>
                <w:b/>
                <w:bCs/>
              </w:rPr>
              <w:t>Birth order</w:t>
            </w:r>
          </w:p>
        </w:tc>
        <w:tc>
          <w:tcPr>
            <w:tcW w:w="690" w:type="pct"/>
            <w:hideMark/>
          </w:tcPr>
          <w:p w14:paraId="29A0A3AF" w14:textId="77777777" w:rsidR="003C12F4" w:rsidRPr="003C12F4" w:rsidRDefault="003C12F4" w:rsidP="003C12F4">
            <w:pPr>
              <w:rPr>
                <w:rFonts w:ascii="Helvetica" w:hAnsi="Helvetica" w:cs="Helvetica"/>
              </w:rPr>
            </w:pPr>
            <w:r w:rsidRPr="003C12F4">
              <w:rPr>
                <w:rFonts w:ascii="Helvetica" w:hAnsi="Helvetica" w:cs="Helvetica"/>
              </w:rPr>
              <w:t>1.02(1.01-1.04)</w:t>
            </w:r>
          </w:p>
        </w:tc>
        <w:tc>
          <w:tcPr>
            <w:tcW w:w="410" w:type="pct"/>
            <w:hideMark/>
          </w:tcPr>
          <w:p w14:paraId="12B43908" w14:textId="77777777" w:rsidR="003C12F4" w:rsidRPr="003C12F4" w:rsidRDefault="003C12F4" w:rsidP="003C12F4">
            <w:pPr>
              <w:rPr>
                <w:rFonts w:ascii="Helvetica" w:hAnsi="Helvetica" w:cs="Helvetica"/>
              </w:rPr>
            </w:pPr>
            <w:r w:rsidRPr="003C12F4">
              <w:rPr>
                <w:rFonts w:ascii="Helvetica" w:hAnsi="Helvetica" w:cs="Helvetica"/>
              </w:rPr>
              <w:t>0.023</w:t>
            </w:r>
          </w:p>
        </w:tc>
        <w:tc>
          <w:tcPr>
            <w:tcW w:w="868" w:type="pct"/>
            <w:vAlign w:val="center"/>
            <w:hideMark/>
          </w:tcPr>
          <w:p w14:paraId="26FCB42F" w14:textId="77777777" w:rsidR="003C12F4" w:rsidRPr="003C12F4" w:rsidRDefault="003C12F4" w:rsidP="003C12F4">
            <w:pPr>
              <w:rPr>
                <w:rFonts w:ascii="Helvetica" w:hAnsi="Helvetica" w:cs="Helvetica"/>
              </w:rPr>
            </w:pPr>
            <w:r w:rsidRPr="003C12F4">
              <w:rPr>
                <w:rFonts w:ascii="Helvetica" w:hAnsi="Helvetica" w:cs="Helvetica"/>
                <w:color w:val="000000"/>
              </w:rPr>
              <w:t>1.03(1.01-1.05)</w:t>
            </w:r>
          </w:p>
        </w:tc>
        <w:tc>
          <w:tcPr>
            <w:tcW w:w="481" w:type="pct"/>
            <w:vAlign w:val="center"/>
            <w:hideMark/>
          </w:tcPr>
          <w:p w14:paraId="47994577" w14:textId="77777777" w:rsidR="003C12F4" w:rsidRPr="003C12F4" w:rsidRDefault="003C12F4" w:rsidP="003C12F4">
            <w:pPr>
              <w:rPr>
                <w:rFonts w:ascii="Helvetica" w:hAnsi="Helvetica" w:cs="Helvetica"/>
              </w:rPr>
            </w:pPr>
            <w:r w:rsidRPr="003C12F4">
              <w:rPr>
                <w:rFonts w:ascii="Helvetica" w:hAnsi="Helvetica" w:cs="Helvetica"/>
                <w:color w:val="000000"/>
              </w:rPr>
              <w:t>0.026</w:t>
            </w:r>
          </w:p>
        </w:tc>
        <w:tc>
          <w:tcPr>
            <w:tcW w:w="923" w:type="pct"/>
            <w:vAlign w:val="center"/>
            <w:hideMark/>
          </w:tcPr>
          <w:p w14:paraId="5E0AD0A1" w14:textId="77777777" w:rsidR="003C12F4" w:rsidRPr="003C12F4" w:rsidRDefault="003C12F4" w:rsidP="003C12F4">
            <w:pPr>
              <w:rPr>
                <w:rFonts w:ascii="Helvetica" w:hAnsi="Helvetica" w:cs="Helvetica"/>
              </w:rPr>
            </w:pPr>
            <w:r w:rsidRPr="003C12F4">
              <w:rPr>
                <w:rFonts w:ascii="Helvetica" w:hAnsi="Helvetica" w:cs="Helvetica"/>
                <w:color w:val="000000"/>
              </w:rPr>
              <w:t>1.00(0.96-1.04)</w:t>
            </w:r>
          </w:p>
        </w:tc>
        <w:tc>
          <w:tcPr>
            <w:tcW w:w="541" w:type="pct"/>
            <w:vAlign w:val="center"/>
            <w:hideMark/>
          </w:tcPr>
          <w:p w14:paraId="5FF287A1" w14:textId="77777777" w:rsidR="003C12F4" w:rsidRPr="003C12F4" w:rsidRDefault="003C12F4" w:rsidP="003C12F4">
            <w:pPr>
              <w:rPr>
                <w:rFonts w:ascii="Helvetica" w:hAnsi="Helvetica" w:cs="Helvetica"/>
              </w:rPr>
            </w:pPr>
            <w:r w:rsidRPr="003C12F4">
              <w:rPr>
                <w:rFonts w:ascii="Helvetica" w:hAnsi="Helvetica" w:cs="Helvetica"/>
                <w:color w:val="000000"/>
              </w:rPr>
              <w:t>0.951</w:t>
            </w:r>
          </w:p>
        </w:tc>
      </w:tr>
      <w:tr w:rsidR="003C12F4" w:rsidRPr="003C12F4" w14:paraId="2E7C4804" w14:textId="77777777" w:rsidTr="003C12F4">
        <w:tc>
          <w:tcPr>
            <w:tcW w:w="5000" w:type="pct"/>
            <w:gridSpan w:val="7"/>
            <w:tcBorders>
              <w:bottom w:val="single" w:sz="4" w:space="0" w:color="auto"/>
            </w:tcBorders>
          </w:tcPr>
          <w:p w14:paraId="122848C4" w14:textId="7B208C9C" w:rsidR="003C12F4" w:rsidRPr="003C12F4" w:rsidRDefault="003C12F4" w:rsidP="003C12F4">
            <w:pPr>
              <w:rPr>
                <w:rFonts w:ascii="Helvetica" w:hAnsi="Helvetica" w:cs="Helvetica"/>
                <w:color w:val="000000"/>
              </w:rPr>
            </w:pPr>
            <w:r w:rsidRPr="003C12F4">
              <w:rPr>
                <w:rFonts w:ascii="Helvetica" w:hAnsi="Helvetica" w:cs="Helvetica"/>
              </w:rPr>
              <w:lastRenderedPageBreak/>
              <w:t xml:space="preserve">SD: standard deviation; </w:t>
            </w:r>
            <w:r w:rsidR="00FC049B">
              <w:rPr>
                <w:rFonts w:ascii="Helvetica" w:hAnsi="Helvetica" w:cs="Helvetica"/>
              </w:rPr>
              <w:t>A</w:t>
            </w:r>
            <w:r w:rsidRPr="003C12F4">
              <w:rPr>
                <w:rFonts w:ascii="Helvetica" w:hAnsi="Helvetica" w:cs="Helvetica"/>
              </w:rPr>
              <w:t xml:space="preserve">OR: </w:t>
            </w:r>
            <w:r w:rsidR="00FC049B">
              <w:rPr>
                <w:rFonts w:ascii="Helvetica" w:hAnsi="Helvetica" w:cs="Helvetica"/>
              </w:rPr>
              <w:t xml:space="preserve">Adjusted </w:t>
            </w:r>
            <w:r w:rsidRPr="003C12F4">
              <w:rPr>
                <w:rFonts w:ascii="Helvetica" w:hAnsi="Helvetica" w:cs="Helvetica"/>
              </w:rPr>
              <w:t xml:space="preserve">Odds Ratio. </w:t>
            </w:r>
            <w:r w:rsidR="00EE5177">
              <w:rPr>
                <w:rFonts w:ascii="Helvetica" w:hAnsi="Helvetica" w:cs="Helvetica"/>
              </w:rPr>
              <w:t>M</w:t>
            </w:r>
            <w:r w:rsidRPr="003C12F4">
              <w:rPr>
                <w:rFonts w:ascii="Helvetica" w:hAnsi="Helvetica" w:cs="Helvetica"/>
              </w:rPr>
              <w:t>alnutrition indicators were converted into a binary form with Z-scores &lt;2SD=1 (Yes) or 0 (No) for stunting, wasting, and underweight.</w:t>
            </w:r>
          </w:p>
        </w:tc>
      </w:tr>
    </w:tbl>
    <w:p w14:paraId="70E39FDC" w14:textId="77777777" w:rsidR="003C12F4" w:rsidRPr="003C12F4" w:rsidRDefault="003C12F4" w:rsidP="003C12F4">
      <w:pPr>
        <w:keepNext/>
        <w:rPr>
          <w:rFonts w:ascii="Helvetica" w:eastAsia="MS Mincho" w:hAnsi="Helvetica" w:cs="Helvetica"/>
          <w:b/>
          <w:bCs/>
          <w:lang w:val="en-GB"/>
        </w:rPr>
      </w:pPr>
      <w:r w:rsidRPr="003C12F4">
        <w:rPr>
          <w:rFonts w:ascii="Helvetica" w:eastAsia="MS Mincho" w:hAnsi="Helvetica" w:cs="Helvetica"/>
          <w:b/>
          <w:bCs/>
          <w:lang w:val="en-GB"/>
        </w:rPr>
        <w:t xml:space="preserve">Table 5. The determinants of malnutrition in children aged below 5 years in Kenya between 2003 and 2014 based on binary logistic regression </w:t>
      </w:r>
      <w:proofErr w:type="gramStart"/>
      <w:r w:rsidRPr="003C12F4">
        <w:rPr>
          <w:rFonts w:ascii="Helvetica" w:eastAsia="MS Mincho" w:hAnsi="Helvetica" w:cs="Helvetica"/>
          <w:b/>
          <w:bCs/>
          <w:lang w:val="en-GB"/>
        </w:rPr>
        <w:t>analysis</w:t>
      </w:r>
      <w:proofErr w:type="gramEnd"/>
      <w:r w:rsidRPr="003C12F4">
        <w:rPr>
          <w:rFonts w:ascii="Helvetica" w:eastAsia="MS Mincho" w:hAnsi="Helvetica" w:cs="Helvetica"/>
          <w:b/>
          <w:bCs/>
          <w:lang w:val="en-GB"/>
        </w:rPr>
        <w:t xml:space="preserve"> </w:t>
      </w:r>
    </w:p>
    <w:tbl>
      <w:tblPr>
        <w:tblStyle w:val="TableGrid3"/>
        <w:tblW w:w="5000" w:type="pct"/>
        <w:tblInd w:w="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3035"/>
        <w:gridCol w:w="1779"/>
        <w:gridCol w:w="1293"/>
        <w:gridCol w:w="2423"/>
        <w:gridCol w:w="1343"/>
        <w:gridCol w:w="2577"/>
        <w:gridCol w:w="1510"/>
      </w:tblGrid>
      <w:tr w:rsidR="003C12F4" w:rsidRPr="003C12F4" w14:paraId="61C20EEF" w14:textId="77777777" w:rsidTr="003C12F4">
        <w:trPr>
          <w:trHeight w:val="178"/>
        </w:trPr>
        <w:tc>
          <w:tcPr>
            <w:tcW w:w="1087" w:type="pct"/>
            <w:tcBorders>
              <w:top w:val="single" w:sz="4" w:space="0" w:color="auto"/>
            </w:tcBorders>
          </w:tcPr>
          <w:p w14:paraId="6778B607" w14:textId="77777777" w:rsidR="003C12F4" w:rsidRPr="003C12F4" w:rsidRDefault="003C12F4" w:rsidP="003C12F4">
            <w:pPr>
              <w:rPr>
                <w:rFonts w:ascii="Helvetica" w:hAnsi="Helvetica" w:cs="Helvetica"/>
              </w:rPr>
            </w:pPr>
          </w:p>
        </w:tc>
        <w:tc>
          <w:tcPr>
            <w:tcW w:w="1100" w:type="pct"/>
            <w:gridSpan w:val="2"/>
            <w:tcBorders>
              <w:top w:val="single" w:sz="4" w:space="0" w:color="auto"/>
            </w:tcBorders>
            <w:hideMark/>
          </w:tcPr>
          <w:p w14:paraId="1CEC152B" w14:textId="11ED89B6" w:rsidR="003C12F4" w:rsidRPr="003C12F4" w:rsidRDefault="003C12F4" w:rsidP="003C12F4">
            <w:pPr>
              <w:jc w:val="center"/>
              <w:rPr>
                <w:rFonts w:ascii="Helvetica" w:hAnsi="Helvetica" w:cs="Helvetica"/>
                <w:b/>
                <w:bCs/>
              </w:rPr>
            </w:pPr>
            <w:r w:rsidRPr="003C12F4">
              <w:rPr>
                <w:rFonts w:ascii="Helvetica" w:hAnsi="Helvetica" w:cs="Helvetica"/>
                <w:b/>
                <w:bCs/>
              </w:rPr>
              <w:t>Stunting</w:t>
            </w:r>
            <w:r w:rsidR="00FF28DC">
              <w:rPr>
                <w:rFonts w:ascii="Helvetica" w:hAnsi="Helvetica" w:cs="Helvetica"/>
                <w:b/>
                <w:bCs/>
              </w:rPr>
              <w:t xml:space="preserve"> </w:t>
            </w:r>
            <w:r w:rsidRPr="003C12F4">
              <w:rPr>
                <w:rFonts w:ascii="Helvetica" w:hAnsi="Helvetica" w:cs="Helvetica"/>
                <w:b/>
                <w:bCs/>
              </w:rPr>
              <w:t>(height for age, &lt;2SD)</w:t>
            </w:r>
          </w:p>
        </w:tc>
        <w:tc>
          <w:tcPr>
            <w:tcW w:w="1349" w:type="pct"/>
            <w:gridSpan w:val="2"/>
            <w:tcBorders>
              <w:top w:val="single" w:sz="4" w:space="0" w:color="auto"/>
            </w:tcBorders>
            <w:hideMark/>
          </w:tcPr>
          <w:p w14:paraId="27F4D84E" w14:textId="136E91B4" w:rsidR="003C12F4" w:rsidRPr="003C12F4" w:rsidRDefault="003C12F4" w:rsidP="003C12F4">
            <w:pPr>
              <w:jc w:val="center"/>
              <w:rPr>
                <w:rFonts w:ascii="Helvetica" w:hAnsi="Helvetica" w:cs="Helvetica"/>
                <w:b/>
                <w:bCs/>
              </w:rPr>
            </w:pPr>
            <w:r w:rsidRPr="003C12F4">
              <w:rPr>
                <w:rFonts w:ascii="Helvetica" w:hAnsi="Helvetica" w:cs="Helvetica"/>
                <w:b/>
                <w:bCs/>
              </w:rPr>
              <w:t>Underweight</w:t>
            </w:r>
            <w:r w:rsidR="00FF28DC">
              <w:rPr>
                <w:rFonts w:ascii="Helvetica" w:hAnsi="Helvetica" w:cs="Helvetica"/>
                <w:b/>
                <w:bCs/>
              </w:rPr>
              <w:t xml:space="preserve"> </w:t>
            </w:r>
            <w:r w:rsidRPr="003C12F4">
              <w:rPr>
                <w:rFonts w:ascii="Helvetica" w:hAnsi="Helvetica" w:cs="Helvetica"/>
                <w:b/>
                <w:bCs/>
              </w:rPr>
              <w:t>(weight for age, &lt;2SD)</w:t>
            </w:r>
          </w:p>
        </w:tc>
        <w:tc>
          <w:tcPr>
            <w:tcW w:w="1464" w:type="pct"/>
            <w:gridSpan w:val="2"/>
            <w:tcBorders>
              <w:top w:val="single" w:sz="4" w:space="0" w:color="auto"/>
            </w:tcBorders>
            <w:hideMark/>
          </w:tcPr>
          <w:p w14:paraId="771AFF53" w14:textId="7BE75279" w:rsidR="003C12F4" w:rsidRPr="003C12F4" w:rsidRDefault="003C12F4" w:rsidP="003C12F4">
            <w:pPr>
              <w:jc w:val="center"/>
              <w:rPr>
                <w:rFonts w:ascii="Helvetica" w:hAnsi="Helvetica" w:cs="Helvetica"/>
                <w:b/>
                <w:bCs/>
              </w:rPr>
            </w:pPr>
            <w:r w:rsidRPr="003C12F4">
              <w:rPr>
                <w:rFonts w:ascii="Helvetica" w:hAnsi="Helvetica" w:cs="Helvetica"/>
                <w:b/>
                <w:bCs/>
              </w:rPr>
              <w:t>Wasting</w:t>
            </w:r>
            <w:r w:rsidR="00FF28DC">
              <w:rPr>
                <w:rFonts w:ascii="Helvetica" w:hAnsi="Helvetica" w:cs="Helvetica"/>
                <w:b/>
                <w:bCs/>
              </w:rPr>
              <w:t xml:space="preserve"> </w:t>
            </w:r>
            <w:r w:rsidRPr="003C12F4">
              <w:rPr>
                <w:rFonts w:ascii="Helvetica" w:hAnsi="Helvetica" w:cs="Helvetica"/>
                <w:b/>
                <w:bCs/>
              </w:rPr>
              <w:t>(weight for height, &lt;2SD)</w:t>
            </w:r>
          </w:p>
        </w:tc>
      </w:tr>
      <w:tr w:rsidR="003C12F4" w:rsidRPr="003C12F4" w14:paraId="5C744865" w14:textId="77777777" w:rsidTr="003C12F4">
        <w:tc>
          <w:tcPr>
            <w:tcW w:w="1087" w:type="pct"/>
          </w:tcPr>
          <w:p w14:paraId="6CC3C35C" w14:textId="77777777" w:rsidR="003C12F4" w:rsidRPr="003C12F4" w:rsidRDefault="003C12F4" w:rsidP="003C12F4">
            <w:pPr>
              <w:rPr>
                <w:rFonts w:ascii="Helvetica" w:hAnsi="Helvetica" w:cs="Helvetica"/>
              </w:rPr>
            </w:pPr>
          </w:p>
        </w:tc>
        <w:tc>
          <w:tcPr>
            <w:tcW w:w="637" w:type="pct"/>
            <w:hideMark/>
          </w:tcPr>
          <w:p w14:paraId="2D2A86C7" w14:textId="4E2CE282" w:rsidR="003C12F4" w:rsidRPr="003C12F4" w:rsidRDefault="007A1F0D"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63" w:type="pct"/>
            <w:hideMark/>
          </w:tcPr>
          <w:p w14:paraId="53813890"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c>
          <w:tcPr>
            <w:tcW w:w="868" w:type="pct"/>
            <w:hideMark/>
          </w:tcPr>
          <w:p w14:paraId="1F63D5F7" w14:textId="2AFA755C" w:rsidR="003C12F4" w:rsidRPr="003C12F4" w:rsidRDefault="007A1F0D"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81" w:type="pct"/>
            <w:hideMark/>
          </w:tcPr>
          <w:p w14:paraId="54141C8D"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c>
          <w:tcPr>
            <w:tcW w:w="923" w:type="pct"/>
            <w:hideMark/>
          </w:tcPr>
          <w:p w14:paraId="2298336D" w14:textId="657525FB" w:rsidR="003C12F4" w:rsidRPr="003C12F4" w:rsidRDefault="007A1F0D" w:rsidP="003C12F4">
            <w:pPr>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541" w:type="pct"/>
            <w:hideMark/>
          </w:tcPr>
          <w:p w14:paraId="43F9AD25" w14:textId="77777777" w:rsidR="003C12F4" w:rsidRPr="003C12F4" w:rsidRDefault="003C12F4" w:rsidP="003C12F4">
            <w:pPr>
              <w:jc w:val="center"/>
              <w:rPr>
                <w:rFonts w:ascii="Helvetica" w:hAnsi="Helvetica" w:cs="Helvetica"/>
                <w:b/>
                <w:bCs/>
              </w:rPr>
            </w:pPr>
            <w:r w:rsidRPr="003C12F4">
              <w:rPr>
                <w:rFonts w:ascii="Helvetica" w:hAnsi="Helvetica" w:cs="Helvetica"/>
                <w:b/>
                <w:bCs/>
              </w:rPr>
              <w:t>p-value</w:t>
            </w:r>
          </w:p>
        </w:tc>
      </w:tr>
      <w:tr w:rsidR="003C12F4" w:rsidRPr="003C12F4" w14:paraId="5FB7DE69" w14:textId="77777777" w:rsidTr="003C12F4">
        <w:tc>
          <w:tcPr>
            <w:tcW w:w="1087" w:type="pct"/>
            <w:hideMark/>
          </w:tcPr>
          <w:p w14:paraId="740A305E" w14:textId="77777777" w:rsidR="003C12F4" w:rsidRPr="003C12F4" w:rsidRDefault="003C12F4" w:rsidP="003C12F4">
            <w:pPr>
              <w:rPr>
                <w:rFonts w:ascii="Helvetica" w:hAnsi="Helvetica" w:cs="Helvetica"/>
                <w:b/>
                <w:bCs/>
              </w:rPr>
            </w:pPr>
            <w:r w:rsidRPr="003C12F4">
              <w:rPr>
                <w:rFonts w:ascii="Helvetica" w:hAnsi="Helvetica" w:cs="Helvetica"/>
                <w:b/>
                <w:bCs/>
              </w:rPr>
              <w:t>Region</w:t>
            </w:r>
          </w:p>
        </w:tc>
        <w:tc>
          <w:tcPr>
            <w:tcW w:w="637" w:type="pct"/>
          </w:tcPr>
          <w:p w14:paraId="45EE72A5" w14:textId="77777777" w:rsidR="003C12F4" w:rsidRPr="003C12F4" w:rsidRDefault="003C12F4" w:rsidP="003C12F4">
            <w:pPr>
              <w:rPr>
                <w:rFonts w:ascii="Helvetica" w:hAnsi="Helvetica" w:cs="Helvetica"/>
              </w:rPr>
            </w:pPr>
          </w:p>
        </w:tc>
        <w:tc>
          <w:tcPr>
            <w:tcW w:w="463" w:type="pct"/>
          </w:tcPr>
          <w:p w14:paraId="67B0FE61" w14:textId="77777777" w:rsidR="003C12F4" w:rsidRPr="003C12F4" w:rsidRDefault="003C12F4" w:rsidP="003C12F4">
            <w:pPr>
              <w:rPr>
                <w:rFonts w:ascii="Helvetica" w:hAnsi="Helvetica" w:cs="Helvetica"/>
              </w:rPr>
            </w:pPr>
          </w:p>
        </w:tc>
        <w:tc>
          <w:tcPr>
            <w:tcW w:w="868" w:type="pct"/>
          </w:tcPr>
          <w:p w14:paraId="0C1BB24C" w14:textId="77777777" w:rsidR="003C12F4" w:rsidRPr="003C12F4" w:rsidRDefault="003C12F4" w:rsidP="003C12F4">
            <w:pPr>
              <w:rPr>
                <w:rFonts w:ascii="Helvetica" w:hAnsi="Helvetica" w:cs="Helvetica"/>
              </w:rPr>
            </w:pPr>
          </w:p>
        </w:tc>
        <w:tc>
          <w:tcPr>
            <w:tcW w:w="481" w:type="pct"/>
          </w:tcPr>
          <w:p w14:paraId="1D93C608" w14:textId="77777777" w:rsidR="003C12F4" w:rsidRPr="003C12F4" w:rsidRDefault="003C12F4" w:rsidP="003C12F4">
            <w:pPr>
              <w:rPr>
                <w:rFonts w:ascii="Helvetica" w:hAnsi="Helvetica" w:cs="Helvetica"/>
              </w:rPr>
            </w:pPr>
          </w:p>
        </w:tc>
        <w:tc>
          <w:tcPr>
            <w:tcW w:w="923" w:type="pct"/>
          </w:tcPr>
          <w:p w14:paraId="4920F221" w14:textId="77777777" w:rsidR="003C12F4" w:rsidRPr="003C12F4" w:rsidRDefault="003C12F4" w:rsidP="003C12F4">
            <w:pPr>
              <w:rPr>
                <w:rFonts w:ascii="Helvetica" w:hAnsi="Helvetica" w:cs="Helvetica"/>
              </w:rPr>
            </w:pPr>
          </w:p>
        </w:tc>
        <w:tc>
          <w:tcPr>
            <w:tcW w:w="541" w:type="pct"/>
          </w:tcPr>
          <w:p w14:paraId="0FF5B1EF" w14:textId="77777777" w:rsidR="003C12F4" w:rsidRPr="003C12F4" w:rsidRDefault="003C12F4" w:rsidP="003C12F4">
            <w:pPr>
              <w:rPr>
                <w:rFonts w:ascii="Helvetica" w:hAnsi="Helvetica" w:cs="Helvetica"/>
              </w:rPr>
            </w:pPr>
          </w:p>
        </w:tc>
      </w:tr>
      <w:tr w:rsidR="003C12F4" w:rsidRPr="003C12F4" w14:paraId="77847478" w14:textId="77777777" w:rsidTr="003C12F4">
        <w:tc>
          <w:tcPr>
            <w:tcW w:w="1087" w:type="pct"/>
            <w:hideMark/>
          </w:tcPr>
          <w:p w14:paraId="2BDC5204" w14:textId="77777777" w:rsidR="003C12F4" w:rsidRPr="003C12F4" w:rsidRDefault="003C12F4" w:rsidP="003C12F4">
            <w:pPr>
              <w:rPr>
                <w:rFonts w:ascii="Helvetica" w:hAnsi="Helvetica" w:cs="Helvetica"/>
              </w:rPr>
            </w:pPr>
            <w:r w:rsidRPr="003C12F4">
              <w:rPr>
                <w:rFonts w:ascii="Helvetica" w:hAnsi="Helvetica" w:cs="Helvetica"/>
              </w:rPr>
              <w:t>Central</w:t>
            </w:r>
          </w:p>
        </w:tc>
        <w:tc>
          <w:tcPr>
            <w:tcW w:w="637" w:type="pct"/>
            <w:hideMark/>
          </w:tcPr>
          <w:p w14:paraId="3E431E33" w14:textId="77777777" w:rsidR="003C12F4" w:rsidRPr="003C12F4" w:rsidRDefault="003C12F4" w:rsidP="003C12F4">
            <w:pPr>
              <w:rPr>
                <w:rFonts w:ascii="Helvetica" w:hAnsi="Helvetica" w:cs="Helvetica"/>
              </w:rPr>
            </w:pPr>
            <w:r w:rsidRPr="003C12F4">
              <w:rPr>
                <w:rFonts w:ascii="Helvetica" w:hAnsi="Helvetica" w:cs="Helvetica"/>
              </w:rPr>
              <w:t>0.82(0.66-1.00)</w:t>
            </w:r>
          </w:p>
        </w:tc>
        <w:tc>
          <w:tcPr>
            <w:tcW w:w="463" w:type="pct"/>
            <w:hideMark/>
          </w:tcPr>
          <w:p w14:paraId="2FEA4D97" w14:textId="77777777" w:rsidR="003C12F4" w:rsidRPr="003C12F4" w:rsidRDefault="003C12F4" w:rsidP="003C12F4">
            <w:pPr>
              <w:rPr>
                <w:rFonts w:ascii="Helvetica" w:hAnsi="Helvetica" w:cs="Helvetica"/>
              </w:rPr>
            </w:pPr>
            <w:r w:rsidRPr="003C12F4">
              <w:rPr>
                <w:rFonts w:ascii="Helvetica" w:hAnsi="Helvetica" w:cs="Helvetica"/>
              </w:rPr>
              <w:t>0.060</w:t>
            </w:r>
          </w:p>
        </w:tc>
        <w:tc>
          <w:tcPr>
            <w:tcW w:w="868" w:type="pct"/>
            <w:hideMark/>
          </w:tcPr>
          <w:p w14:paraId="4AAF6323" w14:textId="77777777" w:rsidR="003C12F4" w:rsidRPr="003C12F4" w:rsidRDefault="003C12F4" w:rsidP="003C12F4">
            <w:pPr>
              <w:rPr>
                <w:rFonts w:ascii="Helvetica" w:hAnsi="Helvetica" w:cs="Helvetica"/>
              </w:rPr>
            </w:pPr>
            <w:r w:rsidRPr="003C12F4">
              <w:rPr>
                <w:rFonts w:ascii="Helvetica" w:hAnsi="Helvetica" w:cs="Helvetica"/>
                <w:color w:val="000000"/>
              </w:rPr>
              <w:t>0.91(0.70-1.19)</w:t>
            </w:r>
          </w:p>
        </w:tc>
        <w:tc>
          <w:tcPr>
            <w:tcW w:w="481" w:type="pct"/>
            <w:hideMark/>
          </w:tcPr>
          <w:p w14:paraId="457B01EB" w14:textId="77777777" w:rsidR="003C12F4" w:rsidRPr="003C12F4" w:rsidRDefault="003C12F4" w:rsidP="003C12F4">
            <w:pPr>
              <w:rPr>
                <w:rFonts w:ascii="Helvetica" w:hAnsi="Helvetica" w:cs="Helvetica"/>
              </w:rPr>
            </w:pPr>
            <w:r w:rsidRPr="003C12F4">
              <w:rPr>
                <w:rFonts w:ascii="Helvetica" w:hAnsi="Helvetica" w:cs="Helvetica"/>
                <w:color w:val="000000"/>
              </w:rPr>
              <w:t>0.509</w:t>
            </w:r>
          </w:p>
        </w:tc>
        <w:tc>
          <w:tcPr>
            <w:tcW w:w="923" w:type="pct"/>
            <w:hideMark/>
          </w:tcPr>
          <w:p w14:paraId="1B0563CC" w14:textId="77777777" w:rsidR="003C12F4" w:rsidRPr="003C12F4" w:rsidRDefault="003C12F4" w:rsidP="003C12F4">
            <w:pPr>
              <w:rPr>
                <w:rFonts w:ascii="Helvetica" w:hAnsi="Helvetica" w:cs="Helvetica"/>
              </w:rPr>
            </w:pPr>
            <w:r w:rsidRPr="003C12F4">
              <w:rPr>
                <w:rFonts w:ascii="Helvetica" w:hAnsi="Helvetica" w:cs="Helvetica"/>
                <w:color w:val="000000"/>
              </w:rPr>
              <w:t>1.71(1.15-2.56)</w:t>
            </w:r>
          </w:p>
        </w:tc>
        <w:tc>
          <w:tcPr>
            <w:tcW w:w="541" w:type="pct"/>
            <w:hideMark/>
          </w:tcPr>
          <w:p w14:paraId="38D25144" w14:textId="77777777" w:rsidR="003C12F4" w:rsidRPr="003C12F4" w:rsidRDefault="003C12F4" w:rsidP="003C12F4">
            <w:pPr>
              <w:rPr>
                <w:rFonts w:ascii="Helvetica" w:hAnsi="Helvetica" w:cs="Helvetica"/>
              </w:rPr>
            </w:pPr>
            <w:r w:rsidRPr="003C12F4">
              <w:rPr>
                <w:rFonts w:ascii="Helvetica" w:hAnsi="Helvetica" w:cs="Helvetica"/>
                <w:color w:val="000000"/>
              </w:rPr>
              <w:t>0.009</w:t>
            </w:r>
          </w:p>
        </w:tc>
      </w:tr>
      <w:tr w:rsidR="003C12F4" w:rsidRPr="003C12F4" w14:paraId="55BE2D49" w14:textId="77777777" w:rsidTr="003C12F4">
        <w:tc>
          <w:tcPr>
            <w:tcW w:w="1087" w:type="pct"/>
            <w:hideMark/>
          </w:tcPr>
          <w:p w14:paraId="2F750679" w14:textId="77777777" w:rsidR="003C12F4" w:rsidRPr="003C12F4" w:rsidRDefault="003C12F4" w:rsidP="003C12F4">
            <w:pPr>
              <w:rPr>
                <w:rFonts w:ascii="Helvetica" w:hAnsi="Helvetica" w:cs="Helvetica"/>
              </w:rPr>
            </w:pPr>
            <w:r w:rsidRPr="003C12F4">
              <w:rPr>
                <w:rFonts w:ascii="Helvetica" w:hAnsi="Helvetica" w:cs="Helvetica"/>
              </w:rPr>
              <w:t>Coast</w:t>
            </w:r>
          </w:p>
        </w:tc>
        <w:tc>
          <w:tcPr>
            <w:tcW w:w="637" w:type="pct"/>
            <w:hideMark/>
          </w:tcPr>
          <w:p w14:paraId="37861292" w14:textId="77777777" w:rsidR="003C12F4" w:rsidRPr="003C12F4" w:rsidRDefault="003C12F4" w:rsidP="003C12F4">
            <w:pPr>
              <w:rPr>
                <w:rFonts w:ascii="Helvetica" w:hAnsi="Helvetica" w:cs="Helvetica"/>
              </w:rPr>
            </w:pPr>
            <w:r w:rsidRPr="003C12F4">
              <w:rPr>
                <w:rFonts w:ascii="Helvetica" w:hAnsi="Helvetica" w:cs="Helvetica"/>
              </w:rPr>
              <w:t>1.08(0.89-1.29)</w:t>
            </w:r>
          </w:p>
        </w:tc>
        <w:tc>
          <w:tcPr>
            <w:tcW w:w="463" w:type="pct"/>
            <w:hideMark/>
          </w:tcPr>
          <w:p w14:paraId="2D8330E0" w14:textId="77777777" w:rsidR="003C12F4" w:rsidRPr="003C12F4" w:rsidRDefault="003C12F4" w:rsidP="003C12F4">
            <w:pPr>
              <w:rPr>
                <w:rFonts w:ascii="Helvetica" w:hAnsi="Helvetica" w:cs="Helvetica"/>
              </w:rPr>
            </w:pPr>
            <w:r w:rsidRPr="003C12F4">
              <w:rPr>
                <w:rFonts w:ascii="Helvetica" w:hAnsi="Helvetica" w:cs="Helvetica"/>
              </w:rPr>
              <w:t>0.437</w:t>
            </w:r>
          </w:p>
        </w:tc>
        <w:tc>
          <w:tcPr>
            <w:tcW w:w="868" w:type="pct"/>
            <w:hideMark/>
          </w:tcPr>
          <w:p w14:paraId="1CF6BFF1" w14:textId="77777777" w:rsidR="003C12F4" w:rsidRPr="003C12F4" w:rsidRDefault="003C12F4" w:rsidP="003C12F4">
            <w:pPr>
              <w:rPr>
                <w:rFonts w:ascii="Helvetica" w:hAnsi="Helvetica" w:cs="Helvetica"/>
              </w:rPr>
            </w:pPr>
            <w:r w:rsidRPr="003C12F4">
              <w:rPr>
                <w:rFonts w:ascii="Helvetica" w:hAnsi="Helvetica" w:cs="Helvetica"/>
                <w:color w:val="000000"/>
              </w:rPr>
              <w:t>1.28(0.99-1.64)</w:t>
            </w:r>
          </w:p>
        </w:tc>
        <w:tc>
          <w:tcPr>
            <w:tcW w:w="481" w:type="pct"/>
            <w:hideMark/>
          </w:tcPr>
          <w:p w14:paraId="412E4DBA" w14:textId="77777777" w:rsidR="003C12F4" w:rsidRPr="003C12F4" w:rsidRDefault="003C12F4" w:rsidP="003C12F4">
            <w:pPr>
              <w:rPr>
                <w:rFonts w:ascii="Helvetica" w:hAnsi="Helvetica" w:cs="Helvetica"/>
              </w:rPr>
            </w:pPr>
            <w:r w:rsidRPr="003C12F4">
              <w:rPr>
                <w:rFonts w:ascii="Helvetica" w:hAnsi="Helvetica" w:cs="Helvetica"/>
                <w:color w:val="000000"/>
              </w:rPr>
              <w:t>0.055</w:t>
            </w:r>
          </w:p>
        </w:tc>
        <w:tc>
          <w:tcPr>
            <w:tcW w:w="923" w:type="pct"/>
            <w:hideMark/>
          </w:tcPr>
          <w:p w14:paraId="2868B5DC" w14:textId="77777777" w:rsidR="003C12F4" w:rsidRPr="003C12F4" w:rsidRDefault="003C12F4" w:rsidP="003C12F4">
            <w:pPr>
              <w:rPr>
                <w:rFonts w:ascii="Helvetica" w:hAnsi="Helvetica" w:cs="Helvetica"/>
              </w:rPr>
            </w:pPr>
            <w:r w:rsidRPr="003C12F4">
              <w:rPr>
                <w:rFonts w:ascii="Helvetica" w:hAnsi="Helvetica" w:cs="Helvetica"/>
                <w:color w:val="000000"/>
              </w:rPr>
              <w:t>1.68(1.06-2.67)</w:t>
            </w:r>
          </w:p>
        </w:tc>
        <w:tc>
          <w:tcPr>
            <w:tcW w:w="541" w:type="pct"/>
            <w:hideMark/>
          </w:tcPr>
          <w:p w14:paraId="541571DE" w14:textId="77777777" w:rsidR="003C12F4" w:rsidRPr="003C12F4" w:rsidRDefault="003C12F4" w:rsidP="003C12F4">
            <w:pPr>
              <w:rPr>
                <w:rFonts w:ascii="Helvetica" w:hAnsi="Helvetica" w:cs="Helvetica"/>
              </w:rPr>
            </w:pPr>
            <w:r w:rsidRPr="003C12F4">
              <w:rPr>
                <w:rFonts w:ascii="Helvetica" w:hAnsi="Helvetica" w:cs="Helvetica"/>
                <w:color w:val="000000"/>
              </w:rPr>
              <w:t>0.029</w:t>
            </w:r>
          </w:p>
        </w:tc>
      </w:tr>
      <w:tr w:rsidR="003C12F4" w:rsidRPr="003C12F4" w14:paraId="21E66418" w14:textId="77777777" w:rsidTr="003C12F4">
        <w:tc>
          <w:tcPr>
            <w:tcW w:w="1087" w:type="pct"/>
            <w:hideMark/>
          </w:tcPr>
          <w:p w14:paraId="7BDC28FA" w14:textId="77777777" w:rsidR="003C12F4" w:rsidRPr="003C12F4" w:rsidRDefault="003C12F4" w:rsidP="003C12F4">
            <w:pPr>
              <w:rPr>
                <w:rFonts w:ascii="Helvetica" w:hAnsi="Helvetica" w:cs="Helvetica"/>
              </w:rPr>
            </w:pPr>
            <w:r w:rsidRPr="003C12F4">
              <w:rPr>
                <w:rFonts w:ascii="Helvetica" w:hAnsi="Helvetica" w:cs="Helvetica"/>
              </w:rPr>
              <w:t>Eastern</w:t>
            </w:r>
          </w:p>
        </w:tc>
        <w:tc>
          <w:tcPr>
            <w:tcW w:w="637" w:type="pct"/>
            <w:hideMark/>
          </w:tcPr>
          <w:p w14:paraId="481CE865" w14:textId="77777777" w:rsidR="003C12F4" w:rsidRPr="003C12F4" w:rsidRDefault="003C12F4" w:rsidP="003C12F4">
            <w:pPr>
              <w:rPr>
                <w:rFonts w:ascii="Helvetica" w:hAnsi="Helvetica" w:cs="Helvetica"/>
              </w:rPr>
            </w:pPr>
            <w:r w:rsidRPr="003C12F4">
              <w:rPr>
                <w:rFonts w:ascii="Helvetica" w:hAnsi="Helvetica" w:cs="Helvetica"/>
              </w:rPr>
              <w:t>0.85(0.69-1.06)</w:t>
            </w:r>
          </w:p>
        </w:tc>
        <w:tc>
          <w:tcPr>
            <w:tcW w:w="463" w:type="pct"/>
            <w:hideMark/>
          </w:tcPr>
          <w:p w14:paraId="180C41FC" w14:textId="77777777" w:rsidR="003C12F4" w:rsidRPr="003C12F4" w:rsidRDefault="003C12F4" w:rsidP="003C12F4">
            <w:pPr>
              <w:rPr>
                <w:rFonts w:ascii="Helvetica" w:hAnsi="Helvetica" w:cs="Helvetica"/>
              </w:rPr>
            </w:pPr>
            <w:r w:rsidRPr="003C12F4">
              <w:rPr>
                <w:rFonts w:ascii="Helvetica" w:hAnsi="Helvetica" w:cs="Helvetica"/>
              </w:rPr>
              <w:t>0.149</w:t>
            </w:r>
          </w:p>
        </w:tc>
        <w:tc>
          <w:tcPr>
            <w:tcW w:w="868" w:type="pct"/>
            <w:hideMark/>
          </w:tcPr>
          <w:p w14:paraId="294C2B7A" w14:textId="77777777" w:rsidR="003C12F4" w:rsidRPr="003C12F4" w:rsidRDefault="003C12F4" w:rsidP="003C12F4">
            <w:pPr>
              <w:rPr>
                <w:rFonts w:ascii="Helvetica" w:hAnsi="Helvetica" w:cs="Helvetica"/>
              </w:rPr>
            </w:pPr>
            <w:r w:rsidRPr="003C12F4">
              <w:rPr>
                <w:rFonts w:ascii="Helvetica" w:hAnsi="Helvetica" w:cs="Helvetica"/>
                <w:color w:val="000000"/>
              </w:rPr>
              <w:t>1.01(0.74-1.38)</w:t>
            </w:r>
          </w:p>
        </w:tc>
        <w:tc>
          <w:tcPr>
            <w:tcW w:w="481" w:type="pct"/>
            <w:hideMark/>
          </w:tcPr>
          <w:p w14:paraId="6A2CB35F" w14:textId="77777777" w:rsidR="003C12F4" w:rsidRPr="003C12F4" w:rsidRDefault="003C12F4" w:rsidP="003C12F4">
            <w:pPr>
              <w:rPr>
                <w:rFonts w:ascii="Helvetica" w:hAnsi="Helvetica" w:cs="Helvetica"/>
              </w:rPr>
            </w:pPr>
            <w:r w:rsidRPr="003C12F4">
              <w:rPr>
                <w:rFonts w:ascii="Helvetica" w:hAnsi="Helvetica" w:cs="Helvetica"/>
                <w:color w:val="000000"/>
              </w:rPr>
              <w:t>0.939</w:t>
            </w:r>
          </w:p>
        </w:tc>
        <w:tc>
          <w:tcPr>
            <w:tcW w:w="923" w:type="pct"/>
            <w:hideMark/>
          </w:tcPr>
          <w:p w14:paraId="4FEA2B5D" w14:textId="77777777" w:rsidR="003C12F4" w:rsidRPr="003C12F4" w:rsidRDefault="003C12F4" w:rsidP="003C12F4">
            <w:pPr>
              <w:rPr>
                <w:rFonts w:ascii="Helvetica" w:hAnsi="Helvetica" w:cs="Helvetica"/>
              </w:rPr>
            </w:pPr>
            <w:r w:rsidRPr="003C12F4">
              <w:rPr>
                <w:rFonts w:ascii="Helvetica" w:hAnsi="Helvetica" w:cs="Helvetica"/>
                <w:color w:val="000000"/>
              </w:rPr>
              <w:t>1.16(0.65-2.08)</w:t>
            </w:r>
          </w:p>
        </w:tc>
        <w:tc>
          <w:tcPr>
            <w:tcW w:w="541" w:type="pct"/>
            <w:hideMark/>
          </w:tcPr>
          <w:p w14:paraId="658E5F2E" w14:textId="77777777" w:rsidR="003C12F4" w:rsidRPr="003C12F4" w:rsidRDefault="003C12F4" w:rsidP="003C12F4">
            <w:pPr>
              <w:rPr>
                <w:rFonts w:ascii="Helvetica" w:hAnsi="Helvetica" w:cs="Helvetica"/>
              </w:rPr>
            </w:pPr>
            <w:r w:rsidRPr="003C12F4">
              <w:rPr>
                <w:rFonts w:ascii="Helvetica" w:hAnsi="Helvetica" w:cs="Helvetica"/>
                <w:color w:val="000000"/>
              </w:rPr>
              <w:t>0.622</w:t>
            </w:r>
          </w:p>
        </w:tc>
      </w:tr>
      <w:tr w:rsidR="003C12F4" w:rsidRPr="003C12F4" w14:paraId="4377C6E6" w14:textId="77777777" w:rsidTr="003C12F4">
        <w:tc>
          <w:tcPr>
            <w:tcW w:w="1087" w:type="pct"/>
            <w:hideMark/>
          </w:tcPr>
          <w:p w14:paraId="1E9AB447" w14:textId="77777777" w:rsidR="003C12F4" w:rsidRPr="003C12F4" w:rsidRDefault="003C12F4" w:rsidP="003C12F4">
            <w:pPr>
              <w:rPr>
                <w:rFonts w:ascii="Helvetica" w:hAnsi="Helvetica" w:cs="Helvetica"/>
              </w:rPr>
            </w:pPr>
            <w:r w:rsidRPr="003C12F4">
              <w:rPr>
                <w:rFonts w:ascii="Helvetica" w:hAnsi="Helvetica" w:cs="Helvetica"/>
              </w:rPr>
              <w:t>Nyanza</w:t>
            </w:r>
          </w:p>
        </w:tc>
        <w:tc>
          <w:tcPr>
            <w:tcW w:w="637" w:type="pct"/>
            <w:hideMark/>
          </w:tcPr>
          <w:p w14:paraId="3002CD2E" w14:textId="77777777" w:rsidR="003C12F4" w:rsidRPr="003C12F4" w:rsidRDefault="003C12F4" w:rsidP="003C12F4">
            <w:pPr>
              <w:rPr>
                <w:rFonts w:ascii="Helvetica" w:hAnsi="Helvetica" w:cs="Helvetica"/>
              </w:rPr>
            </w:pPr>
            <w:r w:rsidRPr="003C12F4">
              <w:rPr>
                <w:rFonts w:ascii="Helvetica" w:hAnsi="Helvetica" w:cs="Helvetica"/>
              </w:rPr>
              <w:t>0.97(0.82-1.15)</w:t>
            </w:r>
          </w:p>
        </w:tc>
        <w:tc>
          <w:tcPr>
            <w:tcW w:w="463" w:type="pct"/>
            <w:hideMark/>
          </w:tcPr>
          <w:p w14:paraId="768618D4" w14:textId="77777777" w:rsidR="003C12F4" w:rsidRPr="003C12F4" w:rsidRDefault="003C12F4" w:rsidP="003C12F4">
            <w:pPr>
              <w:rPr>
                <w:rFonts w:ascii="Helvetica" w:hAnsi="Helvetica" w:cs="Helvetica"/>
              </w:rPr>
            </w:pPr>
            <w:r w:rsidRPr="003C12F4">
              <w:rPr>
                <w:rFonts w:ascii="Helvetica" w:hAnsi="Helvetica" w:cs="Helvetica"/>
              </w:rPr>
              <w:t>0.733</w:t>
            </w:r>
          </w:p>
        </w:tc>
        <w:tc>
          <w:tcPr>
            <w:tcW w:w="868" w:type="pct"/>
            <w:hideMark/>
          </w:tcPr>
          <w:p w14:paraId="117362EC" w14:textId="77777777" w:rsidR="003C12F4" w:rsidRPr="003C12F4" w:rsidRDefault="003C12F4" w:rsidP="003C12F4">
            <w:pPr>
              <w:rPr>
                <w:rFonts w:ascii="Helvetica" w:hAnsi="Helvetica" w:cs="Helvetica"/>
              </w:rPr>
            </w:pPr>
            <w:r w:rsidRPr="003C12F4">
              <w:rPr>
                <w:rFonts w:ascii="Helvetica" w:hAnsi="Helvetica" w:cs="Helvetica"/>
                <w:color w:val="000000"/>
              </w:rPr>
              <w:t>1.47(1.16-1.85)</w:t>
            </w:r>
          </w:p>
        </w:tc>
        <w:tc>
          <w:tcPr>
            <w:tcW w:w="481" w:type="pct"/>
            <w:hideMark/>
          </w:tcPr>
          <w:p w14:paraId="12A6AC69"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1F310639" w14:textId="77777777" w:rsidR="003C12F4" w:rsidRPr="003C12F4" w:rsidRDefault="003C12F4" w:rsidP="003C12F4">
            <w:pPr>
              <w:rPr>
                <w:rFonts w:ascii="Helvetica" w:hAnsi="Helvetica" w:cs="Helvetica"/>
              </w:rPr>
            </w:pPr>
            <w:r w:rsidRPr="003C12F4">
              <w:rPr>
                <w:rFonts w:ascii="Helvetica" w:hAnsi="Helvetica" w:cs="Helvetica"/>
                <w:color w:val="000000"/>
              </w:rPr>
              <w:t>2.21(1.43-3.42)</w:t>
            </w:r>
          </w:p>
        </w:tc>
        <w:tc>
          <w:tcPr>
            <w:tcW w:w="541" w:type="pct"/>
            <w:hideMark/>
          </w:tcPr>
          <w:p w14:paraId="36C87686"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02F8493C" w14:textId="77777777" w:rsidTr="003C12F4">
        <w:tc>
          <w:tcPr>
            <w:tcW w:w="1087" w:type="pct"/>
            <w:hideMark/>
          </w:tcPr>
          <w:p w14:paraId="651645B0" w14:textId="77777777" w:rsidR="003C12F4" w:rsidRPr="003C12F4" w:rsidRDefault="003C12F4" w:rsidP="003C12F4">
            <w:pPr>
              <w:rPr>
                <w:rFonts w:ascii="Helvetica" w:hAnsi="Helvetica" w:cs="Helvetica"/>
              </w:rPr>
            </w:pPr>
            <w:r w:rsidRPr="003C12F4">
              <w:rPr>
                <w:rFonts w:ascii="Helvetica" w:hAnsi="Helvetica" w:cs="Helvetica"/>
              </w:rPr>
              <w:t>Rift Valley</w:t>
            </w:r>
          </w:p>
        </w:tc>
        <w:tc>
          <w:tcPr>
            <w:tcW w:w="637" w:type="pct"/>
            <w:hideMark/>
          </w:tcPr>
          <w:p w14:paraId="227C4C81" w14:textId="77777777" w:rsidR="003C12F4" w:rsidRPr="003C12F4" w:rsidRDefault="003C12F4" w:rsidP="003C12F4">
            <w:pPr>
              <w:rPr>
                <w:rFonts w:ascii="Helvetica" w:hAnsi="Helvetica" w:cs="Helvetica"/>
              </w:rPr>
            </w:pPr>
            <w:r w:rsidRPr="003C12F4">
              <w:rPr>
                <w:rFonts w:ascii="Helvetica" w:hAnsi="Helvetica" w:cs="Helvetica"/>
              </w:rPr>
              <w:t>0.88(0.68-1.14)</w:t>
            </w:r>
          </w:p>
        </w:tc>
        <w:tc>
          <w:tcPr>
            <w:tcW w:w="463" w:type="pct"/>
            <w:hideMark/>
          </w:tcPr>
          <w:p w14:paraId="158FA2FE" w14:textId="77777777" w:rsidR="003C12F4" w:rsidRPr="003C12F4" w:rsidRDefault="003C12F4" w:rsidP="003C12F4">
            <w:pPr>
              <w:rPr>
                <w:rFonts w:ascii="Helvetica" w:hAnsi="Helvetica" w:cs="Helvetica"/>
              </w:rPr>
            </w:pPr>
            <w:r w:rsidRPr="003C12F4">
              <w:rPr>
                <w:rFonts w:ascii="Helvetica" w:hAnsi="Helvetica" w:cs="Helvetica"/>
              </w:rPr>
              <w:t>0.336</w:t>
            </w:r>
          </w:p>
        </w:tc>
        <w:tc>
          <w:tcPr>
            <w:tcW w:w="868" w:type="pct"/>
            <w:hideMark/>
          </w:tcPr>
          <w:p w14:paraId="426CB19B" w14:textId="77777777" w:rsidR="003C12F4" w:rsidRPr="003C12F4" w:rsidRDefault="003C12F4" w:rsidP="003C12F4">
            <w:pPr>
              <w:rPr>
                <w:rFonts w:ascii="Helvetica" w:hAnsi="Helvetica" w:cs="Helvetica"/>
              </w:rPr>
            </w:pPr>
            <w:r w:rsidRPr="003C12F4">
              <w:rPr>
                <w:rFonts w:ascii="Helvetica" w:hAnsi="Helvetica" w:cs="Helvetica"/>
                <w:color w:val="000000"/>
              </w:rPr>
              <w:t>1.65(1.19-2.29)</w:t>
            </w:r>
          </w:p>
        </w:tc>
        <w:tc>
          <w:tcPr>
            <w:tcW w:w="481" w:type="pct"/>
            <w:hideMark/>
          </w:tcPr>
          <w:p w14:paraId="5EE65E26" w14:textId="77777777" w:rsidR="003C12F4" w:rsidRPr="003C12F4" w:rsidRDefault="003C12F4" w:rsidP="003C12F4">
            <w:pPr>
              <w:rPr>
                <w:rFonts w:ascii="Helvetica" w:hAnsi="Helvetica" w:cs="Helvetica"/>
              </w:rPr>
            </w:pPr>
            <w:r w:rsidRPr="003C12F4">
              <w:rPr>
                <w:rFonts w:ascii="Helvetica" w:hAnsi="Helvetica" w:cs="Helvetica"/>
                <w:color w:val="000000"/>
              </w:rPr>
              <w:t>0.003</w:t>
            </w:r>
          </w:p>
        </w:tc>
        <w:tc>
          <w:tcPr>
            <w:tcW w:w="923" w:type="pct"/>
            <w:hideMark/>
          </w:tcPr>
          <w:p w14:paraId="46B6C5A6" w14:textId="77777777" w:rsidR="003C12F4" w:rsidRPr="003C12F4" w:rsidRDefault="003C12F4" w:rsidP="003C12F4">
            <w:pPr>
              <w:rPr>
                <w:rFonts w:ascii="Helvetica" w:hAnsi="Helvetica" w:cs="Helvetica"/>
              </w:rPr>
            </w:pPr>
            <w:r w:rsidRPr="003C12F4">
              <w:rPr>
                <w:rFonts w:ascii="Helvetica" w:hAnsi="Helvetica" w:cs="Helvetica"/>
                <w:color w:val="000000"/>
              </w:rPr>
              <w:t>2.58(1.50-4.43)</w:t>
            </w:r>
          </w:p>
        </w:tc>
        <w:tc>
          <w:tcPr>
            <w:tcW w:w="541" w:type="pct"/>
            <w:hideMark/>
          </w:tcPr>
          <w:p w14:paraId="6CC95615" w14:textId="77777777" w:rsidR="003C12F4" w:rsidRPr="003C12F4" w:rsidRDefault="003C12F4" w:rsidP="003C12F4">
            <w:pPr>
              <w:rPr>
                <w:rFonts w:ascii="Helvetica" w:hAnsi="Helvetica" w:cs="Helvetica"/>
              </w:rPr>
            </w:pPr>
            <w:r w:rsidRPr="003C12F4">
              <w:rPr>
                <w:rFonts w:ascii="Helvetica" w:hAnsi="Helvetica" w:cs="Helvetica"/>
                <w:color w:val="000000"/>
              </w:rPr>
              <w:t>0.001</w:t>
            </w:r>
          </w:p>
        </w:tc>
      </w:tr>
      <w:tr w:rsidR="003C12F4" w:rsidRPr="003C12F4" w14:paraId="1ED0BE4E" w14:textId="77777777" w:rsidTr="003C12F4">
        <w:tc>
          <w:tcPr>
            <w:tcW w:w="1087" w:type="pct"/>
            <w:hideMark/>
          </w:tcPr>
          <w:p w14:paraId="0A1E41F7" w14:textId="77777777" w:rsidR="003C12F4" w:rsidRPr="003C12F4" w:rsidRDefault="003C12F4" w:rsidP="003C12F4">
            <w:pPr>
              <w:rPr>
                <w:rFonts w:ascii="Helvetica" w:hAnsi="Helvetica" w:cs="Helvetica"/>
              </w:rPr>
            </w:pPr>
            <w:r w:rsidRPr="003C12F4">
              <w:rPr>
                <w:rFonts w:ascii="Helvetica" w:hAnsi="Helvetica" w:cs="Helvetica"/>
              </w:rPr>
              <w:t>Western</w:t>
            </w:r>
          </w:p>
        </w:tc>
        <w:tc>
          <w:tcPr>
            <w:tcW w:w="637" w:type="pct"/>
            <w:hideMark/>
          </w:tcPr>
          <w:p w14:paraId="45D558EE" w14:textId="77777777" w:rsidR="003C12F4" w:rsidRPr="003C12F4" w:rsidRDefault="003C12F4" w:rsidP="003C12F4">
            <w:pPr>
              <w:rPr>
                <w:rFonts w:ascii="Helvetica" w:hAnsi="Helvetica" w:cs="Helvetica"/>
              </w:rPr>
            </w:pPr>
            <w:r w:rsidRPr="003C12F4">
              <w:rPr>
                <w:rFonts w:ascii="Helvetica" w:hAnsi="Helvetica" w:cs="Helvetica"/>
              </w:rPr>
              <w:t>0.69(0.56-0.84)</w:t>
            </w:r>
          </w:p>
        </w:tc>
        <w:tc>
          <w:tcPr>
            <w:tcW w:w="463" w:type="pct"/>
            <w:hideMark/>
          </w:tcPr>
          <w:p w14:paraId="24C175C6"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2CCFF6E3" w14:textId="77777777" w:rsidR="003C12F4" w:rsidRPr="003C12F4" w:rsidRDefault="003C12F4" w:rsidP="003C12F4">
            <w:pPr>
              <w:rPr>
                <w:rFonts w:ascii="Helvetica" w:hAnsi="Helvetica" w:cs="Helvetica"/>
              </w:rPr>
            </w:pPr>
            <w:r w:rsidRPr="003C12F4">
              <w:rPr>
                <w:rFonts w:ascii="Helvetica" w:hAnsi="Helvetica" w:cs="Helvetica"/>
                <w:color w:val="000000"/>
              </w:rPr>
              <w:t>0.85(0.63-1.13)</w:t>
            </w:r>
          </w:p>
        </w:tc>
        <w:tc>
          <w:tcPr>
            <w:tcW w:w="481" w:type="pct"/>
            <w:hideMark/>
          </w:tcPr>
          <w:p w14:paraId="413F20A8" w14:textId="77777777" w:rsidR="003C12F4" w:rsidRPr="003C12F4" w:rsidRDefault="003C12F4" w:rsidP="003C12F4">
            <w:pPr>
              <w:rPr>
                <w:rFonts w:ascii="Helvetica" w:hAnsi="Helvetica" w:cs="Helvetica"/>
              </w:rPr>
            </w:pPr>
            <w:r w:rsidRPr="003C12F4">
              <w:rPr>
                <w:rFonts w:ascii="Helvetica" w:hAnsi="Helvetica" w:cs="Helvetica"/>
                <w:color w:val="000000"/>
              </w:rPr>
              <w:t>0.252</w:t>
            </w:r>
          </w:p>
        </w:tc>
        <w:tc>
          <w:tcPr>
            <w:tcW w:w="923" w:type="pct"/>
            <w:hideMark/>
          </w:tcPr>
          <w:p w14:paraId="2DD49DBB" w14:textId="77777777" w:rsidR="003C12F4" w:rsidRPr="003C12F4" w:rsidRDefault="003C12F4" w:rsidP="003C12F4">
            <w:pPr>
              <w:rPr>
                <w:rFonts w:ascii="Helvetica" w:hAnsi="Helvetica" w:cs="Helvetica"/>
              </w:rPr>
            </w:pPr>
            <w:r w:rsidRPr="003C12F4">
              <w:rPr>
                <w:rFonts w:ascii="Helvetica" w:hAnsi="Helvetica" w:cs="Helvetica"/>
                <w:color w:val="000000"/>
              </w:rPr>
              <w:t>1.36(0.82-2.25)</w:t>
            </w:r>
          </w:p>
        </w:tc>
        <w:tc>
          <w:tcPr>
            <w:tcW w:w="541" w:type="pct"/>
            <w:hideMark/>
          </w:tcPr>
          <w:p w14:paraId="50B3DA76" w14:textId="77777777" w:rsidR="003C12F4" w:rsidRPr="003C12F4" w:rsidRDefault="003C12F4" w:rsidP="003C12F4">
            <w:pPr>
              <w:rPr>
                <w:rFonts w:ascii="Helvetica" w:hAnsi="Helvetica" w:cs="Helvetica"/>
              </w:rPr>
            </w:pPr>
            <w:r w:rsidRPr="003C12F4">
              <w:rPr>
                <w:rFonts w:ascii="Helvetica" w:hAnsi="Helvetica" w:cs="Helvetica"/>
                <w:color w:val="000000"/>
              </w:rPr>
              <w:t>0.228</w:t>
            </w:r>
          </w:p>
        </w:tc>
      </w:tr>
      <w:tr w:rsidR="003C12F4" w:rsidRPr="003C12F4" w14:paraId="557D4EC1" w14:textId="77777777" w:rsidTr="003C12F4">
        <w:tc>
          <w:tcPr>
            <w:tcW w:w="1087" w:type="pct"/>
            <w:hideMark/>
          </w:tcPr>
          <w:p w14:paraId="49217D38" w14:textId="77777777" w:rsidR="003C12F4" w:rsidRPr="003C12F4" w:rsidRDefault="003C12F4" w:rsidP="003C12F4">
            <w:pPr>
              <w:rPr>
                <w:rFonts w:ascii="Helvetica" w:hAnsi="Helvetica" w:cs="Helvetica"/>
              </w:rPr>
            </w:pPr>
            <w:proofErr w:type="gramStart"/>
            <w:r w:rsidRPr="003C12F4">
              <w:rPr>
                <w:rFonts w:ascii="Helvetica" w:hAnsi="Helvetica" w:cs="Helvetica"/>
              </w:rPr>
              <w:t>North Eastern</w:t>
            </w:r>
            <w:proofErr w:type="gramEnd"/>
          </w:p>
        </w:tc>
        <w:tc>
          <w:tcPr>
            <w:tcW w:w="637" w:type="pct"/>
            <w:hideMark/>
          </w:tcPr>
          <w:p w14:paraId="24CDA0BE" w14:textId="77777777" w:rsidR="003C12F4" w:rsidRPr="003C12F4" w:rsidRDefault="003C12F4" w:rsidP="003C12F4">
            <w:pPr>
              <w:rPr>
                <w:rFonts w:ascii="Helvetica" w:hAnsi="Helvetica" w:cs="Helvetica"/>
              </w:rPr>
            </w:pPr>
            <w:r w:rsidRPr="003C12F4">
              <w:rPr>
                <w:rFonts w:ascii="Helvetica" w:hAnsi="Helvetica" w:cs="Helvetica"/>
              </w:rPr>
              <w:t>0.63(0.52-0.76)</w:t>
            </w:r>
          </w:p>
        </w:tc>
        <w:tc>
          <w:tcPr>
            <w:tcW w:w="463" w:type="pct"/>
            <w:hideMark/>
          </w:tcPr>
          <w:p w14:paraId="7F9C52DD"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2B23F12E" w14:textId="77777777" w:rsidR="003C12F4" w:rsidRPr="003C12F4" w:rsidRDefault="003C12F4" w:rsidP="003C12F4">
            <w:pPr>
              <w:rPr>
                <w:rFonts w:ascii="Helvetica" w:hAnsi="Helvetica" w:cs="Helvetica"/>
              </w:rPr>
            </w:pPr>
            <w:r w:rsidRPr="003C12F4">
              <w:rPr>
                <w:rFonts w:ascii="Helvetica" w:hAnsi="Helvetica" w:cs="Helvetica"/>
                <w:color w:val="000000"/>
              </w:rPr>
              <w:t>0.88(0.67-1.14)</w:t>
            </w:r>
          </w:p>
        </w:tc>
        <w:tc>
          <w:tcPr>
            <w:tcW w:w="481" w:type="pct"/>
            <w:hideMark/>
          </w:tcPr>
          <w:p w14:paraId="1CE84628" w14:textId="77777777" w:rsidR="003C12F4" w:rsidRPr="003C12F4" w:rsidRDefault="003C12F4" w:rsidP="003C12F4">
            <w:pPr>
              <w:rPr>
                <w:rFonts w:ascii="Helvetica" w:hAnsi="Helvetica" w:cs="Helvetica"/>
              </w:rPr>
            </w:pPr>
            <w:r w:rsidRPr="003C12F4">
              <w:rPr>
                <w:rFonts w:ascii="Helvetica" w:hAnsi="Helvetica" w:cs="Helvetica"/>
                <w:color w:val="000000"/>
              </w:rPr>
              <w:t>0.331</w:t>
            </w:r>
          </w:p>
        </w:tc>
        <w:tc>
          <w:tcPr>
            <w:tcW w:w="923" w:type="pct"/>
            <w:hideMark/>
          </w:tcPr>
          <w:p w14:paraId="15D83B35" w14:textId="77777777" w:rsidR="003C12F4" w:rsidRPr="003C12F4" w:rsidRDefault="003C12F4" w:rsidP="003C12F4">
            <w:pPr>
              <w:rPr>
                <w:rFonts w:ascii="Helvetica" w:hAnsi="Helvetica" w:cs="Helvetica"/>
              </w:rPr>
            </w:pPr>
            <w:r w:rsidRPr="003C12F4">
              <w:rPr>
                <w:rFonts w:ascii="Helvetica" w:hAnsi="Helvetica" w:cs="Helvetica"/>
                <w:color w:val="000000"/>
              </w:rPr>
              <w:t>1.24(0.79-1.96)</w:t>
            </w:r>
          </w:p>
        </w:tc>
        <w:tc>
          <w:tcPr>
            <w:tcW w:w="541" w:type="pct"/>
            <w:hideMark/>
          </w:tcPr>
          <w:p w14:paraId="23642F75" w14:textId="77777777" w:rsidR="003C12F4" w:rsidRPr="003C12F4" w:rsidRDefault="003C12F4" w:rsidP="003C12F4">
            <w:pPr>
              <w:rPr>
                <w:rFonts w:ascii="Helvetica" w:hAnsi="Helvetica" w:cs="Helvetica"/>
              </w:rPr>
            </w:pPr>
            <w:r w:rsidRPr="003C12F4">
              <w:rPr>
                <w:rFonts w:ascii="Helvetica" w:hAnsi="Helvetica" w:cs="Helvetica"/>
                <w:color w:val="000000"/>
              </w:rPr>
              <w:t>0.348</w:t>
            </w:r>
          </w:p>
        </w:tc>
      </w:tr>
      <w:tr w:rsidR="003C12F4" w:rsidRPr="003C12F4" w14:paraId="722DB522" w14:textId="77777777" w:rsidTr="003C12F4">
        <w:tc>
          <w:tcPr>
            <w:tcW w:w="1087" w:type="pct"/>
            <w:hideMark/>
          </w:tcPr>
          <w:p w14:paraId="4343253E" w14:textId="77777777" w:rsidR="003C12F4" w:rsidRPr="003C12F4" w:rsidRDefault="003C12F4" w:rsidP="003C12F4">
            <w:pPr>
              <w:rPr>
                <w:rFonts w:ascii="Helvetica" w:hAnsi="Helvetica" w:cs="Helvetica"/>
              </w:rPr>
            </w:pPr>
            <w:r w:rsidRPr="003C12F4">
              <w:rPr>
                <w:rFonts w:ascii="Helvetica" w:hAnsi="Helvetica" w:cs="Helvetica"/>
              </w:rPr>
              <w:t>Nairobi</w:t>
            </w:r>
          </w:p>
        </w:tc>
        <w:tc>
          <w:tcPr>
            <w:tcW w:w="637" w:type="pct"/>
            <w:hideMark/>
          </w:tcPr>
          <w:p w14:paraId="01F8A148" w14:textId="5F83BD4B" w:rsidR="003C12F4" w:rsidRPr="003C12F4" w:rsidRDefault="003C12F4" w:rsidP="003C12F4">
            <w:pPr>
              <w:rPr>
                <w:rFonts w:ascii="Helvetica" w:hAnsi="Helvetica" w:cs="Helvetica"/>
              </w:rPr>
            </w:pPr>
            <w:r w:rsidRPr="003C12F4">
              <w:rPr>
                <w:rFonts w:ascii="Helvetica" w:hAnsi="Helvetica" w:cs="Helvetica"/>
              </w:rPr>
              <w:t>1</w:t>
            </w:r>
            <w:r w:rsidR="009C1588">
              <w:rPr>
                <w:rFonts w:ascii="Helvetica" w:hAnsi="Helvetica" w:cs="Helvetica"/>
              </w:rPr>
              <w:t>.00</w:t>
            </w:r>
          </w:p>
        </w:tc>
        <w:tc>
          <w:tcPr>
            <w:tcW w:w="463" w:type="pct"/>
          </w:tcPr>
          <w:p w14:paraId="3A4FEDE5" w14:textId="77777777" w:rsidR="003C12F4" w:rsidRPr="003C12F4" w:rsidRDefault="003C12F4" w:rsidP="003C12F4">
            <w:pPr>
              <w:rPr>
                <w:rFonts w:ascii="Helvetica" w:hAnsi="Helvetica" w:cs="Helvetica"/>
              </w:rPr>
            </w:pPr>
          </w:p>
        </w:tc>
        <w:tc>
          <w:tcPr>
            <w:tcW w:w="868" w:type="pct"/>
            <w:hideMark/>
          </w:tcPr>
          <w:p w14:paraId="27664083" w14:textId="126FB367" w:rsidR="003C12F4" w:rsidRPr="003C12F4" w:rsidRDefault="003C12F4" w:rsidP="003C12F4">
            <w:pPr>
              <w:rPr>
                <w:rFonts w:ascii="Helvetica" w:hAnsi="Helvetica" w:cs="Helvetica"/>
              </w:rPr>
            </w:pPr>
            <w:r w:rsidRPr="003C12F4">
              <w:rPr>
                <w:rFonts w:ascii="Helvetica" w:hAnsi="Helvetica" w:cs="Helvetica"/>
              </w:rPr>
              <w:t>1</w:t>
            </w:r>
            <w:r w:rsidR="009C1588">
              <w:rPr>
                <w:rFonts w:ascii="Helvetica" w:hAnsi="Helvetica" w:cs="Helvetica"/>
              </w:rPr>
              <w:t>.00</w:t>
            </w:r>
          </w:p>
        </w:tc>
        <w:tc>
          <w:tcPr>
            <w:tcW w:w="481" w:type="pct"/>
          </w:tcPr>
          <w:p w14:paraId="18C5B5A9" w14:textId="77777777" w:rsidR="003C12F4" w:rsidRPr="003C12F4" w:rsidRDefault="003C12F4" w:rsidP="003C12F4">
            <w:pPr>
              <w:rPr>
                <w:rFonts w:ascii="Helvetica" w:hAnsi="Helvetica" w:cs="Helvetica"/>
              </w:rPr>
            </w:pPr>
          </w:p>
        </w:tc>
        <w:tc>
          <w:tcPr>
            <w:tcW w:w="923" w:type="pct"/>
            <w:hideMark/>
          </w:tcPr>
          <w:p w14:paraId="73D6E697" w14:textId="18F3D9E4" w:rsidR="003C12F4" w:rsidRPr="003C12F4" w:rsidRDefault="003C12F4" w:rsidP="003C12F4">
            <w:pPr>
              <w:rPr>
                <w:rFonts w:ascii="Helvetica" w:hAnsi="Helvetica" w:cs="Helvetica"/>
              </w:rPr>
            </w:pPr>
            <w:r w:rsidRPr="003C12F4">
              <w:rPr>
                <w:rFonts w:ascii="Helvetica" w:hAnsi="Helvetica" w:cs="Helvetica"/>
              </w:rPr>
              <w:t>1</w:t>
            </w:r>
            <w:r w:rsidR="009C1588">
              <w:rPr>
                <w:rFonts w:ascii="Helvetica" w:hAnsi="Helvetica" w:cs="Helvetica"/>
              </w:rPr>
              <w:t>.00</w:t>
            </w:r>
          </w:p>
        </w:tc>
        <w:tc>
          <w:tcPr>
            <w:tcW w:w="541" w:type="pct"/>
          </w:tcPr>
          <w:p w14:paraId="165912AA" w14:textId="77777777" w:rsidR="003C12F4" w:rsidRPr="003C12F4" w:rsidRDefault="003C12F4" w:rsidP="003C12F4">
            <w:pPr>
              <w:rPr>
                <w:rFonts w:ascii="Helvetica" w:hAnsi="Helvetica" w:cs="Helvetica"/>
              </w:rPr>
            </w:pPr>
          </w:p>
        </w:tc>
      </w:tr>
      <w:tr w:rsidR="003C12F4" w:rsidRPr="003C12F4" w14:paraId="1341FF22" w14:textId="77777777" w:rsidTr="003C12F4">
        <w:tc>
          <w:tcPr>
            <w:tcW w:w="1087" w:type="pct"/>
            <w:hideMark/>
          </w:tcPr>
          <w:p w14:paraId="5E8ACE17" w14:textId="77777777" w:rsidR="003C12F4" w:rsidRPr="003C12F4" w:rsidRDefault="003C12F4" w:rsidP="003C12F4">
            <w:pPr>
              <w:rPr>
                <w:rFonts w:ascii="Helvetica" w:hAnsi="Helvetica" w:cs="Helvetica"/>
                <w:b/>
                <w:bCs/>
              </w:rPr>
            </w:pPr>
            <w:r w:rsidRPr="003C12F4">
              <w:rPr>
                <w:rFonts w:ascii="Helvetica" w:hAnsi="Helvetica" w:cs="Helvetica"/>
                <w:b/>
                <w:bCs/>
              </w:rPr>
              <w:t>Delivery place</w:t>
            </w:r>
          </w:p>
        </w:tc>
        <w:tc>
          <w:tcPr>
            <w:tcW w:w="637" w:type="pct"/>
          </w:tcPr>
          <w:p w14:paraId="0E112233" w14:textId="77777777" w:rsidR="003C12F4" w:rsidRPr="003C12F4" w:rsidRDefault="003C12F4" w:rsidP="003C12F4">
            <w:pPr>
              <w:rPr>
                <w:rFonts w:ascii="Helvetica" w:hAnsi="Helvetica" w:cs="Helvetica"/>
              </w:rPr>
            </w:pPr>
          </w:p>
        </w:tc>
        <w:tc>
          <w:tcPr>
            <w:tcW w:w="463" w:type="pct"/>
          </w:tcPr>
          <w:p w14:paraId="4259A9D6" w14:textId="77777777" w:rsidR="003C12F4" w:rsidRPr="003C12F4" w:rsidRDefault="003C12F4" w:rsidP="003C12F4">
            <w:pPr>
              <w:rPr>
                <w:rFonts w:ascii="Helvetica" w:hAnsi="Helvetica" w:cs="Helvetica"/>
              </w:rPr>
            </w:pPr>
          </w:p>
        </w:tc>
        <w:tc>
          <w:tcPr>
            <w:tcW w:w="868" w:type="pct"/>
          </w:tcPr>
          <w:p w14:paraId="04D55023" w14:textId="77777777" w:rsidR="003C12F4" w:rsidRPr="003C12F4" w:rsidRDefault="003C12F4" w:rsidP="003C12F4">
            <w:pPr>
              <w:rPr>
                <w:rFonts w:ascii="Helvetica" w:hAnsi="Helvetica" w:cs="Helvetica"/>
              </w:rPr>
            </w:pPr>
          </w:p>
        </w:tc>
        <w:tc>
          <w:tcPr>
            <w:tcW w:w="481" w:type="pct"/>
          </w:tcPr>
          <w:p w14:paraId="066FF695" w14:textId="77777777" w:rsidR="003C12F4" w:rsidRPr="003C12F4" w:rsidRDefault="003C12F4" w:rsidP="003C12F4">
            <w:pPr>
              <w:rPr>
                <w:rFonts w:ascii="Helvetica" w:hAnsi="Helvetica" w:cs="Helvetica"/>
              </w:rPr>
            </w:pPr>
          </w:p>
        </w:tc>
        <w:tc>
          <w:tcPr>
            <w:tcW w:w="923" w:type="pct"/>
          </w:tcPr>
          <w:p w14:paraId="10535785" w14:textId="77777777" w:rsidR="003C12F4" w:rsidRPr="003C12F4" w:rsidRDefault="003C12F4" w:rsidP="003C12F4">
            <w:pPr>
              <w:rPr>
                <w:rFonts w:ascii="Helvetica" w:hAnsi="Helvetica" w:cs="Helvetica"/>
              </w:rPr>
            </w:pPr>
          </w:p>
        </w:tc>
        <w:tc>
          <w:tcPr>
            <w:tcW w:w="541" w:type="pct"/>
          </w:tcPr>
          <w:p w14:paraId="6851554B" w14:textId="77777777" w:rsidR="003C12F4" w:rsidRPr="003C12F4" w:rsidRDefault="003C12F4" w:rsidP="003C12F4">
            <w:pPr>
              <w:rPr>
                <w:rFonts w:ascii="Helvetica" w:hAnsi="Helvetica" w:cs="Helvetica"/>
              </w:rPr>
            </w:pPr>
          </w:p>
        </w:tc>
      </w:tr>
      <w:tr w:rsidR="003C12F4" w:rsidRPr="003C12F4" w14:paraId="01325539" w14:textId="77777777" w:rsidTr="003C12F4">
        <w:tc>
          <w:tcPr>
            <w:tcW w:w="1087" w:type="pct"/>
            <w:hideMark/>
          </w:tcPr>
          <w:p w14:paraId="65E56981" w14:textId="77777777" w:rsidR="003C12F4" w:rsidRPr="003C12F4" w:rsidRDefault="003C12F4" w:rsidP="003C12F4">
            <w:pPr>
              <w:rPr>
                <w:rFonts w:ascii="Helvetica" w:hAnsi="Helvetica" w:cs="Helvetica"/>
              </w:rPr>
            </w:pPr>
            <w:r w:rsidRPr="003C12F4">
              <w:rPr>
                <w:rFonts w:ascii="Helvetica" w:hAnsi="Helvetica" w:cs="Helvetica"/>
              </w:rPr>
              <w:t>Respondent’s home</w:t>
            </w:r>
          </w:p>
        </w:tc>
        <w:tc>
          <w:tcPr>
            <w:tcW w:w="637" w:type="pct"/>
            <w:hideMark/>
          </w:tcPr>
          <w:p w14:paraId="2D0D75DF" w14:textId="77777777" w:rsidR="003C12F4" w:rsidRPr="003C12F4" w:rsidRDefault="003C12F4" w:rsidP="003C12F4">
            <w:pPr>
              <w:rPr>
                <w:rFonts w:ascii="Helvetica" w:hAnsi="Helvetica" w:cs="Helvetica"/>
              </w:rPr>
            </w:pPr>
            <w:r w:rsidRPr="003C12F4">
              <w:rPr>
                <w:rFonts w:ascii="Helvetica" w:hAnsi="Helvetica" w:cs="Helvetica"/>
              </w:rPr>
              <w:t>0.29(0.17-0.51)</w:t>
            </w:r>
          </w:p>
        </w:tc>
        <w:tc>
          <w:tcPr>
            <w:tcW w:w="463" w:type="pct"/>
            <w:hideMark/>
          </w:tcPr>
          <w:p w14:paraId="786FB716"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70CFC757" w14:textId="77777777" w:rsidR="003C12F4" w:rsidRPr="003C12F4" w:rsidRDefault="003C12F4" w:rsidP="003C12F4">
            <w:pPr>
              <w:rPr>
                <w:rFonts w:ascii="Helvetica" w:hAnsi="Helvetica" w:cs="Helvetica"/>
              </w:rPr>
            </w:pPr>
            <w:r w:rsidRPr="003C12F4">
              <w:rPr>
                <w:rFonts w:ascii="Helvetica" w:hAnsi="Helvetica" w:cs="Helvetica"/>
                <w:color w:val="000000"/>
              </w:rPr>
              <w:t>0.03()0.01-0.06</w:t>
            </w:r>
          </w:p>
        </w:tc>
        <w:tc>
          <w:tcPr>
            <w:tcW w:w="481" w:type="pct"/>
            <w:hideMark/>
          </w:tcPr>
          <w:p w14:paraId="6E1F5AA6"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43E590DC" w14:textId="77777777" w:rsidR="003C12F4" w:rsidRPr="003C12F4" w:rsidRDefault="003C12F4" w:rsidP="003C12F4">
            <w:pPr>
              <w:rPr>
                <w:rFonts w:ascii="Helvetica" w:hAnsi="Helvetica" w:cs="Helvetica"/>
              </w:rPr>
            </w:pPr>
            <w:r w:rsidRPr="003C12F4">
              <w:rPr>
                <w:rFonts w:ascii="Helvetica" w:hAnsi="Helvetica" w:cs="Helvetica"/>
                <w:color w:val="000000"/>
              </w:rPr>
              <w:t>0.02(0.01-0.06)</w:t>
            </w:r>
          </w:p>
        </w:tc>
        <w:tc>
          <w:tcPr>
            <w:tcW w:w="541" w:type="pct"/>
            <w:hideMark/>
          </w:tcPr>
          <w:p w14:paraId="58F319D1"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0FD15127" w14:textId="77777777" w:rsidTr="003C12F4">
        <w:tc>
          <w:tcPr>
            <w:tcW w:w="1087" w:type="pct"/>
            <w:hideMark/>
          </w:tcPr>
          <w:p w14:paraId="02FC2D93" w14:textId="77777777" w:rsidR="003C12F4" w:rsidRPr="003C12F4" w:rsidRDefault="003C12F4" w:rsidP="003C12F4">
            <w:pPr>
              <w:rPr>
                <w:rFonts w:ascii="Helvetica" w:hAnsi="Helvetica" w:cs="Helvetica"/>
              </w:rPr>
            </w:pPr>
            <w:r w:rsidRPr="003C12F4">
              <w:rPr>
                <w:rFonts w:ascii="Helvetica" w:hAnsi="Helvetica" w:cs="Helvetica"/>
              </w:rPr>
              <w:t>Other home</w:t>
            </w:r>
          </w:p>
        </w:tc>
        <w:tc>
          <w:tcPr>
            <w:tcW w:w="637" w:type="pct"/>
            <w:hideMark/>
          </w:tcPr>
          <w:p w14:paraId="1F6D06EB" w14:textId="77777777" w:rsidR="003C12F4" w:rsidRPr="003C12F4" w:rsidRDefault="003C12F4" w:rsidP="003C12F4">
            <w:pPr>
              <w:rPr>
                <w:rFonts w:ascii="Helvetica" w:hAnsi="Helvetica" w:cs="Helvetica"/>
              </w:rPr>
            </w:pPr>
            <w:r w:rsidRPr="003C12F4">
              <w:rPr>
                <w:rFonts w:ascii="Helvetica" w:hAnsi="Helvetica" w:cs="Helvetica"/>
              </w:rPr>
              <w:t>0.30(0.17-0.53)</w:t>
            </w:r>
          </w:p>
        </w:tc>
        <w:tc>
          <w:tcPr>
            <w:tcW w:w="463" w:type="pct"/>
            <w:hideMark/>
          </w:tcPr>
          <w:p w14:paraId="34AF3249"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4028DB98" w14:textId="77777777" w:rsidR="003C12F4" w:rsidRPr="003C12F4" w:rsidRDefault="003C12F4" w:rsidP="003C12F4">
            <w:pPr>
              <w:rPr>
                <w:rFonts w:ascii="Helvetica" w:hAnsi="Helvetica" w:cs="Helvetica"/>
              </w:rPr>
            </w:pPr>
            <w:r w:rsidRPr="003C12F4">
              <w:rPr>
                <w:rFonts w:ascii="Helvetica" w:hAnsi="Helvetica" w:cs="Helvetica"/>
                <w:color w:val="000000"/>
              </w:rPr>
              <w:t>0.02()0.01-0.05</w:t>
            </w:r>
          </w:p>
        </w:tc>
        <w:tc>
          <w:tcPr>
            <w:tcW w:w="481" w:type="pct"/>
            <w:hideMark/>
          </w:tcPr>
          <w:p w14:paraId="7A7D39D5"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3120A035" w14:textId="77777777" w:rsidR="003C12F4" w:rsidRPr="003C12F4" w:rsidRDefault="003C12F4" w:rsidP="003C12F4">
            <w:pPr>
              <w:rPr>
                <w:rFonts w:ascii="Helvetica" w:hAnsi="Helvetica" w:cs="Helvetica"/>
              </w:rPr>
            </w:pPr>
            <w:r w:rsidRPr="003C12F4">
              <w:rPr>
                <w:rFonts w:ascii="Helvetica" w:hAnsi="Helvetica" w:cs="Helvetica"/>
                <w:color w:val="000000"/>
              </w:rPr>
              <w:t>0.01(0.00-0.05)</w:t>
            </w:r>
          </w:p>
        </w:tc>
        <w:tc>
          <w:tcPr>
            <w:tcW w:w="541" w:type="pct"/>
            <w:hideMark/>
          </w:tcPr>
          <w:p w14:paraId="4BAEE699"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613A1346" w14:textId="77777777" w:rsidTr="003C12F4">
        <w:tc>
          <w:tcPr>
            <w:tcW w:w="1087" w:type="pct"/>
            <w:hideMark/>
          </w:tcPr>
          <w:p w14:paraId="6C230947" w14:textId="77777777" w:rsidR="003C12F4" w:rsidRPr="003C12F4" w:rsidRDefault="003C12F4" w:rsidP="003C12F4">
            <w:pPr>
              <w:rPr>
                <w:rFonts w:ascii="Helvetica" w:hAnsi="Helvetica" w:cs="Helvetica"/>
              </w:rPr>
            </w:pPr>
            <w:r w:rsidRPr="003C12F4">
              <w:rPr>
                <w:rFonts w:ascii="Helvetica" w:hAnsi="Helvetica" w:cs="Helvetica"/>
              </w:rPr>
              <w:lastRenderedPageBreak/>
              <w:t>Govt. hospital</w:t>
            </w:r>
          </w:p>
        </w:tc>
        <w:tc>
          <w:tcPr>
            <w:tcW w:w="637" w:type="pct"/>
            <w:hideMark/>
          </w:tcPr>
          <w:p w14:paraId="1727C6E8" w14:textId="77777777" w:rsidR="003C12F4" w:rsidRPr="003C12F4" w:rsidRDefault="003C12F4" w:rsidP="003C12F4">
            <w:pPr>
              <w:rPr>
                <w:rFonts w:ascii="Helvetica" w:hAnsi="Helvetica" w:cs="Helvetica"/>
              </w:rPr>
            </w:pPr>
            <w:r w:rsidRPr="003C12F4">
              <w:rPr>
                <w:rFonts w:ascii="Helvetica" w:hAnsi="Helvetica" w:cs="Helvetica"/>
              </w:rPr>
              <w:t>0.24(0.14-0.41)</w:t>
            </w:r>
          </w:p>
        </w:tc>
        <w:tc>
          <w:tcPr>
            <w:tcW w:w="463" w:type="pct"/>
            <w:hideMark/>
          </w:tcPr>
          <w:p w14:paraId="6C066B26"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4D498BD6" w14:textId="77777777" w:rsidR="003C12F4" w:rsidRPr="003C12F4" w:rsidRDefault="003C12F4" w:rsidP="003C12F4">
            <w:pPr>
              <w:rPr>
                <w:rFonts w:ascii="Helvetica" w:hAnsi="Helvetica" w:cs="Helvetica"/>
              </w:rPr>
            </w:pPr>
            <w:r w:rsidRPr="003C12F4">
              <w:rPr>
                <w:rFonts w:ascii="Helvetica" w:hAnsi="Helvetica" w:cs="Helvetica"/>
                <w:color w:val="000000"/>
              </w:rPr>
              <w:t>0.02(0.01-0.05)</w:t>
            </w:r>
          </w:p>
        </w:tc>
        <w:tc>
          <w:tcPr>
            <w:tcW w:w="481" w:type="pct"/>
            <w:hideMark/>
          </w:tcPr>
          <w:p w14:paraId="19867479"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562F16BB" w14:textId="77777777" w:rsidR="003C12F4" w:rsidRPr="003C12F4" w:rsidRDefault="003C12F4" w:rsidP="003C12F4">
            <w:pPr>
              <w:rPr>
                <w:rFonts w:ascii="Helvetica" w:hAnsi="Helvetica" w:cs="Helvetica"/>
              </w:rPr>
            </w:pPr>
            <w:r w:rsidRPr="003C12F4">
              <w:rPr>
                <w:rFonts w:ascii="Helvetica" w:hAnsi="Helvetica" w:cs="Helvetica"/>
                <w:color w:val="000000"/>
              </w:rPr>
              <w:t>0.01(0.00-0.04)</w:t>
            </w:r>
          </w:p>
        </w:tc>
        <w:tc>
          <w:tcPr>
            <w:tcW w:w="541" w:type="pct"/>
            <w:hideMark/>
          </w:tcPr>
          <w:p w14:paraId="6787D66D"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1F00E7C5" w14:textId="77777777" w:rsidTr="003C12F4">
        <w:tc>
          <w:tcPr>
            <w:tcW w:w="1087" w:type="pct"/>
            <w:hideMark/>
          </w:tcPr>
          <w:p w14:paraId="0C02520E" w14:textId="77777777" w:rsidR="003C12F4" w:rsidRPr="003C12F4" w:rsidRDefault="003C12F4" w:rsidP="003C12F4">
            <w:pPr>
              <w:rPr>
                <w:rFonts w:ascii="Helvetica" w:hAnsi="Helvetica" w:cs="Helvetica"/>
              </w:rPr>
            </w:pPr>
            <w:r w:rsidRPr="003C12F4">
              <w:rPr>
                <w:rFonts w:ascii="Helvetica" w:hAnsi="Helvetica" w:cs="Helvetica"/>
              </w:rPr>
              <w:t>Govt. health center</w:t>
            </w:r>
          </w:p>
        </w:tc>
        <w:tc>
          <w:tcPr>
            <w:tcW w:w="637" w:type="pct"/>
            <w:hideMark/>
          </w:tcPr>
          <w:p w14:paraId="50128C98" w14:textId="77777777" w:rsidR="003C12F4" w:rsidRPr="003C12F4" w:rsidRDefault="003C12F4" w:rsidP="003C12F4">
            <w:pPr>
              <w:rPr>
                <w:rFonts w:ascii="Helvetica" w:hAnsi="Helvetica" w:cs="Helvetica"/>
              </w:rPr>
            </w:pPr>
            <w:r w:rsidRPr="003C12F4">
              <w:rPr>
                <w:rFonts w:ascii="Helvetica" w:hAnsi="Helvetica" w:cs="Helvetica"/>
              </w:rPr>
              <w:t>0.27(0.15-0.46)</w:t>
            </w:r>
          </w:p>
        </w:tc>
        <w:tc>
          <w:tcPr>
            <w:tcW w:w="463" w:type="pct"/>
            <w:hideMark/>
          </w:tcPr>
          <w:p w14:paraId="72A8952F"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4870107A" w14:textId="77777777" w:rsidR="003C12F4" w:rsidRPr="003C12F4" w:rsidRDefault="003C12F4" w:rsidP="003C12F4">
            <w:pPr>
              <w:rPr>
                <w:rFonts w:ascii="Helvetica" w:hAnsi="Helvetica" w:cs="Helvetica"/>
              </w:rPr>
            </w:pPr>
            <w:r w:rsidRPr="003C12F4">
              <w:rPr>
                <w:rFonts w:ascii="Helvetica" w:hAnsi="Helvetica" w:cs="Helvetica"/>
                <w:color w:val="000000"/>
              </w:rPr>
              <w:t>0.02(0.01-0.05)</w:t>
            </w:r>
          </w:p>
        </w:tc>
        <w:tc>
          <w:tcPr>
            <w:tcW w:w="481" w:type="pct"/>
            <w:hideMark/>
          </w:tcPr>
          <w:p w14:paraId="0E350173"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2854630" w14:textId="77777777" w:rsidR="003C12F4" w:rsidRPr="003C12F4" w:rsidRDefault="003C12F4" w:rsidP="003C12F4">
            <w:pPr>
              <w:rPr>
                <w:rFonts w:ascii="Helvetica" w:hAnsi="Helvetica" w:cs="Helvetica"/>
              </w:rPr>
            </w:pPr>
            <w:r w:rsidRPr="003C12F4">
              <w:rPr>
                <w:rFonts w:ascii="Helvetica" w:hAnsi="Helvetica" w:cs="Helvetica"/>
                <w:color w:val="000000"/>
              </w:rPr>
              <w:t>0.01(0.00-0.05)</w:t>
            </w:r>
          </w:p>
        </w:tc>
        <w:tc>
          <w:tcPr>
            <w:tcW w:w="541" w:type="pct"/>
            <w:hideMark/>
          </w:tcPr>
          <w:p w14:paraId="6DE255C2"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139E7317" w14:textId="77777777" w:rsidTr="003C12F4">
        <w:tc>
          <w:tcPr>
            <w:tcW w:w="1087" w:type="pct"/>
            <w:hideMark/>
          </w:tcPr>
          <w:p w14:paraId="00C82073" w14:textId="77777777" w:rsidR="003C12F4" w:rsidRPr="003C12F4" w:rsidRDefault="003C12F4" w:rsidP="003C12F4">
            <w:pPr>
              <w:rPr>
                <w:rFonts w:ascii="Helvetica" w:hAnsi="Helvetica" w:cs="Helvetica"/>
              </w:rPr>
            </w:pPr>
            <w:r w:rsidRPr="003C12F4">
              <w:rPr>
                <w:rFonts w:ascii="Helvetica" w:hAnsi="Helvetica" w:cs="Helvetica"/>
              </w:rPr>
              <w:t>Govt. health post</w:t>
            </w:r>
          </w:p>
        </w:tc>
        <w:tc>
          <w:tcPr>
            <w:tcW w:w="637" w:type="pct"/>
            <w:hideMark/>
          </w:tcPr>
          <w:p w14:paraId="189191E1" w14:textId="77777777" w:rsidR="003C12F4" w:rsidRPr="003C12F4" w:rsidRDefault="003C12F4" w:rsidP="003C12F4">
            <w:pPr>
              <w:rPr>
                <w:rFonts w:ascii="Helvetica" w:hAnsi="Helvetica" w:cs="Helvetica"/>
              </w:rPr>
            </w:pPr>
            <w:r w:rsidRPr="003C12F4">
              <w:rPr>
                <w:rFonts w:ascii="Helvetica" w:hAnsi="Helvetica" w:cs="Helvetica"/>
              </w:rPr>
              <w:t>0.22(0.12-0.39)</w:t>
            </w:r>
          </w:p>
        </w:tc>
        <w:tc>
          <w:tcPr>
            <w:tcW w:w="463" w:type="pct"/>
            <w:hideMark/>
          </w:tcPr>
          <w:p w14:paraId="23961DC3"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51008995" w14:textId="77777777" w:rsidR="003C12F4" w:rsidRPr="003C12F4" w:rsidRDefault="003C12F4" w:rsidP="003C12F4">
            <w:pPr>
              <w:rPr>
                <w:rFonts w:ascii="Helvetica" w:hAnsi="Helvetica" w:cs="Helvetica"/>
              </w:rPr>
            </w:pPr>
            <w:r w:rsidRPr="003C12F4">
              <w:rPr>
                <w:rFonts w:ascii="Helvetica" w:hAnsi="Helvetica" w:cs="Helvetica"/>
                <w:color w:val="000000"/>
              </w:rPr>
              <w:t>0.02(0.01-0.05)</w:t>
            </w:r>
          </w:p>
        </w:tc>
        <w:tc>
          <w:tcPr>
            <w:tcW w:w="481" w:type="pct"/>
            <w:hideMark/>
          </w:tcPr>
          <w:p w14:paraId="1CAB031E"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67A359EE" w14:textId="77777777" w:rsidR="003C12F4" w:rsidRPr="003C12F4" w:rsidRDefault="003C12F4" w:rsidP="003C12F4">
            <w:pPr>
              <w:rPr>
                <w:rFonts w:ascii="Helvetica" w:hAnsi="Helvetica" w:cs="Helvetica"/>
              </w:rPr>
            </w:pPr>
            <w:r w:rsidRPr="003C12F4">
              <w:rPr>
                <w:rFonts w:ascii="Helvetica" w:hAnsi="Helvetica" w:cs="Helvetica"/>
                <w:color w:val="000000"/>
              </w:rPr>
              <w:t>0.02(0.01-0.08)</w:t>
            </w:r>
          </w:p>
        </w:tc>
        <w:tc>
          <w:tcPr>
            <w:tcW w:w="541" w:type="pct"/>
            <w:hideMark/>
          </w:tcPr>
          <w:p w14:paraId="00BDFCF8" w14:textId="77777777" w:rsidR="003C12F4" w:rsidRPr="003C12F4" w:rsidRDefault="003C12F4" w:rsidP="003C12F4">
            <w:pPr>
              <w:rPr>
                <w:rFonts w:ascii="Helvetica" w:hAnsi="Helvetica" w:cs="Helvetica"/>
              </w:rPr>
            </w:pPr>
            <w:r w:rsidRPr="003C12F4">
              <w:rPr>
                <w:rFonts w:ascii="Helvetica" w:hAnsi="Helvetica" w:cs="Helvetica"/>
              </w:rPr>
              <w:t>&lt;0.001</w:t>
            </w:r>
          </w:p>
        </w:tc>
      </w:tr>
      <w:tr w:rsidR="003C12F4" w:rsidRPr="003C12F4" w14:paraId="7FE729EA" w14:textId="77777777" w:rsidTr="003C12F4">
        <w:tc>
          <w:tcPr>
            <w:tcW w:w="1087" w:type="pct"/>
            <w:hideMark/>
          </w:tcPr>
          <w:p w14:paraId="40B1E74A" w14:textId="77777777" w:rsidR="003C12F4" w:rsidRPr="003C12F4" w:rsidRDefault="003C12F4" w:rsidP="003C12F4">
            <w:pPr>
              <w:rPr>
                <w:rFonts w:ascii="Helvetica" w:hAnsi="Helvetica" w:cs="Helvetica"/>
              </w:rPr>
            </w:pPr>
            <w:r w:rsidRPr="003C12F4">
              <w:rPr>
                <w:rFonts w:ascii="Helvetica" w:hAnsi="Helvetica" w:cs="Helvetica"/>
              </w:rPr>
              <w:t>Govt. dispensary</w:t>
            </w:r>
          </w:p>
        </w:tc>
        <w:tc>
          <w:tcPr>
            <w:tcW w:w="637" w:type="pct"/>
            <w:hideMark/>
          </w:tcPr>
          <w:p w14:paraId="0402CE20" w14:textId="77777777" w:rsidR="003C12F4" w:rsidRPr="003C12F4" w:rsidRDefault="003C12F4" w:rsidP="003C12F4">
            <w:pPr>
              <w:rPr>
                <w:rFonts w:ascii="Helvetica" w:hAnsi="Helvetica" w:cs="Helvetica"/>
              </w:rPr>
            </w:pPr>
            <w:r w:rsidRPr="003C12F4">
              <w:rPr>
                <w:rFonts w:ascii="Helvetica" w:hAnsi="Helvetica" w:cs="Helvetica"/>
              </w:rPr>
              <w:t>0.19(0.07-0.49)</w:t>
            </w:r>
          </w:p>
        </w:tc>
        <w:tc>
          <w:tcPr>
            <w:tcW w:w="463" w:type="pct"/>
            <w:hideMark/>
          </w:tcPr>
          <w:p w14:paraId="7AAA6150"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75642309" w14:textId="77777777" w:rsidR="003C12F4" w:rsidRPr="003C12F4" w:rsidRDefault="003C12F4" w:rsidP="003C12F4">
            <w:pPr>
              <w:rPr>
                <w:rFonts w:ascii="Helvetica" w:hAnsi="Helvetica" w:cs="Helvetica"/>
              </w:rPr>
            </w:pPr>
            <w:r w:rsidRPr="003C12F4">
              <w:rPr>
                <w:rFonts w:ascii="Helvetica" w:hAnsi="Helvetica" w:cs="Helvetica"/>
                <w:color w:val="000000"/>
              </w:rPr>
              <w:t>0.01(0.00-0.05)</w:t>
            </w:r>
          </w:p>
        </w:tc>
        <w:tc>
          <w:tcPr>
            <w:tcW w:w="481" w:type="pct"/>
            <w:hideMark/>
          </w:tcPr>
          <w:p w14:paraId="1DA0FC8B"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4405261B" w14:textId="77777777" w:rsidR="003C12F4" w:rsidRPr="003C12F4" w:rsidRDefault="003C12F4" w:rsidP="003C12F4">
            <w:pPr>
              <w:rPr>
                <w:rFonts w:ascii="Helvetica" w:hAnsi="Helvetica" w:cs="Helvetica"/>
              </w:rPr>
            </w:pPr>
            <w:r w:rsidRPr="003C12F4">
              <w:rPr>
                <w:rFonts w:ascii="Helvetica" w:hAnsi="Helvetica" w:cs="Helvetica"/>
                <w:color w:val="000000"/>
              </w:rPr>
              <w:t>1.00</w:t>
            </w:r>
          </w:p>
        </w:tc>
        <w:tc>
          <w:tcPr>
            <w:tcW w:w="541" w:type="pct"/>
          </w:tcPr>
          <w:p w14:paraId="1493A9D6" w14:textId="77777777" w:rsidR="003C12F4" w:rsidRPr="003C12F4" w:rsidRDefault="003C12F4" w:rsidP="003C12F4">
            <w:pPr>
              <w:rPr>
                <w:rFonts w:ascii="Helvetica" w:hAnsi="Helvetica" w:cs="Helvetica"/>
              </w:rPr>
            </w:pPr>
          </w:p>
        </w:tc>
      </w:tr>
      <w:tr w:rsidR="003C12F4" w:rsidRPr="003C12F4" w14:paraId="74397AC2" w14:textId="77777777" w:rsidTr="003C12F4">
        <w:tc>
          <w:tcPr>
            <w:tcW w:w="1087" w:type="pct"/>
            <w:hideMark/>
          </w:tcPr>
          <w:p w14:paraId="623FF888" w14:textId="77777777" w:rsidR="003C12F4" w:rsidRPr="003C12F4" w:rsidRDefault="003C12F4" w:rsidP="003C12F4">
            <w:pPr>
              <w:rPr>
                <w:rFonts w:ascii="Helvetica" w:hAnsi="Helvetica" w:cs="Helvetica"/>
              </w:rPr>
            </w:pPr>
            <w:r w:rsidRPr="003C12F4">
              <w:rPr>
                <w:rFonts w:ascii="Helvetica" w:hAnsi="Helvetica" w:cs="Helvetica"/>
              </w:rPr>
              <w:t>Other public</w:t>
            </w:r>
          </w:p>
        </w:tc>
        <w:tc>
          <w:tcPr>
            <w:tcW w:w="637" w:type="pct"/>
            <w:hideMark/>
          </w:tcPr>
          <w:p w14:paraId="4B2E636E" w14:textId="77777777" w:rsidR="003C12F4" w:rsidRPr="003C12F4" w:rsidRDefault="003C12F4" w:rsidP="003C12F4">
            <w:pPr>
              <w:rPr>
                <w:rFonts w:ascii="Helvetica" w:hAnsi="Helvetica" w:cs="Helvetica"/>
              </w:rPr>
            </w:pPr>
            <w:r w:rsidRPr="003C12F4">
              <w:rPr>
                <w:rFonts w:ascii="Helvetica" w:hAnsi="Helvetica" w:cs="Helvetica"/>
              </w:rPr>
              <w:t>0.78(0.22-2.86)</w:t>
            </w:r>
          </w:p>
        </w:tc>
        <w:tc>
          <w:tcPr>
            <w:tcW w:w="463" w:type="pct"/>
            <w:hideMark/>
          </w:tcPr>
          <w:p w14:paraId="4DA94DA0" w14:textId="77777777" w:rsidR="003C12F4" w:rsidRPr="003C12F4" w:rsidRDefault="003C12F4" w:rsidP="003C12F4">
            <w:pPr>
              <w:rPr>
                <w:rFonts w:ascii="Helvetica" w:hAnsi="Helvetica" w:cs="Helvetica"/>
              </w:rPr>
            </w:pPr>
            <w:r w:rsidRPr="003C12F4">
              <w:rPr>
                <w:rFonts w:ascii="Helvetica" w:hAnsi="Helvetica" w:cs="Helvetica"/>
              </w:rPr>
              <w:t>0.718</w:t>
            </w:r>
          </w:p>
        </w:tc>
        <w:tc>
          <w:tcPr>
            <w:tcW w:w="868" w:type="pct"/>
            <w:hideMark/>
          </w:tcPr>
          <w:p w14:paraId="7313C4B8" w14:textId="77777777" w:rsidR="003C12F4" w:rsidRPr="003C12F4" w:rsidRDefault="003C12F4" w:rsidP="003C12F4">
            <w:pPr>
              <w:rPr>
                <w:rFonts w:ascii="Helvetica" w:hAnsi="Helvetica" w:cs="Helvetica"/>
              </w:rPr>
            </w:pPr>
            <w:r w:rsidRPr="003C12F4">
              <w:rPr>
                <w:rFonts w:ascii="Helvetica" w:hAnsi="Helvetica" w:cs="Helvetica"/>
                <w:color w:val="000000"/>
              </w:rPr>
              <w:t>0.07(0.02-0.32)</w:t>
            </w:r>
          </w:p>
        </w:tc>
        <w:tc>
          <w:tcPr>
            <w:tcW w:w="481" w:type="pct"/>
            <w:hideMark/>
          </w:tcPr>
          <w:p w14:paraId="586EBFA1" w14:textId="77777777" w:rsidR="003C12F4" w:rsidRPr="003C12F4" w:rsidRDefault="003C12F4" w:rsidP="003C12F4">
            <w:pPr>
              <w:rPr>
                <w:rFonts w:ascii="Helvetica" w:hAnsi="Helvetica" w:cs="Helvetica"/>
              </w:rPr>
            </w:pPr>
            <w:r w:rsidRPr="003C12F4">
              <w:rPr>
                <w:rFonts w:ascii="Helvetica" w:hAnsi="Helvetica" w:cs="Helvetica"/>
                <w:color w:val="000000"/>
              </w:rPr>
              <w:t>0.001</w:t>
            </w:r>
          </w:p>
        </w:tc>
        <w:tc>
          <w:tcPr>
            <w:tcW w:w="923" w:type="pct"/>
            <w:hideMark/>
          </w:tcPr>
          <w:p w14:paraId="2BBA55D6" w14:textId="77777777" w:rsidR="003C12F4" w:rsidRPr="003C12F4" w:rsidRDefault="003C12F4" w:rsidP="003C12F4">
            <w:pPr>
              <w:rPr>
                <w:rFonts w:ascii="Helvetica" w:hAnsi="Helvetica" w:cs="Helvetica"/>
              </w:rPr>
            </w:pPr>
            <w:r w:rsidRPr="003C12F4">
              <w:rPr>
                <w:rFonts w:ascii="Helvetica" w:hAnsi="Helvetica" w:cs="Helvetica"/>
                <w:color w:val="000000"/>
              </w:rPr>
              <w:t>0.03(0.00-0.22)</w:t>
            </w:r>
          </w:p>
        </w:tc>
        <w:tc>
          <w:tcPr>
            <w:tcW w:w="541" w:type="pct"/>
            <w:hideMark/>
          </w:tcPr>
          <w:p w14:paraId="267BBE1F" w14:textId="77777777" w:rsidR="003C12F4" w:rsidRPr="003C12F4" w:rsidRDefault="003C12F4" w:rsidP="003C12F4">
            <w:pPr>
              <w:rPr>
                <w:rFonts w:ascii="Helvetica" w:hAnsi="Helvetica" w:cs="Helvetica"/>
              </w:rPr>
            </w:pPr>
            <w:r w:rsidRPr="003C12F4">
              <w:rPr>
                <w:rFonts w:ascii="Helvetica" w:hAnsi="Helvetica" w:cs="Helvetica"/>
                <w:color w:val="000000"/>
              </w:rPr>
              <w:t>0.001</w:t>
            </w:r>
          </w:p>
        </w:tc>
      </w:tr>
      <w:tr w:rsidR="003C12F4" w:rsidRPr="003C12F4" w14:paraId="65BD3869" w14:textId="77777777" w:rsidTr="003C12F4">
        <w:tc>
          <w:tcPr>
            <w:tcW w:w="1087" w:type="pct"/>
            <w:hideMark/>
          </w:tcPr>
          <w:p w14:paraId="5C2759F6" w14:textId="77777777" w:rsidR="003C12F4" w:rsidRPr="003C12F4" w:rsidRDefault="003C12F4" w:rsidP="003C12F4">
            <w:pPr>
              <w:rPr>
                <w:rFonts w:ascii="Helvetica" w:hAnsi="Helvetica" w:cs="Helvetica"/>
              </w:rPr>
            </w:pPr>
            <w:r w:rsidRPr="003C12F4">
              <w:rPr>
                <w:rFonts w:ascii="Helvetica" w:hAnsi="Helvetica" w:cs="Helvetica"/>
              </w:rPr>
              <w:t>Private hospital/clinic</w:t>
            </w:r>
          </w:p>
        </w:tc>
        <w:tc>
          <w:tcPr>
            <w:tcW w:w="637" w:type="pct"/>
            <w:hideMark/>
          </w:tcPr>
          <w:p w14:paraId="6CB32B60" w14:textId="77777777" w:rsidR="003C12F4" w:rsidRPr="003C12F4" w:rsidRDefault="003C12F4" w:rsidP="003C12F4">
            <w:pPr>
              <w:rPr>
                <w:rFonts w:ascii="Helvetica" w:hAnsi="Helvetica" w:cs="Helvetica"/>
              </w:rPr>
            </w:pPr>
            <w:r w:rsidRPr="003C12F4">
              <w:rPr>
                <w:rFonts w:ascii="Helvetica" w:hAnsi="Helvetica" w:cs="Helvetica"/>
              </w:rPr>
              <w:t>0.21(0.12-0.36)</w:t>
            </w:r>
          </w:p>
        </w:tc>
        <w:tc>
          <w:tcPr>
            <w:tcW w:w="463" w:type="pct"/>
            <w:hideMark/>
          </w:tcPr>
          <w:p w14:paraId="3093E921"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35635627" w14:textId="77777777" w:rsidR="003C12F4" w:rsidRPr="003C12F4" w:rsidRDefault="003C12F4" w:rsidP="003C12F4">
            <w:pPr>
              <w:rPr>
                <w:rFonts w:ascii="Helvetica" w:hAnsi="Helvetica" w:cs="Helvetica"/>
              </w:rPr>
            </w:pPr>
            <w:r w:rsidRPr="003C12F4">
              <w:rPr>
                <w:rFonts w:ascii="Helvetica" w:hAnsi="Helvetica" w:cs="Helvetica"/>
                <w:color w:val="000000"/>
              </w:rPr>
              <w:t>0.02(0.01-0.04)</w:t>
            </w:r>
          </w:p>
        </w:tc>
        <w:tc>
          <w:tcPr>
            <w:tcW w:w="481" w:type="pct"/>
            <w:hideMark/>
          </w:tcPr>
          <w:p w14:paraId="3EECF4BA"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3756641" w14:textId="77777777" w:rsidR="003C12F4" w:rsidRPr="003C12F4" w:rsidRDefault="003C12F4" w:rsidP="003C12F4">
            <w:pPr>
              <w:rPr>
                <w:rFonts w:ascii="Helvetica" w:hAnsi="Helvetica" w:cs="Helvetica"/>
              </w:rPr>
            </w:pPr>
            <w:r w:rsidRPr="003C12F4">
              <w:rPr>
                <w:rFonts w:ascii="Helvetica" w:hAnsi="Helvetica" w:cs="Helvetica"/>
                <w:color w:val="000000"/>
              </w:rPr>
              <w:t>0.01(0.00-0.03)</w:t>
            </w:r>
          </w:p>
        </w:tc>
        <w:tc>
          <w:tcPr>
            <w:tcW w:w="541" w:type="pct"/>
            <w:hideMark/>
          </w:tcPr>
          <w:p w14:paraId="69E0878E"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43012069" w14:textId="77777777" w:rsidTr="003C12F4">
        <w:tc>
          <w:tcPr>
            <w:tcW w:w="1087" w:type="pct"/>
            <w:hideMark/>
          </w:tcPr>
          <w:p w14:paraId="272A0E94" w14:textId="77777777" w:rsidR="003C12F4" w:rsidRPr="003C12F4" w:rsidRDefault="003C12F4" w:rsidP="003C12F4">
            <w:pPr>
              <w:rPr>
                <w:rFonts w:ascii="Helvetica" w:hAnsi="Helvetica" w:cs="Helvetica"/>
              </w:rPr>
            </w:pPr>
            <w:r w:rsidRPr="003C12F4">
              <w:rPr>
                <w:rFonts w:ascii="Helvetica" w:hAnsi="Helvetica" w:cs="Helvetica"/>
              </w:rPr>
              <w:t>Mission Hospital/clinic</w:t>
            </w:r>
          </w:p>
        </w:tc>
        <w:tc>
          <w:tcPr>
            <w:tcW w:w="637" w:type="pct"/>
            <w:hideMark/>
          </w:tcPr>
          <w:p w14:paraId="137E15F7" w14:textId="77777777" w:rsidR="003C12F4" w:rsidRPr="003C12F4" w:rsidRDefault="003C12F4" w:rsidP="003C12F4">
            <w:pPr>
              <w:rPr>
                <w:rFonts w:ascii="Helvetica" w:hAnsi="Helvetica" w:cs="Helvetica"/>
              </w:rPr>
            </w:pPr>
            <w:r w:rsidRPr="003C12F4">
              <w:rPr>
                <w:rFonts w:ascii="Helvetica" w:hAnsi="Helvetica" w:cs="Helvetica"/>
              </w:rPr>
              <w:t>0.26(0.14-0.45)</w:t>
            </w:r>
          </w:p>
        </w:tc>
        <w:tc>
          <w:tcPr>
            <w:tcW w:w="463" w:type="pct"/>
            <w:hideMark/>
          </w:tcPr>
          <w:p w14:paraId="671D622B" w14:textId="77777777" w:rsidR="003C12F4" w:rsidRPr="003C12F4" w:rsidRDefault="003C12F4" w:rsidP="003C12F4">
            <w:pPr>
              <w:rPr>
                <w:rFonts w:ascii="Helvetica" w:hAnsi="Helvetica" w:cs="Helvetica"/>
              </w:rPr>
            </w:pPr>
            <w:r w:rsidRPr="003C12F4">
              <w:rPr>
                <w:rFonts w:ascii="Helvetica" w:hAnsi="Helvetica" w:cs="Helvetica"/>
              </w:rPr>
              <w:t>&lt;0.001</w:t>
            </w:r>
          </w:p>
        </w:tc>
        <w:tc>
          <w:tcPr>
            <w:tcW w:w="868" w:type="pct"/>
            <w:hideMark/>
          </w:tcPr>
          <w:p w14:paraId="6D4C09B9" w14:textId="77777777" w:rsidR="003C12F4" w:rsidRPr="003C12F4" w:rsidRDefault="003C12F4" w:rsidP="003C12F4">
            <w:pPr>
              <w:rPr>
                <w:rFonts w:ascii="Helvetica" w:hAnsi="Helvetica" w:cs="Helvetica"/>
              </w:rPr>
            </w:pPr>
            <w:r w:rsidRPr="003C12F4">
              <w:rPr>
                <w:rFonts w:ascii="Helvetica" w:hAnsi="Helvetica" w:cs="Helvetica"/>
                <w:color w:val="000000"/>
              </w:rPr>
              <w:t>0.02(0.01-0.04)</w:t>
            </w:r>
          </w:p>
        </w:tc>
        <w:tc>
          <w:tcPr>
            <w:tcW w:w="481" w:type="pct"/>
            <w:hideMark/>
          </w:tcPr>
          <w:p w14:paraId="191DF2F3"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CFE07C1" w14:textId="77777777" w:rsidR="003C12F4" w:rsidRPr="003C12F4" w:rsidRDefault="003C12F4" w:rsidP="003C12F4">
            <w:pPr>
              <w:rPr>
                <w:rFonts w:ascii="Helvetica" w:hAnsi="Helvetica" w:cs="Helvetica"/>
              </w:rPr>
            </w:pPr>
            <w:r w:rsidRPr="003C12F4">
              <w:rPr>
                <w:rFonts w:ascii="Helvetica" w:hAnsi="Helvetica" w:cs="Helvetica"/>
                <w:color w:val="000000"/>
              </w:rPr>
              <w:t>0.01(0.00-0.04)</w:t>
            </w:r>
          </w:p>
        </w:tc>
        <w:tc>
          <w:tcPr>
            <w:tcW w:w="541" w:type="pct"/>
            <w:hideMark/>
          </w:tcPr>
          <w:p w14:paraId="287C48C9"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7C649B04" w14:textId="77777777" w:rsidTr="003C12F4">
        <w:tc>
          <w:tcPr>
            <w:tcW w:w="1087" w:type="pct"/>
            <w:hideMark/>
          </w:tcPr>
          <w:p w14:paraId="1D452A5F" w14:textId="77777777" w:rsidR="003C12F4" w:rsidRPr="003C12F4" w:rsidRDefault="003C12F4" w:rsidP="003C12F4">
            <w:pPr>
              <w:rPr>
                <w:rFonts w:ascii="Helvetica" w:hAnsi="Helvetica" w:cs="Helvetica"/>
              </w:rPr>
            </w:pPr>
            <w:r w:rsidRPr="003C12F4">
              <w:rPr>
                <w:rFonts w:ascii="Helvetica" w:hAnsi="Helvetica" w:cs="Helvetica"/>
              </w:rPr>
              <w:t>Nursing/maternity home</w:t>
            </w:r>
          </w:p>
        </w:tc>
        <w:tc>
          <w:tcPr>
            <w:tcW w:w="637" w:type="pct"/>
            <w:hideMark/>
          </w:tcPr>
          <w:p w14:paraId="01774A45" w14:textId="77777777" w:rsidR="003C12F4" w:rsidRPr="003C12F4" w:rsidRDefault="003C12F4" w:rsidP="003C12F4">
            <w:pPr>
              <w:rPr>
                <w:rFonts w:ascii="Helvetica" w:hAnsi="Helvetica" w:cs="Helvetica"/>
              </w:rPr>
            </w:pPr>
            <w:r w:rsidRPr="003C12F4">
              <w:rPr>
                <w:rFonts w:ascii="Helvetica" w:hAnsi="Helvetica" w:cs="Helvetica"/>
              </w:rPr>
              <w:t>0.27(0.11-0.64)</w:t>
            </w:r>
          </w:p>
        </w:tc>
        <w:tc>
          <w:tcPr>
            <w:tcW w:w="463" w:type="pct"/>
            <w:hideMark/>
          </w:tcPr>
          <w:p w14:paraId="5868DEAE" w14:textId="77777777" w:rsidR="003C12F4" w:rsidRPr="003C12F4" w:rsidRDefault="003C12F4" w:rsidP="003C12F4">
            <w:pPr>
              <w:rPr>
                <w:rFonts w:ascii="Helvetica" w:hAnsi="Helvetica" w:cs="Helvetica"/>
              </w:rPr>
            </w:pPr>
            <w:r w:rsidRPr="003C12F4">
              <w:rPr>
                <w:rFonts w:ascii="Helvetica" w:hAnsi="Helvetica" w:cs="Helvetica"/>
              </w:rPr>
              <w:t>&lt;0.003</w:t>
            </w:r>
          </w:p>
        </w:tc>
        <w:tc>
          <w:tcPr>
            <w:tcW w:w="868" w:type="pct"/>
            <w:hideMark/>
          </w:tcPr>
          <w:p w14:paraId="4A339A18" w14:textId="77777777" w:rsidR="003C12F4" w:rsidRPr="003C12F4" w:rsidRDefault="003C12F4" w:rsidP="003C12F4">
            <w:pPr>
              <w:rPr>
                <w:rFonts w:ascii="Helvetica" w:hAnsi="Helvetica" w:cs="Helvetica"/>
              </w:rPr>
            </w:pPr>
            <w:r w:rsidRPr="003C12F4">
              <w:rPr>
                <w:rFonts w:ascii="Helvetica" w:hAnsi="Helvetica" w:cs="Helvetica"/>
                <w:color w:val="000000"/>
              </w:rPr>
              <w:t>0.01(0.00-0.05)</w:t>
            </w:r>
          </w:p>
        </w:tc>
        <w:tc>
          <w:tcPr>
            <w:tcW w:w="481" w:type="pct"/>
            <w:hideMark/>
          </w:tcPr>
          <w:p w14:paraId="38AB6AB4"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3294905" w14:textId="77777777" w:rsidR="003C12F4" w:rsidRPr="003C12F4" w:rsidRDefault="003C12F4" w:rsidP="003C12F4">
            <w:pPr>
              <w:rPr>
                <w:rFonts w:ascii="Helvetica" w:hAnsi="Helvetica" w:cs="Helvetica"/>
              </w:rPr>
            </w:pPr>
            <w:r w:rsidRPr="003C12F4">
              <w:rPr>
                <w:rFonts w:ascii="Helvetica" w:hAnsi="Helvetica" w:cs="Helvetica"/>
                <w:color w:val="000000"/>
              </w:rPr>
              <w:t>0.00(0.00-0.00)</w:t>
            </w:r>
          </w:p>
        </w:tc>
        <w:tc>
          <w:tcPr>
            <w:tcW w:w="541" w:type="pct"/>
            <w:hideMark/>
          </w:tcPr>
          <w:p w14:paraId="01E2FF31"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r>
      <w:tr w:rsidR="003C12F4" w:rsidRPr="003C12F4" w14:paraId="70B70473" w14:textId="77777777" w:rsidTr="003C12F4">
        <w:tc>
          <w:tcPr>
            <w:tcW w:w="1087" w:type="pct"/>
            <w:hideMark/>
          </w:tcPr>
          <w:p w14:paraId="3A9BECB4" w14:textId="77777777" w:rsidR="003C12F4" w:rsidRPr="003C12F4" w:rsidRDefault="003C12F4" w:rsidP="003C12F4">
            <w:pPr>
              <w:rPr>
                <w:rFonts w:ascii="Helvetica" w:hAnsi="Helvetica" w:cs="Helvetica"/>
              </w:rPr>
            </w:pPr>
            <w:r w:rsidRPr="003C12F4">
              <w:rPr>
                <w:rFonts w:ascii="Helvetica" w:hAnsi="Helvetica" w:cs="Helvetica"/>
              </w:rPr>
              <w:t>Other private medica</w:t>
            </w:r>
          </w:p>
        </w:tc>
        <w:tc>
          <w:tcPr>
            <w:tcW w:w="637" w:type="pct"/>
            <w:hideMark/>
          </w:tcPr>
          <w:p w14:paraId="0AD496BA" w14:textId="77777777" w:rsidR="003C12F4" w:rsidRPr="003C12F4" w:rsidRDefault="003C12F4" w:rsidP="003C12F4">
            <w:pPr>
              <w:rPr>
                <w:rFonts w:ascii="Helvetica" w:hAnsi="Helvetica" w:cs="Helvetica"/>
              </w:rPr>
            </w:pPr>
            <w:r w:rsidRPr="003C12F4">
              <w:rPr>
                <w:rFonts w:ascii="Helvetica" w:hAnsi="Helvetica" w:cs="Helvetica"/>
              </w:rPr>
              <w:t>0.35(0.05-2.51)</w:t>
            </w:r>
          </w:p>
        </w:tc>
        <w:tc>
          <w:tcPr>
            <w:tcW w:w="463" w:type="pct"/>
            <w:hideMark/>
          </w:tcPr>
          <w:p w14:paraId="18A70F2D" w14:textId="77777777" w:rsidR="003C12F4" w:rsidRPr="003C12F4" w:rsidRDefault="003C12F4" w:rsidP="003C12F4">
            <w:pPr>
              <w:rPr>
                <w:rFonts w:ascii="Helvetica" w:hAnsi="Helvetica" w:cs="Helvetica"/>
              </w:rPr>
            </w:pPr>
            <w:r w:rsidRPr="003C12F4">
              <w:rPr>
                <w:rFonts w:ascii="Helvetica" w:hAnsi="Helvetica" w:cs="Helvetica"/>
              </w:rPr>
              <w:t>0.294</w:t>
            </w:r>
          </w:p>
        </w:tc>
        <w:tc>
          <w:tcPr>
            <w:tcW w:w="868" w:type="pct"/>
            <w:hideMark/>
          </w:tcPr>
          <w:p w14:paraId="5BFDEE43" w14:textId="77777777" w:rsidR="003C12F4" w:rsidRPr="003C12F4" w:rsidRDefault="003C12F4" w:rsidP="003C12F4">
            <w:pPr>
              <w:rPr>
                <w:rFonts w:ascii="Helvetica" w:hAnsi="Helvetica" w:cs="Helvetica"/>
              </w:rPr>
            </w:pPr>
            <w:r w:rsidRPr="003C12F4">
              <w:rPr>
                <w:rFonts w:ascii="Helvetica" w:hAnsi="Helvetica" w:cs="Helvetica"/>
                <w:color w:val="000000"/>
              </w:rPr>
              <w:t>0.01(0.00-0.07)</w:t>
            </w:r>
          </w:p>
        </w:tc>
        <w:tc>
          <w:tcPr>
            <w:tcW w:w="481" w:type="pct"/>
            <w:hideMark/>
          </w:tcPr>
          <w:p w14:paraId="37AA7408" w14:textId="77777777" w:rsidR="003C12F4" w:rsidRPr="003C12F4" w:rsidRDefault="003C12F4" w:rsidP="003C12F4">
            <w:pPr>
              <w:rPr>
                <w:rFonts w:ascii="Helvetica" w:hAnsi="Helvetica" w:cs="Helvetica"/>
              </w:rPr>
            </w:pPr>
            <w:r w:rsidRPr="003C12F4">
              <w:rPr>
                <w:rFonts w:ascii="Helvetica" w:hAnsi="Helvetica" w:cs="Helvetica"/>
                <w:color w:val="000000"/>
              </w:rPr>
              <w:t>&lt;0.001</w:t>
            </w:r>
          </w:p>
        </w:tc>
        <w:tc>
          <w:tcPr>
            <w:tcW w:w="923" w:type="pct"/>
            <w:hideMark/>
          </w:tcPr>
          <w:p w14:paraId="21321BC4" w14:textId="77777777" w:rsidR="003C12F4" w:rsidRPr="003C12F4" w:rsidRDefault="003C12F4" w:rsidP="003C12F4">
            <w:pPr>
              <w:rPr>
                <w:rFonts w:ascii="Helvetica" w:hAnsi="Helvetica" w:cs="Helvetica"/>
              </w:rPr>
            </w:pPr>
            <w:r w:rsidRPr="003C12F4">
              <w:rPr>
                <w:rFonts w:ascii="Helvetica" w:hAnsi="Helvetica" w:cs="Helvetica"/>
                <w:color w:val="000000"/>
              </w:rPr>
              <w:t>1.00</w:t>
            </w:r>
          </w:p>
        </w:tc>
        <w:tc>
          <w:tcPr>
            <w:tcW w:w="541" w:type="pct"/>
          </w:tcPr>
          <w:p w14:paraId="1A600546" w14:textId="77777777" w:rsidR="003C12F4" w:rsidRPr="003C12F4" w:rsidRDefault="003C12F4" w:rsidP="003C12F4">
            <w:pPr>
              <w:rPr>
                <w:rFonts w:ascii="Helvetica" w:hAnsi="Helvetica" w:cs="Helvetica"/>
              </w:rPr>
            </w:pPr>
          </w:p>
        </w:tc>
      </w:tr>
      <w:tr w:rsidR="003C12F4" w:rsidRPr="003C12F4" w14:paraId="38C01C54" w14:textId="77777777" w:rsidTr="003C12F4">
        <w:tc>
          <w:tcPr>
            <w:tcW w:w="1087" w:type="pct"/>
            <w:hideMark/>
          </w:tcPr>
          <w:p w14:paraId="3832AE8F" w14:textId="77777777" w:rsidR="003C12F4" w:rsidRPr="003C12F4" w:rsidRDefault="003C12F4" w:rsidP="003C12F4">
            <w:pPr>
              <w:rPr>
                <w:rFonts w:ascii="Helvetica" w:hAnsi="Helvetica" w:cs="Helvetica"/>
              </w:rPr>
            </w:pPr>
            <w:r w:rsidRPr="003C12F4">
              <w:rPr>
                <w:rFonts w:ascii="Helvetica" w:hAnsi="Helvetica" w:cs="Helvetica"/>
              </w:rPr>
              <w:t>OTHER</w:t>
            </w:r>
          </w:p>
        </w:tc>
        <w:tc>
          <w:tcPr>
            <w:tcW w:w="637" w:type="pct"/>
            <w:hideMark/>
          </w:tcPr>
          <w:p w14:paraId="0B5F6451" w14:textId="57AEA04E" w:rsidR="003C12F4" w:rsidRPr="003C12F4" w:rsidRDefault="009A198D" w:rsidP="003C12F4">
            <w:pPr>
              <w:rPr>
                <w:rFonts w:ascii="Helvetica" w:hAnsi="Helvetica" w:cs="Helvetica"/>
              </w:rPr>
            </w:pPr>
            <w:r>
              <w:rPr>
                <w:rFonts w:ascii="Helvetica" w:hAnsi="Helvetica" w:cs="Helvetica"/>
              </w:rPr>
              <w:t>1.00</w:t>
            </w:r>
          </w:p>
        </w:tc>
        <w:tc>
          <w:tcPr>
            <w:tcW w:w="463" w:type="pct"/>
            <w:hideMark/>
          </w:tcPr>
          <w:p w14:paraId="65982C06" w14:textId="7E7DC9C1" w:rsidR="003C12F4" w:rsidRPr="003C12F4" w:rsidRDefault="003C12F4" w:rsidP="003C12F4">
            <w:pPr>
              <w:rPr>
                <w:rFonts w:ascii="Helvetica" w:hAnsi="Helvetica" w:cs="Helvetica"/>
              </w:rPr>
            </w:pPr>
          </w:p>
        </w:tc>
        <w:tc>
          <w:tcPr>
            <w:tcW w:w="868" w:type="pct"/>
            <w:hideMark/>
          </w:tcPr>
          <w:p w14:paraId="19DDCFA7" w14:textId="52A42720" w:rsidR="003C12F4" w:rsidRPr="003C12F4" w:rsidRDefault="004D619C" w:rsidP="003C12F4">
            <w:pPr>
              <w:rPr>
                <w:rFonts w:ascii="Helvetica" w:hAnsi="Helvetica" w:cs="Helvetica"/>
              </w:rPr>
            </w:pPr>
            <w:r>
              <w:rPr>
                <w:rFonts w:ascii="Helvetica" w:hAnsi="Helvetica" w:cs="Helvetica"/>
                <w:color w:val="000000"/>
              </w:rPr>
              <w:t>1.00</w:t>
            </w:r>
          </w:p>
        </w:tc>
        <w:tc>
          <w:tcPr>
            <w:tcW w:w="481" w:type="pct"/>
            <w:hideMark/>
          </w:tcPr>
          <w:p w14:paraId="6D73FB9A" w14:textId="175FD612" w:rsidR="003C12F4" w:rsidRPr="003C12F4" w:rsidRDefault="003C12F4" w:rsidP="003C12F4">
            <w:pPr>
              <w:rPr>
                <w:rFonts w:ascii="Helvetica" w:hAnsi="Helvetica" w:cs="Helvetica"/>
              </w:rPr>
            </w:pPr>
          </w:p>
        </w:tc>
        <w:tc>
          <w:tcPr>
            <w:tcW w:w="923" w:type="pct"/>
            <w:hideMark/>
          </w:tcPr>
          <w:p w14:paraId="15883D28" w14:textId="1EB0F50B" w:rsidR="003C12F4" w:rsidRPr="003C12F4" w:rsidRDefault="004D619C" w:rsidP="003C12F4">
            <w:pPr>
              <w:rPr>
                <w:rFonts w:ascii="Helvetica" w:hAnsi="Helvetica" w:cs="Helvetica"/>
              </w:rPr>
            </w:pPr>
            <w:r>
              <w:rPr>
                <w:rFonts w:ascii="Helvetica" w:hAnsi="Helvetica" w:cs="Helvetica"/>
                <w:color w:val="000000"/>
              </w:rPr>
              <w:t>1.00</w:t>
            </w:r>
          </w:p>
        </w:tc>
        <w:tc>
          <w:tcPr>
            <w:tcW w:w="541" w:type="pct"/>
            <w:hideMark/>
          </w:tcPr>
          <w:p w14:paraId="269EE4E6" w14:textId="7C1076F8" w:rsidR="003C12F4" w:rsidRPr="003C12F4" w:rsidRDefault="003C12F4" w:rsidP="003C12F4">
            <w:pPr>
              <w:rPr>
                <w:rFonts w:ascii="Helvetica" w:hAnsi="Helvetica" w:cs="Helvetica"/>
              </w:rPr>
            </w:pPr>
          </w:p>
        </w:tc>
      </w:tr>
      <w:tr w:rsidR="003C12F4" w:rsidRPr="003C12F4" w14:paraId="00606D69" w14:textId="77777777" w:rsidTr="003C12F4">
        <w:tc>
          <w:tcPr>
            <w:tcW w:w="5000" w:type="pct"/>
            <w:gridSpan w:val="7"/>
            <w:tcBorders>
              <w:bottom w:val="single" w:sz="4" w:space="0" w:color="auto"/>
            </w:tcBorders>
          </w:tcPr>
          <w:p w14:paraId="3D0B9503" w14:textId="4FD21160" w:rsidR="003C12F4" w:rsidRPr="003C12F4" w:rsidRDefault="003C12F4" w:rsidP="003C12F4">
            <w:pPr>
              <w:rPr>
                <w:rFonts w:ascii="Helvetica" w:hAnsi="Helvetica" w:cs="Helvetica"/>
                <w:color w:val="000000"/>
              </w:rPr>
            </w:pPr>
            <w:r w:rsidRPr="003C12F4">
              <w:rPr>
                <w:rFonts w:ascii="Helvetica" w:hAnsi="Helvetica" w:cs="Helvetica"/>
              </w:rPr>
              <w:t xml:space="preserve">SD: standard deviation; </w:t>
            </w:r>
            <w:r w:rsidR="009C1588">
              <w:rPr>
                <w:rFonts w:ascii="Helvetica" w:hAnsi="Helvetica" w:cs="Helvetica"/>
              </w:rPr>
              <w:t>A</w:t>
            </w:r>
            <w:r w:rsidRPr="003C12F4">
              <w:rPr>
                <w:rFonts w:ascii="Helvetica" w:hAnsi="Helvetica" w:cs="Helvetica"/>
              </w:rPr>
              <w:t xml:space="preserve">OR: </w:t>
            </w:r>
            <w:r w:rsidR="00AF665A">
              <w:rPr>
                <w:rFonts w:ascii="Helvetica" w:hAnsi="Helvetica" w:cs="Helvetica"/>
              </w:rPr>
              <w:t xml:space="preserve">Adjusted </w:t>
            </w:r>
            <w:r w:rsidRPr="003C12F4">
              <w:rPr>
                <w:rFonts w:ascii="Helvetica" w:hAnsi="Helvetica" w:cs="Helvetica"/>
              </w:rPr>
              <w:t xml:space="preserve">Odds Ratio. </w:t>
            </w:r>
            <w:r w:rsidR="00EE5177">
              <w:rPr>
                <w:rFonts w:ascii="Helvetica" w:hAnsi="Helvetica" w:cs="Helvetica"/>
              </w:rPr>
              <w:t>M</w:t>
            </w:r>
            <w:r w:rsidRPr="003C12F4">
              <w:rPr>
                <w:rFonts w:ascii="Helvetica" w:hAnsi="Helvetica" w:cs="Helvetica"/>
              </w:rPr>
              <w:t>alnutrition indicators were converted into a binary form with Z-scores &lt;2SD=1 (Yes) or 0 (No) for stunting, wasting, and underweight.</w:t>
            </w:r>
          </w:p>
        </w:tc>
      </w:tr>
    </w:tbl>
    <w:p w14:paraId="0E51F60B" w14:textId="77777777" w:rsidR="003C12F4" w:rsidRPr="003C12F4" w:rsidRDefault="003C12F4" w:rsidP="003C12F4">
      <w:pPr>
        <w:spacing w:line="480" w:lineRule="auto"/>
        <w:rPr>
          <w:rFonts w:ascii="Helvetica" w:eastAsia="MS Mincho" w:hAnsi="Helvetica" w:cs="Helvetica"/>
          <w:lang w:val="en-GB"/>
        </w:rPr>
      </w:pPr>
    </w:p>
    <w:p w14:paraId="7958AD81" w14:textId="77777777" w:rsidR="003C12F4" w:rsidRPr="003C12F4" w:rsidRDefault="003C12F4" w:rsidP="003C12F4">
      <w:pPr>
        <w:keepNext/>
        <w:rPr>
          <w:rFonts w:ascii="Helvetica" w:eastAsia="MS Mincho" w:hAnsi="Helvetica" w:cs="Helvetica"/>
          <w:b/>
          <w:bCs/>
          <w:lang w:val="en-GB"/>
        </w:rPr>
      </w:pPr>
      <w:r w:rsidRPr="003C12F4">
        <w:rPr>
          <w:rFonts w:ascii="Helvetica" w:eastAsia="MS Mincho" w:hAnsi="Helvetica" w:cs="Helvetica"/>
          <w:b/>
          <w:bCs/>
          <w:lang w:val="en-GB"/>
        </w:rPr>
        <w:t xml:space="preserve">Table 6. The determinants of malnutrition in children aged below 5 years in Kenya between 2003 and 2014 based on binary logistic regression </w:t>
      </w:r>
      <w:proofErr w:type="gramStart"/>
      <w:r w:rsidRPr="003C12F4">
        <w:rPr>
          <w:rFonts w:ascii="Helvetica" w:eastAsia="MS Mincho" w:hAnsi="Helvetica" w:cs="Helvetica"/>
          <w:b/>
          <w:bCs/>
          <w:lang w:val="en-GB"/>
        </w:rPr>
        <w:t>analysis</w:t>
      </w:r>
      <w:proofErr w:type="gramEnd"/>
      <w:r w:rsidRPr="003C12F4">
        <w:rPr>
          <w:rFonts w:ascii="Helvetica" w:eastAsia="MS Mincho" w:hAnsi="Helvetica" w:cs="Helvetica"/>
          <w:b/>
          <w:bCs/>
          <w:lang w:val="en-GB"/>
        </w:rPr>
        <w:t xml:space="preserve"> </w:t>
      </w:r>
    </w:p>
    <w:tbl>
      <w:tblPr>
        <w:tblStyle w:val="TableGrid3"/>
        <w:tblW w:w="5000" w:type="pct"/>
        <w:tblInd w:w="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3035"/>
        <w:gridCol w:w="1779"/>
        <w:gridCol w:w="1293"/>
        <w:gridCol w:w="2423"/>
        <w:gridCol w:w="1343"/>
        <w:gridCol w:w="2577"/>
        <w:gridCol w:w="1510"/>
      </w:tblGrid>
      <w:tr w:rsidR="003C12F4" w:rsidRPr="003C12F4" w14:paraId="03244E87" w14:textId="77777777" w:rsidTr="003C12F4">
        <w:trPr>
          <w:trHeight w:val="366"/>
        </w:trPr>
        <w:tc>
          <w:tcPr>
            <w:tcW w:w="1087" w:type="pct"/>
            <w:tcBorders>
              <w:top w:val="single" w:sz="4" w:space="0" w:color="auto"/>
            </w:tcBorders>
          </w:tcPr>
          <w:p w14:paraId="5A052E32" w14:textId="77777777" w:rsidR="003C12F4" w:rsidRPr="003C12F4" w:rsidRDefault="003C12F4" w:rsidP="003C12F4">
            <w:pPr>
              <w:spacing w:line="360" w:lineRule="auto"/>
              <w:rPr>
                <w:rFonts w:ascii="Helvetica" w:hAnsi="Helvetica" w:cs="Helvetica"/>
              </w:rPr>
            </w:pPr>
          </w:p>
        </w:tc>
        <w:tc>
          <w:tcPr>
            <w:tcW w:w="1100" w:type="pct"/>
            <w:gridSpan w:val="2"/>
            <w:tcBorders>
              <w:top w:val="single" w:sz="4" w:space="0" w:color="auto"/>
            </w:tcBorders>
            <w:hideMark/>
          </w:tcPr>
          <w:p w14:paraId="13CA1BA5" w14:textId="2125006F"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Stunting</w:t>
            </w:r>
            <w:r w:rsidR="00FF28DC">
              <w:rPr>
                <w:rFonts w:ascii="Helvetica" w:hAnsi="Helvetica" w:cs="Helvetica"/>
                <w:b/>
                <w:bCs/>
              </w:rPr>
              <w:t xml:space="preserve"> </w:t>
            </w:r>
            <w:r w:rsidRPr="003C12F4">
              <w:rPr>
                <w:rFonts w:ascii="Helvetica" w:hAnsi="Helvetica" w:cs="Helvetica"/>
                <w:b/>
                <w:bCs/>
              </w:rPr>
              <w:t>(height for age, &lt;2SD)</w:t>
            </w:r>
          </w:p>
        </w:tc>
        <w:tc>
          <w:tcPr>
            <w:tcW w:w="1349" w:type="pct"/>
            <w:gridSpan w:val="2"/>
            <w:tcBorders>
              <w:top w:val="single" w:sz="4" w:space="0" w:color="auto"/>
            </w:tcBorders>
            <w:hideMark/>
          </w:tcPr>
          <w:p w14:paraId="4B93367F" w14:textId="5E70D1BE"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Underweight</w:t>
            </w:r>
            <w:r w:rsidR="00FF28DC">
              <w:rPr>
                <w:rFonts w:ascii="Helvetica" w:hAnsi="Helvetica" w:cs="Helvetica"/>
                <w:b/>
                <w:bCs/>
              </w:rPr>
              <w:t xml:space="preserve"> </w:t>
            </w:r>
            <w:r w:rsidRPr="003C12F4">
              <w:rPr>
                <w:rFonts w:ascii="Helvetica" w:hAnsi="Helvetica" w:cs="Helvetica"/>
                <w:b/>
                <w:bCs/>
              </w:rPr>
              <w:t>(weight for age, &lt;2SD)</w:t>
            </w:r>
          </w:p>
        </w:tc>
        <w:tc>
          <w:tcPr>
            <w:tcW w:w="1464" w:type="pct"/>
            <w:gridSpan w:val="2"/>
            <w:tcBorders>
              <w:top w:val="single" w:sz="4" w:space="0" w:color="auto"/>
            </w:tcBorders>
            <w:hideMark/>
          </w:tcPr>
          <w:p w14:paraId="699E90C2" w14:textId="4E2ABAE4"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Wasting</w:t>
            </w:r>
            <w:r w:rsidR="00FF28DC">
              <w:rPr>
                <w:rFonts w:ascii="Helvetica" w:hAnsi="Helvetica" w:cs="Helvetica"/>
                <w:b/>
                <w:bCs/>
              </w:rPr>
              <w:t xml:space="preserve"> </w:t>
            </w:r>
            <w:r w:rsidRPr="003C12F4">
              <w:rPr>
                <w:rFonts w:ascii="Helvetica" w:hAnsi="Helvetica" w:cs="Helvetica"/>
                <w:b/>
                <w:bCs/>
              </w:rPr>
              <w:t>(weight for height, &lt;2SD)</w:t>
            </w:r>
          </w:p>
        </w:tc>
      </w:tr>
      <w:tr w:rsidR="003C12F4" w:rsidRPr="003C12F4" w14:paraId="34B26884" w14:textId="77777777" w:rsidTr="003C12F4">
        <w:tc>
          <w:tcPr>
            <w:tcW w:w="1087" w:type="pct"/>
          </w:tcPr>
          <w:p w14:paraId="22E541AC" w14:textId="77777777" w:rsidR="003C12F4" w:rsidRPr="003C12F4" w:rsidRDefault="003C12F4" w:rsidP="003C12F4">
            <w:pPr>
              <w:spacing w:line="360" w:lineRule="auto"/>
              <w:rPr>
                <w:rFonts w:ascii="Helvetica" w:hAnsi="Helvetica" w:cs="Helvetica"/>
              </w:rPr>
            </w:pPr>
          </w:p>
        </w:tc>
        <w:tc>
          <w:tcPr>
            <w:tcW w:w="637" w:type="pct"/>
            <w:hideMark/>
          </w:tcPr>
          <w:p w14:paraId="501538E8" w14:textId="65951225" w:rsidR="003C12F4" w:rsidRPr="003C12F4" w:rsidRDefault="00795B33" w:rsidP="003C12F4">
            <w:pPr>
              <w:spacing w:line="360" w:lineRule="auto"/>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63" w:type="pct"/>
            <w:hideMark/>
          </w:tcPr>
          <w:p w14:paraId="5934E975" w14:textId="77777777"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p-value</w:t>
            </w:r>
          </w:p>
        </w:tc>
        <w:tc>
          <w:tcPr>
            <w:tcW w:w="868" w:type="pct"/>
            <w:hideMark/>
          </w:tcPr>
          <w:p w14:paraId="5DED0ACA" w14:textId="22E5F520" w:rsidR="003C12F4" w:rsidRPr="003C12F4" w:rsidRDefault="00795B33" w:rsidP="003C12F4">
            <w:pPr>
              <w:spacing w:line="360" w:lineRule="auto"/>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481" w:type="pct"/>
            <w:hideMark/>
          </w:tcPr>
          <w:p w14:paraId="69C3C6B0" w14:textId="77777777"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p-value</w:t>
            </w:r>
          </w:p>
        </w:tc>
        <w:tc>
          <w:tcPr>
            <w:tcW w:w="923" w:type="pct"/>
            <w:hideMark/>
          </w:tcPr>
          <w:p w14:paraId="16AA4FF1" w14:textId="6AF9A4BD" w:rsidR="003C12F4" w:rsidRPr="003C12F4" w:rsidRDefault="00795B33" w:rsidP="003C12F4">
            <w:pPr>
              <w:spacing w:line="360" w:lineRule="auto"/>
              <w:jc w:val="center"/>
              <w:rPr>
                <w:rFonts w:ascii="Helvetica" w:hAnsi="Helvetica" w:cs="Helvetica"/>
                <w:b/>
                <w:bCs/>
              </w:rPr>
            </w:pPr>
            <w:r>
              <w:rPr>
                <w:rFonts w:ascii="Helvetica" w:hAnsi="Helvetica" w:cs="Helvetica"/>
                <w:b/>
                <w:bCs/>
              </w:rPr>
              <w:t>A</w:t>
            </w:r>
            <w:r w:rsidR="003C12F4" w:rsidRPr="003C12F4">
              <w:rPr>
                <w:rFonts w:ascii="Helvetica" w:hAnsi="Helvetica" w:cs="Helvetica"/>
                <w:b/>
                <w:bCs/>
              </w:rPr>
              <w:t>OR (95%CI)</w:t>
            </w:r>
          </w:p>
        </w:tc>
        <w:tc>
          <w:tcPr>
            <w:tcW w:w="541" w:type="pct"/>
            <w:hideMark/>
          </w:tcPr>
          <w:p w14:paraId="1EC989A6" w14:textId="77777777" w:rsidR="003C12F4" w:rsidRPr="003C12F4" w:rsidRDefault="003C12F4" w:rsidP="003C12F4">
            <w:pPr>
              <w:spacing w:line="360" w:lineRule="auto"/>
              <w:jc w:val="center"/>
              <w:rPr>
                <w:rFonts w:ascii="Helvetica" w:hAnsi="Helvetica" w:cs="Helvetica"/>
                <w:b/>
                <w:bCs/>
              </w:rPr>
            </w:pPr>
            <w:r w:rsidRPr="003C12F4">
              <w:rPr>
                <w:rFonts w:ascii="Helvetica" w:hAnsi="Helvetica" w:cs="Helvetica"/>
                <w:b/>
                <w:bCs/>
              </w:rPr>
              <w:t>p-value</w:t>
            </w:r>
          </w:p>
        </w:tc>
      </w:tr>
      <w:tr w:rsidR="003C12F4" w:rsidRPr="003C12F4" w14:paraId="2F67DAB1" w14:textId="77777777" w:rsidTr="003C12F4">
        <w:tc>
          <w:tcPr>
            <w:tcW w:w="1087" w:type="pct"/>
            <w:hideMark/>
          </w:tcPr>
          <w:p w14:paraId="3B60672C"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Birth interval</w:t>
            </w:r>
          </w:p>
        </w:tc>
        <w:tc>
          <w:tcPr>
            <w:tcW w:w="637" w:type="pct"/>
            <w:hideMark/>
          </w:tcPr>
          <w:p w14:paraId="7C62C6F1" w14:textId="77777777" w:rsidR="003C12F4" w:rsidRPr="003C12F4" w:rsidRDefault="003C12F4" w:rsidP="003C12F4">
            <w:pPr>
              <w:spacing w:line="360" w:lineRule="auto"/>
              <w:rPr>
                <w:rFonts w:ascii="Helvetica" w:hAnsi="Helvetica" w:cs="Helvetica"/>
              </w:rPr>
            </w:pPr>
            <w:r w:rsidRPr="003C12F4">
              <w:rPr>
                <w:rFonts w:ascii="Helvetica" w:hAnsi="Helvetica" w:cs="Helvetica"/>
              </w:rPr>
              <w:t>0.99(0.99-0.99)</w:t>
            </w:r>
          </w:p>
        </w:tc>
        <w:tc>
          <w:tcPr>
            <w:tcW w:w="463" w:type="pct"/>
            <w:hideMark/>
          </w:tcPr>
          <w:p w14:paraId="74770216"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1497ED9F" w14:textId="77777777" w:rsidR="003C12F4" w:rsidRPr="003C12F4" w:rsidRDefault="003C12F4" w:rsidP="003C12F4">
            <w:pPr>
              <w:spacing w:line="360" w:lineRule="auto"/>
              <w:rPr>
                <w:rFonts w:ascii="Helvetica" w:hAnsi="Helvetica" w:cs="Helvetica"/>
              </w:rPr>
            </w:pPr>
            <w:r w:rsidRPr="003C12F4">
              <w:rPr>
                <w:rFonts w:ascii="Helvetica" w:hAnsi="Helvetica" w:cs="Helvetica"/>
              </w:rPr>
              <w:t>0.99(0.99-0.99)</w:t>
            </w:r>
          </w:p>
        </w:tc>
        <w:tc>
          <w:tcPr>
            <w:tcW w:w="481" w:type="pct"/>
            <w:hideMark/>
          </w:tcPr>
          <w:p w14:paraId="2383A855"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923" w:type="pct"/>
            <w:hideMark/>
          </w:tcPr>
          <w:p w14:paraId="0CDD87DE"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1.00(0.99-1.00)</w:t>
            </w:r>
          </w:p>
        </w:tc>
        <w:tc>
          <w:tcPr>
            <w:tcW w:w="541" w:type="pct"/>
            <w:hideMark/>
          </w:tcPr>
          <w:p w14:paraId="29B211F6" w14:textId="77777777" w:rsidR="003C12F4" w:rsidRPr="003C12F4" w:rsidRDefault="003C12F4" w:rsidP="003C12F4">
            <w:pPr>
              <w:spacing w:line="360" w:lineRule="auto"/>
              <w:rPr>
                <w:rFonts w:ascii="Helvetica" w:hAnsi="Helvetica" w:cs="Helvetica"/>
              </w:rPr>
            </w:pPr>
            <w:r w:rsidRPr="003C12F4">
              <w:rPr>
                <w:rFonts w:ascii="Helvetica" w:hAnsi="Helvetica" w:cs="Helvetica"/>
              </w:rPr>
              <w:t>0.411</w:t>
            </w:r>
          </w:p>
        </w:tc>
      </w:tr>
      <w:tr w:rsidR="003C12F4" w:rsidRPr="003C12F4" w14:paraId="008B6B7A" w14:textId="77777777" w:rsidTr="003C12F4">
        <w:tc>
          <w:tcPr>
            <w:tcW w:w="1087" w:type="pct"/>
            <w:hideMark/>
          </w:tcPr>
          <w:p w14:paraId="3E3D875A"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Mother’s age at first birth</w:t>
            </w:r>
          </w:p>
        </w:tc>
        <w:tc>
          <w:tcPr>
            <w:tcW w:w="637" w:type="pct"/>
            <w:hideMark/>
          </w:tcPr>
          <w:p w14:paraId="597E535F" w14:textId="77777777" w:rsidR="003C12F4" w:rsidRPr="003C12F4" w:rsidRDefault="003C12F4" w:rsidP="003C12F4">
            <w:pPr>
              <w:spacing w:line="360" w:lineRule="auto"/>
              <w:rPr>
                <w:rFonts w:ascii="Helvetica" w:hAnsi="Helvetica" w:cs="Helvetica"/>
              </w:rPr>
            </w:pPr>
            <w:r w:rsidRPr="003C12F4">
              <w:rPr>
                <w:rFonts w:ascii="Helvetica" w:hAnsi="Helvetica" w:cs="Helvetica"/>
              </w:rPr>
              <w:t>0.96(0.96-0.98)</w:t>
            </w:r>
          </w:p>
        </w:tc>
        <w:tc>
          <w:tcPr>
            <w:tcW w:w="463" w:type="pct"/>
            <w:hideMark/>
          </w:tcPr>
          <w:p w14:paraId="5E514EE2"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704C191A"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1.02(1.01-1.04)</w:t>
            </w:r>
          </w:p>
        </w:tc>
        <w:tc>
          <w:tcPr>
            <w:tcW w:w="481" w:type="pct"/>
            <w:hideMark/>
          </w:tcPr>
          <w:p w14:paraId="326BF4F4" w14:textId="77777777" w:rsidR="003C12F4" w:rsidRPr="003C12F4" w:rsidRDefault="003C12F4" w:rsidP="003C12F4">
            <w:pPr>
              <w:spacing w:line="360" w:lineRule="auto"/>
              <w:rPr>
                <w:rFonts w:ascii="Helvetica" w:hAnsi="Helvetica" w:cs="Helvetica"/>
              </w:rPr>
            </w:pPr>
            <w:r w:rsidRPr="003C12F4">
              <w:rPr>
                <w:rFonts w:ascii="Helvetica" w:hAnsi="Helvetica" w:cs="Helvetica"/>
              </w:rPr>
              <w:t>0.012</w:t>
            </w:r>
          </w:p>
        </w:tc>
        <w:tc>
          <w:tcPr>
            <w:tcW w:w="923" w:type="pct"/>
            <w:hideMark/>
          </w:tcPr>
          <w:p w14:paraId="72A10DE1"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1.03(1.00-1.06)</w:t>
            </w:r>
          </w:p>
        </w:tc>
        <w:tc>
          <w:tcPr>
            <w:tcW w:w="541" w:type="pct"/>
            <w:hideMark/>
          </w:tcPr>
          <w:p w14:paraId="279E5764" w14:textId="77777777" w:rsidR="003C12F4" w:rsidRPr="003C12F4" w:rsidRDefault="003C12F4" w:rsidP="003C12F4">
            <w:pPr>
              <w:spacing w:line="360" w:lineRule="auto"/>
              <w:rPr>
                <w:rFonts w:ascii="Helvetica" w:hAnsi="Helvetica" w:cs="Helvetica"/>
              </w:rPr>
            </w:pPr>
            <w:r w:rsidRPr="003C12F4">
              <w:rPr>
                <w:rFonts w:ascii="Helvetica" w:hAnsi="Helvetica" w:cs="Helvetica"/>
              </w:rPr>
              <w:t>0.075</w:t>
            </w:r>
          </w:p>
        </w:tc>
      </w:tr>
      <w:tr w:rsidR="003C12F4" w:rsidRPr="003C12F4" w14:paraId="02C8EC3A" w14:textId="77777777" w:rsidTr="003C12F4">
        <w:tc>
          <w:tcPr>
            <w:tcW w:w="1087" w:type="pct"/>
            <w:hideMark/>
          </w:tcPr>
          <w:p w14:paraId="7FA6DA1E" w14:textId="77777777" w:rsidR="003C12F4" w:rsidRPr="003C12F4" w:rsidRDefault="003C12F4" w:rsidP="003C12F4">
            <w:pPr>
              <w:spacing w:line="360" w:lineRule="auto"/>
              <w:rPr>
                <w:rFonts w:ascii="Helvetica" w:hAnsi="Helvetica" w:cs="Helvetica"/>
                <w:b/>
                <w:bCs/>
              </w:rPr>
            </w:pPr>
            <w:r w:rsidRPr="003C12F4">
              <w:rPr>
                <w:rFonts w:ascii="Helvetica" w:hAnsi="Helvetica" w:cs="Helvetica"/>
                <w:b/>
                <w:bCs/>
              </w:rPr>
              <w:t>Wealth index</w:t>
            </w:r>
          </w:p>
        </w:tc>
        <w:tc>
          <w:tcPr>
            <w:tcW w:w="637" w:type="pct"/>
          </w:tcPr>
          <w:p w14:paraId="3F0AB6F2" w14:textId="77777777" w:rsidR="003C12F4" w:rsidRPr="003C12F4" w:rsidRDefault="003C12F4" w:rsidP="003C12F4">
            <w:pPr>
              <w:spacing w:line="360" w:lineRule="auto"/>
              <w:rPr>
                <w:rFonts w:ascii="Helvetica" w:hAnsi="Helvetica" w:cs="Helvetica"/>
              </w:rPr>
            </w:pPr>
          </w:p>
        </w:tc>
        <w:tc>
          <w:tcPr>
            <w:tcW w:w="463" w:type="pct"/>
          </w:tcPr>
          <w:p w14:paraId="191945A5" w14:textId="77777777" w:rsidR="003C12F4" w:rsidRPr="003C12F4" w:rsidRDefault="003C12F4" w:rsidP="003C12F4">
            <w:pPr>
              <w:spacing w:line="360" w:lineRule="auto"/>
              <w:rPr>
                <w:rFonts w:ascii="Helvetica" w:hAnsi="Helvetica" w:cs="Helvetica"/>
              </w:rPr>
            </w:pPr>
          </w:p>
        </w:tc>
        <w:tc>
          <w:tcPr>
            <w:tcW w:w="868" w:type="pct"/>
          </w:tcPr>
          <w:p w14:paraId="79919BB6" w14:textId="77777777" w:rsidR="003C12F4" w:rsidRPr="003C12F4" w:rsidRDefault="003C12F4" w:rsidP="003C12F4">
            <w:pPr>
              <w:spacing w:line="360" w:lineRule="auto"/>
              <w:rPr>
                <w:rFonts w:ascii="Helvetica" w:hAnsi="Helvetica" w:cs="Helvetica"/>
              </w:rPr>
            </w:pPr>
          </w:p>
        </w:tc>
        <w:tc>
          <w:tcPr>
            <w:tcW w:w="481" w:type="pct"/>
          </w:tcPr>
          <w:p w14:paraId="620F8DFA" w14:textId="77777777" w:rsidR="003C12F4" w:rsidRPr="003C12F4" w:rsidRDefault="003C12F4" w:rsidP="003C12F4">
            <w:pPr>
              <w:spacing w:line="360" w:lineRule="auto"/>
              <w:rPr>
                <w:rFonts w:ascii="Helvetica" w:hAnsi="Helvetica" w:cs="Helvetica"/>
              </w:rPr>
            </w:pPr>
          </w:p>
        </w:tc>
        <w:tc>
          <w:tcPr>
            <w:tcW w:w="923" w:type="pct"/>
          </w:tcPr>
          <w:p w14:paraId="09C68937" w14:textId="77777777" w:rsidR="003C12F4" w:rsidRPr="003C12F4" w:rsidRDefault="003C12F4" w:rsidP="003C12F4">
            <w:pPr>
              <w:spacing w:line="360" w:lineRule="auto"/>
              <w:rPr>
                <w:rFonts w:ascii="Helvetica" w:hAnsi="Helvetica" w:cs="Helvetica"/>
              </w:rPr>
            </w:pPr>
          </w:p>
        </w:tc>
        <w:tc>
          <w:tcPr>
            <w:tcW w:w="541" w:type="pct"/>
          </w:tcPr>
          <w:p w14:paraId="208AAAD8" w14:textId="77777777" w:rsidR="003C12F4" w:rsidRPr="003C12F4" w:rsidRDefault="003C12F4" w:rsidP="003C12F4">
            <w:pPr>
              <w:spacing w:line="360" w:lineRule="auto"/>
              <w:rPr>
                <w:rFonts w:ascii="Helvetica" w:hAnsi="Helvetica" w:cs="Helvetica"/>
              </w:rPr>
            </w:pPr>
          </w:p>
        </w:tc>
      </w:tr>
      <w:tr w:rsidR="003C12F4" w:rsidRPr="003C12F4" w14:paraId="4D1BF2CC" w14:textId="77777777" w:rsidTr="003C12F4">
        <w:tc>
          <w:tcPr>
            <w:tcW w:w="1087" w:type="pct"/>
            <w:hideMark/>
          </w:tcPr>
          <w:p w14:paraId="711B12AF" w14:textId="77777777" w:rsidR="003C12F4" w:rsidRPr="003C12F4" w:rsidRDefault="003C12F4" w:rsidP="003C12F4">
            <w:pPr>
              <w:spacing w:line="360" w:lineRule="auto"/>
              <w:rPr>
                <w:rFonts w:ascii="Helvetica" w:hAnsi="Helvetica" w:cs="Helvetica"/>
              </w:rPr>
            </w:pPr>
            <w:r w:rsidRPr="003C12F4">
              <w:rPr>
                <w:rFonts w:ascii="Helvetica" w:hAnsi="Helvetica" w:cs="Helvetica"/>
              </w:rPr>
              <w:t>Poorest</w:t>
            </w:r>
          </w:p>
        </w:tc>
        <w:tc>
          <w:tcPr>
            <w:tcW w:w="637" w:type="pct"/>
            <w:hideMark/>
          </w:tcPr>
          <w:p w14:paraId="36A8A476" w14:textId="77777777" w:rsidR="003C12F4" w:rsidRPr="003C12F4" w:rsidRDefault="003C12F4" w:rsidP="003C12F4">
            <w:pPr>
              <w:spacing w:line="360" w:lineRule="auto"/>
              <w:rPr>
                <w:rFonts w:ascii="Helvetica" w:hAnsi="Helvetica" w:cs="Helvetica"/>
              </w:rPr>
            </w:pPr>
            <w:r w:rsidRPr="003C12F4">
              <w:rPr>
                <w:rFonts w:ascii="Helvetica" w:hAnsi="Helvetica" w:cs="Helvetica"/>
              </w:rPr>
              <w:t>1.82(1.49-2.20)</w:t>
            </w:r>
          </w:p>
        </w:tc>
        <w:tc>
          <w:tcPr>
            <w:tcW w:w="463" w:type="pct"/>
            <w:hideMark/>
          </w:tcPr>
          <w:p w14:paraId="7EBA0806"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41D2C11F"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1.74(1.33-2.27)</w:t>
            </w:r>
          </w:p>
        </w:tc>
        <w:tc>
          <w:tcPr>
            <w:tcW w:w="481" w:type="pct"/>
            <w:hideMark/>
          </w:tcPr>
          <w:p w14:paraId="4D478E50"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&lt;0.001</w:t>
            </w:r>
          </w:p>
        </w:tc>
        <w:tc>
          <w:tcPr>
            <w:tcW w:w="923" w:type="pct"/>
            <w:hideMark/>
          </w:tcPr>
          <w:p w14:paraId="4D2B7AEA"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1.16(0.80-1.68)</w:t>
            </w:r>
          </w:p>
        </w:tc>
        <w:tc>
          <w:tcPr>
            <w:tcW w:w="541" w:type="pct"/>
            <w:hideMark/>
          </w:tcPr>
          <w:p w14:paraId="18173369"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0.428</w:t>
            </w:r>
          </w:p>
        </w:tc>
      </w:tr>
      <w:tr w:rsidR="003C12F4" w:rsidRPr="003C12F4" w14:paraId="287C3EBC" w14:textId="77777777" w:rsidTr="003C12F4">
        <w:tc>
          <w:tcPr>
            <w:tcW w:w="1087" w:type="pct"/>
            <w:hideMark/>
          </w:tcPr>
          <w:p w14:paraId="443E6A07" w14:textId="77777777" w:rsidR="003C12F4" w:rsidRPr="003C12F4" w:rsidRDefault="003C12F4" w:rsidP="003C12F4">
            <w:pPr>
              <w:spacing w:line="360" w:lineRule="auto"/>
              <w:rPr>
                <w:rFonts w:ascii="Helvetica" w:hAnsi="Helvetica" w:cs="Helvetica"/>
              </w:rPr>
            </w:pPr>
            <w:r w:rsidRPr="003C12F4">
              <w:rPr>
                <w:rFonts w:ascii="Helvetica" w:hAnsi="Helvetica" w:cs="Helvetica"/>
              </w:rPr>
              <w:t>Poorer</w:t>
            </w:r>
          </w:p>
        </w:tc>
        <w:tc>
          <w:tcPr>
            <w:tcW w:w="637" w:type="pct"/>
            <w:hideMark/>
          </w:tcPr>
          <w:p w14:paraId="29767A4B" w14:textId="77777777" w:rsidR="003C12F4" w:rsidRPr="003C12F4" w:rsidRDefault="003C12F4" w:rsidP="003C12F4">
            <w:pPr>
              <w:spacing w:line="360" w:lineRule="auto"/>
              <w:rPr>
                <w:rFonts w:ascii="Helvetica" w:hAnsi="Helvetica" w:cs="Helvetica"/>
              </w:rPr>
            </w:pPr>
            <w:r w:rsidRPr="003C12F4">
              <w:rPr>
                <w:rFonts w:ascii="Helvetica" w:hAnsi="Helvetica" w:cs="Helvetica"/>
              </w:rPr>
              <w:t>1.59(1.31-1.92)</w:t>
            </w:r>
          </w:p>
        </w:tc>
        <w:tc>
          <w:tcPr>
            <w:tcW w:w="463" w:type="pct"/>
            <w:hideMark/>
          </w:tcPr>
          <w:p w14:paraId="413E4A5D"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0DB7B7B1"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1.29(0.99-1.69)</w:t>
            </w:r>
          </w:p>
        </w:tc>
        <w:tc>
          <w:tcPr>
            <w:tcW w:w="481" w:type="pct"/>
            <w:hideMark/>
          </w:tcPr>
          <w:p w14:paraId="5C0EB5F9"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0.062</w:t>
            </w:r>
          </w:p>
        </w:tc>
        <w:tc>
          <w:tcPr>
            <w:tcW w:w="923" w:type="pct"/>
            <w:hideMark/>
          </w:tcPr>
          <w:p w14:paraId="3B6805E5"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0.71(0.47-1.07)</w:t>
            </w:r>
          </w:p>
        </w:tc>
        <w:tc>
          <w:tcPr>
            <w:tcW w:w="541" w:type="pct"/>
            <w:hideMark/>
          </w:tcPr>
          <w:p w14:paraId="20B7065F"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0.097</w:t>
            </w:r>
          </w:p>
        </w:tc>
      </w:tr>
      <w:tr w:rsidR="003C12F4" w:rsidRPr="003C12F4" w14:paraId="43F05E30" w14:textId="77777777" w:rsidTr="003C12F4">
        <w:tc>
          <w:tcPr>
            <w:tcW w:w="1087" w:type="pct"/>
            <w:hideMark/>
          </w:tcPr>
          <w:p w14:paraId="417F6C11" w14:textId="77777777" w:rsidR="003C12F4" w:rsidRPr="003C12F4" w:rsidRDefault="003C12F4" w:rsidP="003C12F4">
            <w:pPr>
              <w:spacing w:line="360" w:lineRule="auto"/>
              <w:rPr>
                <w:rFonts w:ascii="Helvetica" w:hAnsi="Helvetica" w:cs="Helvetica"/>
              </w:rPr>
            </w:pPr>
            <w:r w:rsidRPr="003C12F4">
              <w:rPr>
                <w:rFonts w:ascii="Helvetica" w:hAnsi="Helvetica" w:cs="Helvetica"/>
              </w:rPr>
              <w:t>Middle</w:t>
            </w:r>
          </w:p>
        </w:tc>
        <w:tc>
          <w:tcPr>
            <w:tcW w:w="637" w:type="pct"/>
            <w:hideMark/>
          </w:tcPr>
          <w:p w14:paraId="5061A3BD" w14:textId="77777777" w:rsidR="003C12F4" w:rsidRPr="003C12F4" w:rsidRDefault="003C12F4" w:rsidP="003C12F4">
            <w:pPr>
              <w:spacing w:line="360" w:lineRule="auto"/>
              <w:rPr>
                <w:rFonts w:ascii="Helvetica" w:hAnsi="Helvetica" w:cs="Helvetica"/>
              </w:rPr>
            </w:pPr>
            <w:r w:rsidRPr="003C12F4">
              <w:rPr>
                <w:rFonts w:ascii="Helvetica" w:hAnsi="Helvetica" w:cs="Helvetica"/>
              </w:rPr>
              <w:t>1.42(1.17-1.72)</w:t>
            </w:r>
          </w:p>
        </w:tc>
        <w:tc>
          <w:tcPr>
            <w:tcW w:w="463" w:type="pct"/>
            <w:hideMark/>
          </w:tcPr>
          <w:p w14:paraId="4CD36226" w14:textId="77777777" w:rsidR="003C12F4" w:rsidRPr="003C12F4" w:rsidRDefault="003C12F4" w:rsidP="003C12F4">
            <w:pPr>
              <w:spacing w:line="360" w:lineRule="auto"/>
              <w:rPr>
                <w:rFonts w:ascii="Helvetica" w:hAnsi="Helvetica" w:cs="Helvetica"/>
              </w:rPr>
            </w:pPr>
            <w:r w:rsidRPr="003C12F4">
              <w:rPr>
                <w:rFonts w:ascii="Helvetica" w:hAnsi="Helvetica" w:cs="Helvetica"/>
              </w:rPr>
              <w:t>&lt;0.001</w:t>
            </w:r>
          </w:p>
        </w:tc>
        <w:tc>
          <w:tcPr>
            <w:tcW w:w="868" w:type="pct"/>
            <w:hideMark/>
          </w:tcPr>
          <w:p w14:paraId="6469397F"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1.10(0.84-1.45)</w:t>
            </w:r>
          </w:p>
        </w:tc>
        <w:tc>
          <w:tcPr>
            <w:tcW w:w="481" w:type="pct"/>
            <w:hideMark/>
          </w:tcPr>
          <w:p w14:paraId="33CFBA58"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0.490</w:t>
            </w:r>
          </w:p>
        </w:tc>
        <w:tc>
          <w:tcPr>
            <w:tcW w:w="923" w:type="pct"/>
            <w:hideMark/>
          </w:tcPr>
          <w:p w14:paraId="432C8973"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0.95(0.63-1.42)</w:t>
            </w:r>
          </w:p>
        </w:tc>
        <w:tc>
          <w:tcPr>
            <w:tcW w:w="541" w:type="pct"/>
            <w:hideMark/>
          </w:tcPr>
          <w:p w14:paraId="1EA1E58F"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0.793</w:t>
            </w:r>
          </w:p>
        </w:tc>
      </w:tr>
      <w:tr w:rsidR="003C12F4" w:rsidRPr="003C12F4" w14:paraId="50FDA774" w14:textId="77777777" w:rsidTr="003C12F4">
        <w:tc>
          <w:tcPr>
            <w:tcW w:w="1087" w:type="pct"/>
            <w:hideMark/>
          </w:tcPr>
          <w:p w14:paraId="775A3CF6" w14:textId="77777777" w:rsidR="003C12F4" w:rsidRPr="003C12F4" w:rsidRDefault="003C12F4" w:rsidP="003C12F4">
            <w:pPr>
              <w:spacing w:line="360" w:lineRule="auto"/>
              <w:rPr>
                <w:rFonts w:ascii="Helvetica" w:hAnsi="Helvetica" w:cs="Helvetica"/>
              </w:rPr>
            </w:pPr>
            <w:r w:rsidRPr="003C12F4">
              <w:rPr>
                <w:rFonts w:ascii="Helvetica" w:hAnsi="Helvetica" w:cs="Helvetica"/>
              </w:rPr>
              <w:t>Richer</w:t>
            </w:r>
          </w:p>
        </w:tc>
        <w:tc>
          <w:tcPr>
            <w:tcW w:w="637" w:type="pct"/>
            <w:hideMark/>
          </w:tcPr>
          <w:p w14:paraId="5BE1AE4A" w14:textId="77777777" w:rsidR="003C12F4" w:rsidRPr="003C12F4" w:rsidRDefault="003C12F4" w:rsidP="003C12F4">
            <w:pPr>
              <w:spacing w:line="360" w:lineRule="auto"/>
              <w:rPr>
                <w:rFonts w:ascii="Helvetica" w:hAnsi="Helvetica" w:cs="Helvetica"/>
              </w:rPr>
            </w:pPr>
            <w:r w:rsidRPr="003C12F4">
              <w:rPr>
                <w:rFonts w:ascii="Helvetica" w:hAnsi="Helvetica" w:cs="Helvetica"/>
              </w:rPr>
              <w:t>1.09(0.89-1.32)</w:t>
            </w:r>
          </w:p>
        </w:tc>
        <w:tc>
          <w:tcPr>
            <w:tcW w:w="463" w:type="pct"/>
            <w:hideMark/>
          </w:tcPr>
          <w:p w14:paraId="7BE82FB6" w14:textId="77777777" w:rsidR="003C12F4" w:rsidRPr="003C12F4" w:rsidRDefault="003C12F4" w:rsidP="003C12F4">
            <w:pPr>
              <w:spacing w:line="360" w:lineRule="auto"/>
              <w:rPr>
                <w:rFonts w:ascii="Helvetica" w:hAnsi="Helvetica" w:cs="Helvetica"/>
              </w:rPr>
            </w:pPr>
            <w:r w:rsidRPr="003C12F4">
              <w:rPr>
                <w:rFonts w:ascii="Helvetica" w:hAnsi="Helvetica" w:cs="Helvetica"/>
              </w:rPr>
              <w:t>0.390</w:t>
            </w:r>
          </w:p>
        </w:tc>
        <w:tc>
          <w:tcPr>
            <w:tcW w:w="868" w:type="pct"/>
            <w:hideMark/>
          </w:tcPr>
          <w:p w14:paraId="157B495D"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0.89(0.67-1.17)</w:t>
            </w:r>
          </w:p>
        </w:tc>
        <w:tc>
          <w:tcPr>
            <w:tcW w:w="481" w:type="pct"/>
            <w:hideMark/>
          </w:tcPr>
          <w:p w14:paraId="35BA2C28"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0.410</w:t>
            </w:r>
          </w:p>
        </w:tc>
        <w:tc>
          <w:tcPr>
            <w:tcW w:w="923" w:type="pct"/>
            <w:hideMark/>
          </w:tcPr>
          <w:p w14:paraId="423CDD49"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0.68(0.46-1.00)</w:t>
            </w:r>
          </w:p>
        </w:tc>
        <w:tc>
          <w:tcPr>
            <w:tcW w:w="541" w:type="pct"/>
            <w:hideMark/>
          </w:tcPr>
          <w:p w14:paraId="340222CB" w14:textId="77777777" w:rsidR="003C12F4" w:rsidRPr="003C12F4" w:rsidRDefault="003C12F4" w:rsidP="003C12F4">
            <w:pPr>
              <w:spacing w:line="360" w:lineRule="auto"/>
              <w:rPr>
                <w:rFonts w:ascii="Helvetica" w:hAnsi="Helvetica" w:cs="Helvetica"/>
              </w:rPr>
            </w:pPr>
            <w:r w:rsidRPr="003C12F4">
              <w:rPr>
                <w:rFonts w:ascii="Helvetica" w:hAnsi="Helvetica" w:cs="Helvetica"/>
                <w:color w:val="000000"/>
              </w:rPr>
              <w:t>0.052</w:t>
            </w:r>
          </w:p>
        </w:tc>
      </w:tr>
      <w:tr w:rsidR="003C12F4" w:rsidRPr="003C12F4" w14:paraId="7F72F287" w14:textId="77777777" w:rsidTr="003C12F4">
        <w:tc>
          <w:tcPr>
            <w:tcW w:w="1087" w:type="pct"/>
            <w:hideMark/>
          </w:tcPr>
          <w:p w14:paraId="2E0DE196" w14:textId="77777777" w:rsidR="003C12F4" w:rsidRPr="003C12F4" w:rsidRDefault="003C12F4" w:rsidP="003C12F4">
            <w:pPr>
              <w:spacing w:line="360" w:lineRule="auto"/>
              <w:rPr>
                <w:rFonts w:ascii="Helvetica" w:hAnsi="Helvetica" w:cs="Helvetica"/>
              </w:rPr>
            </w:pPr>
            <w:r w:rsidRPr="003C12F4">
              <w:rPr>
                <w:rFonts w:ascii="Helvetica" w:hAnsi="Helvetica" w:cs="Helvetica"/>
              </w:rPr>
              <w:t>Richest</w:t>
            </w:r>
          </w:p>
        </w:tc>
        <w:tc>
          <w:tcPr>
            <w:tcW w:w="637" w:type="pct"/>
            <w:hideMark/>
          </w:tcPr>
          <w:p w14:paraId="6594062A" w14:textId="37A4D6B3" w:rsidR="003C12F4" w:rsidRPr="003C12F4" w:rsidRDefault="003C12F4" w:rsidP="003C12F4">
            <w:pPr>
              <w:spacing w:line="360" w:lineRule="auto"/>
              <w:rPr>
                <w:rFonts w:ascii="Helvetica" w:hAnsi="Helvetica" w:cs="Helvetica"/>
              </w:rPr>
            </w:pPr>
            <w:r w:rsidRPr="003C12F4">
              <w:rPr>
                <w:rFonts w:ascii="Helvetica" w:hAnsi="Helvetica" w:cs="Helvetica"/>
              </w:rPr>
              <w:t>1</w:t>
            </w:r>
            <w:r w:rsidR="004A5805">
              <w:rPr>
                <w:rFonts w:ascii="Helvetica" w:hAnsi="Helvetica" w:cs="Helvetica"/>
              </w:rPr>
              <w:t>.00</w:t>
            </w:r>
          </w:p>
        </w:tc>
        <w:tc>
          <w:tcPr>
            <w:tcW w:w="463" w:type="pct"/>
          </w:tcPr>
          <w:p w14:paraId="7ABD6ED1" w14:textId="77777777" w:rsidR="003C12F4" w:rsidRPr="003C12F4" w:rsidRDefault="003C12F4" w:rsidP="003C12F4">
            <w:pPr>
              <w:spacing w:line="360" w:lineRule="auto"/>
              <w:rPr>
                <w:rFonts w:ascii="Helvetica" w:hAnsi="Helvetica" w:cs="Helvetica"/>
              </w:rPr>
            </w:pPr>
          </w:p>
        </w:tc>
        <w:tc>
          <w:tcPr>
            <w:tcW w:w="868" w:type="pct"/>
            <w:hideMark/>
          </w:tcPr>
          <w:p w14:paraId="505147E7" w14:textId="42B7EA51" w:rsidR="003C12F4" w:rsidRPr="003C12F4" w:rsidRDefault="003C12F4" w:rsidP="003C12F4">
            <w:pPr>
              <w:spacing w:line="360" w:lineRule="auto"/>
              <w:rPr>
                <w:rFonts w:ascii="Helvetica" w:hAnsi="Helvetica" w:cs="Helvetica"/>
              </w:rPr>
            </w:pPr>
            <w:r w:rsidRPr="003C12F4">
              <w:rPr>
                <w:rFonts w:ascii="Helvetica" w:hAnsi="Helvetica" w:cs="Helvetica"/>
              </w:rPr>
              <w:t>1</w:t>
            </w:r>
            <w:r w:rsidR="004A5805">
              <w:rPr>
                <w:rFonts w:ascii="Helvetica" w:hAnsi="Helvetica" w:cs="Helvetica"/>
              </w:rPr>
              <w:t>.00</w:t>
            </w:r>
          </w:p>
        </w:tc>
        <w:tc>
          <w:tcPr>
            <w:tcW w:w="481" w:type="pct"/>
          </w:tcPr>
          <w:p w14:paraId="59404C0C" w14:textId="77777777" w:rsidR="003C12F4" w:rsidRPr="003C12F4" w:rsidRDefault="003C12F4" w:rsidP="003C12F4">
            <w:pPr>
              <w:spacing w:line="360" w:lineRule="auto"/>
              <w:rPr>
                <w:rFonts w:ascii="Helvetica" w:hAnsi="Helvetica" w:cs="Helvetica"/>
              </w:rPr>
            </w:pPr>
          </w:p>
        </w:tc>
        <w:tc>
          <w:tcPr>
            <w:tcW w:w="923" w:type="pct"/>
            <w:hideMark/>
          </w:tcPr>
          <w:p w14:paraId="12B24E1D" w14:textId="4120A3ED" w:rsidR="003C12F4" w:rsidRPr="003C12F4" w:rsidRDefault="003C12F4" w:rsidP="003C12F4">
            <w:pPr>
              <w:spacing w:line="360" w:lineRule="auto"/>
              <w:rPr>
                <w:rFonts w:ascii="Helvetica" w:hAnsi="Helvetica" w:cs="Helvetica"/>
              </w:rPr>
            </w:pPr>
            <w:r w:rsidRPr="003C12F4">
              <w:rPr>
                <w:rFonts w:ascii="Helvetica" w:hAnsi="Helvetica" w:cs="Helvetica"/>
              </w:rPr>
              <w:t>1</w:t>
            </w:r>
            <w:r w:rsidR="004A5805">
              <w:rPr>
                <w:rFonts w:ascii="Helvetica" w:hAnsi="Helvetica" w:cs="Helvetica"/>
              </w:rPr>
              <w:t>.00</w:t>
            </w:r>
          </w:p>
        </w:tc>
        <w:tc>
          <w:tcPr>
            <w:tcW w:w="541" w:type="pct"/>
          </w:tcPr>
          <w:p w14:paraId="5D6B7BA3" w14:textId="77777777" w:rsidR="003C12F4" w:rsidRPr="003C12F4" w:rsidRDefault="003C12F4" w:rsidP="003C12F4">
            <w:pPr>
              <w:spacing w:line="360" w:lineRule="auto"/>
              <w:rPr>
                <w:rFonts w:ascii="Helvetica" w:hAnsi="Helvetica" w:cs="Helvetica"/>
              </w:rPr>
            </w:pPr>
          </w:p>
        </w:tc>
      </w:tr>
      <w:tr w:rsidR="003C12F4" w:rsidRPr="003C12F4" w14:paraId="6244A314" w14:textId="77777777" w:rsidTr="003C12F4">
        <w:tc>
          <w:tcPr>
            <w:tcW w:w="5000" w:type="pct"/>
            <w:gridSpan w:val="7"/>
            <w:tcBorders>
              <w:bottom w:val="single" w:sz="4" w:space="0" w:color="auto"/>
            </w:tcBorders>
          </w:tcPr>
          <w:p w14:paraId="77CF2ED5" w14:textId="34D98EAD" w:rsidR="003C12F4" w:rsidRPr="003C12F4" w:rsidRDefault="003C12F4" w:rsidP="003C12F4">
            <w:pPr>
              <w:spacing w:line="360" w:lineRule="auto"/>
              <w:rPr>
                <w:rFonts w:ascii="Helvetica" w:hAnsi="Helvetica" w:cs="Helvetica"/>
              </w:rPr>
            </w:pPr>
            <w:r w:rsidRPr="003C12F4">
              <w:rPr>
                <w:rFonts w:ascii="Helvetica" w:hAnsi="Helvetica" w:cs="Helvetica"/>
              </w:rPr>
              <w:t xml:space="preserve">SD: standard deviation; </w:t>
            </w:r>
            <w:r w:rsidR="004A5805">
              <w:rPr>
                <w:rFonts w:ascii="Helvetica" w:hAnsi="Helvetica" w:cs="Helvetica"/>
              </w:rPr>
              <w:t>A</w:t>
            </w:r>
            <w:r w:rsidRPr="003C12F4">
              <w:rPr>
                <w:rFonts w:ascii="Helvetica" w:hAnsi="Helvetica" w:cs="Helvetica"/>
              </w:rPr>
              <w:t xml:space="preserve">OR: </w:t>
            </w:r>
            <w:r w:rsidR="00FF28DC">
              <w:rPr>
                <w:rFonts w:ascii="Helvetica" w:hAnsi="Helvetica" w:cs="Helvetica"/>
              </w:rPr>
              <w:t xml:space="preserve">Adjusted </w:t>
            </w:r>
            <w:r w:rsidRPr="003C12F4">
              <w:rPr>
                <w:rFonts w:ascii="Helvetica" w:hAnsi="Helvetica" w:cs="Helvetica"/>
              </w:rPr>
              <w:t xml:space="preserve">Odds Ratio. </w:t>
            </w:r>
            <w:r w:rsidR="00EE5177">
              <w:rPr>
                <w:rFonts w:ascii="Helvetica" w:hAnsi="Helvetica" w:cs="Helvetica"/>
              </w:rPr>
              <w:t>M</w:t>
            </w:r>
            <w:r w:rsidRPr="003C12F4">
              <w:rPr>
                <w:rFonts w:ascii="Helvetica" w:hAnsi="Helvetica" w:cs="Helvetica"/>
              </w:rPr>
              <w:t>alnutrition indicators were converted into a binary form with Z-scores &lt;2SD=1 (Yes) or 0 (No) for stunting, wasting, and underweight.</w:t>
            </w:r>
          </w:p>
        </w:tc>
      </w:tr>
    </w:tbl>
    <w:p w14:paraId="7E312049" w14:textId="77777777" w:rsidR="003C12F4" w:rsidRPr="003C12F4" w:rsidRDefault="003C12F4" w:rsidP="003C12F4">
      <w:pPr>
        <w:spacing w:line="480" w:lineRule="auto"/>
        <w:rPr>
          <w:rFonts w:ascii="Helvetica" w:eastAsia="MS Mincho" w:hAnsi="Helvetica" w:cs="Helvetica"/>
          <w:lang w:val="en-GB"/>
        </w:rPr>
      </w:pPr>
    </w:p>
    <w:p w14:paraId="3DB0918C" w14:textId="77777777" w:rsidR="003C12F4" w:rsidRPr="003C12F4" w:rsidRDefault="003C12F4" w:rsidP="003C12F4">
      <w:pPr>
        <w:rPr>
          <w:rFonts w:ascii="Helvetica" w:eastAsia="MS Mincho" w:hAnsi="Helvetica" w:cs="Helvetica"/>
          <w:lang w:val="en-GB"/>
        </w:rPr>
        <w:sectPr w:rsidR="003C12F4" w:rsidRPr="003C12F4" w:rsidSect="0060384B">
          <w:type w:val="continuous"/>
          <w:pgSz w:w="16840" w:h="11900" w:orient="landscape"/>
          <w:pgMar w:top="1797" w:right="1440" w:bottom="1797" w:left="1440" w:header="709" w:footer="709" w:gutter="0"/>
          <w:cols w:space="708"/>
          <w:docGrid w:linePitch="360"/>
        </w:sectPr>
      </w:pPr>
    </w:p>
    <w:p w14:paraId="776F1D3E" w14:textId="77777777" w:rsidR="0094466E" w:rsidRPr="000A3E95" w:rsidRDefault="003C12F4" w:rsidP="000A3E95">
      <w:pPr>
        <w:keepNext/>
        <w:keepLines/>
        <w:spacing w:before="40" w:line="480" w:lineRule="auto"/>
        <w:outlineLvl w:val="1"/>
        <w:rPr>
          <w:rFonts w:ascii="Helvetica" w:eastAsia="MS Gothic" w:hAnsi="Helvetica" w:cs="Helvetica"/>
          <w:b/>
          <w:lang w:val="en-GB"/>
        </w:rPr>
      </w:pPr>
      <w:r w:rsidRPr="000A3E95">
        <w:rPr>
          <w:rFonts w:ascii="Helvetica" w:eastAsia="MS Gothic" w:hAnsi="Helvetica" w:cs="Helvetica"/>
          <w:b/>
          <w:lang w:val="en-GB"/>
        </w:rPr>
        <w:lastRenderedPageBreak/>
        <w:t>Decomposition</w:t>
      </w:r>
      <w:r w:rsidR="00E00310" w:rsidRPr="000A3E95">
        <w:rPr>
          <w:rFonts w:ascii="Helvetica" w:eastAsia="MS Gothic" w:hAnsi="Helvetica" w:cs="Helvetica"/>
          <w:b/>
          <w:lang w:val="en-GB"/>
        </w:rPr>
        <w:t>s</w:t>
      </w:r>
      <w:r w:rsidRPr="000A3E95">
        <w:rPr>
          <w:rFonts w:ascii="Helvetica" w:eastAsia="MS Gothic" w:hAnsi="Helvetica" w:cs="Helvetica"/>
          <w:b/>
          <w:lang w:val="en-GB"/>
        </w:rPr>
        <w:t xml:space="preserve"> of the </w:t>
      </w:r>
      <w:r w:rsidR="00E00310" w:rsidRPr="000A3E95">
        <w:rPr>
          <w:rFonts w:ascii="Helvetica" w:eastAsia="MS Gothic" w:hAnsi="Helvetica" w:cs="Helvetica"/>
          <w:b/>
          <w:lang w:val="en-GB"/>
        </w:rPr>
        <w:t xml:space="preserve">contributions of the significant determinants of malnutrition </w:t>
      </w:r>
    </w:p>
    <w:p w14:paraId="4B2C7CCB" w14:textId="0F45B698" w:rsidR="00E672CE" w:rsidRDefault="000C75C4" w:rsidP="000A3E95">
      <w:pPr>
        <w:spacing w:line="480" w:lineRule="auto"/>
        <w:rPr>
          <w:rFonts w:ascii="Helvetica" w:hAnsi="Helvetica" w:cs="Helvetica"/>
          <w:lang w:val="en-GB"/>
        </w:rPr>
      </w:pPr>
      <w:r w:rsidRPr="000A3E95">
        <w:rPr>
          <w:rFonts w:ascii="Helvetica" w:hAnsi="Helvetica" w:cs="Helvetica"/>
          <w:b/>
          <w:bCs/>
          <w:lang w:val="en-GB"/>
        </w:rPr>
        <w:t>Table 7</w:t>
      </w:r>
      <w:r w:rsidRPr="000A3E95">
        <w:rPr>
          <w:rFonts w:ascii="Helvetica" w:hAnsi="Helvetica" w:cs="Helvetica"/>
          <w:lang w:val="en-GB"/>
        </w:rPr>
        <w:t xml:space="preserve"> present</w:t>
      </w:r>
      <w:r w:rsidR="001345C9" w:rsidRPr="000A3E95">
        <w:rPr>
          <w:rFonts w:ascii="Helvetica" w:hAnsi="Helvetica" w:cs="Helvetica"/>
          <w:lang w:val="en-GB"/>
        </w:rPr>
        <w:t>s</w:t>
      </w:r>
      <w:r w:rsidRPr="000A3E95">
        <w:rPr>
          <w:rFonts w:ascii="Helvetica" w:hAnsi="Helvetica" w:cs="Helvetica"/>
          <w:lang w:val="en-GB"/>
        </w:rPr>
        <w:t xml:space="preserve"> the </w:t>
      </w:r>
      <w:r w:rsidR="00DF63A1" w:rsidRPr="000A3E95">
        <w:rPr>
          <w:rFonts w:ascii="Helvetica" w:hAnsi="Helvetica" w:cs="Helvetica"/>
          <w:lang w:val="en-GB"/>
        </w:rPr>
        <w:t xml:space="preserve">estimated contributions of the significant determinants of malnutrition towards the observed overall inequities in child </w:t>
      </w:r>
      <w:r w:rsidR="00E13ACC" w:rsidRPr="000A3E95">
        <w:rPr>
          <w:rFonts w:ascii="Helvetica" w:hAnsi="Helvetica" w:cs="Helvetica"/>
          <w:lang w:val="en-GB"/>
        </w:rPr>
        <w:t>stunting</w:t>
      </w:r>
      <w:r w:rsidR="001345C9" w:rsidRPr="000A3E95">
        <w:rPr>
          <w:rFonts w:ascii="Helvetica" w:hAnsi="Helvetica" w:cs="Helvetica"/>
          <w:lang w:val="en-GB"/>
        </w:rPr>
        <w:t xml:space="preserve"> in 2003 and 2014</w:t>
      </w:r>
      <w:r w:rsidR="00E13ACC" w:rsidRPr="000A3E95">
        <w:rPr>
          <w:rFonts w:ascii="Helvetica" w:hAnsi="Helvetica" w:cs="Helvetica"/>
          <w:lang w:val="en-GB"/>
        </w:rPr>
        <w:t>, respectively</w:t>
      </w:r>
      <w:r w:rsidR="00DF63A1" w:rsidRPr="000A3E95">
        <w:rPr>
          <w:rFonts w:ascii="Helvetica" w:hAnsi="Helvetica" w:cs="Helvetica"/>
          <w:lang w:val="en-GB"/>
        </w:rPr>
        <w:t>.</w:t>
      </w:r>
      <w:r w:rsidR="004D4A64" w:rsidRPr="000A3E95">
        <w:rPr>
          <w:rFonts w:ascii="Helvetica" w:hAnsi="Helvetica" w:cs="Helvetica"/>
          <w:lang w:val="en-GB"/>
        </w:rPr>
        <w:t xml:space="preserve"> In 2003, the household’s socioeconomic status contributed the most towards </w:t>
      </w:r>
      <w:r w:rsidR="00B67A65" w:rsidRPr="000A3E95">
        <w:rPr>
          <w:rFonts w:ascii="Helvetica" w:hAnsi="Helvetica" w:cs="Helvetica"/>
          <w:lang w:val="en-GB"/>
        </w:rPr>
        <w:t xml:space="preserve">inequality in child stunting followed by maternal education, and </w:t>
      </w:r>
      <w:r w:rsidR="002B7406" w:rsidRPr="000A3E95">
        <w:rPr>
          <w:rFonts w:ascii="Helvetica" w:hAnsi="Helvetica" w:cs="Helvetica"/>
          <w:lang w:val="en-GB"/>
        </w:rPr>
        <w:t>the child’s age</w:t>
      </w:r>
      <w:r w:rsidR="00B67A65" w:rsidRPr="000A3E95">
        <w:rPr>
          <w:rFonts w:ascii="Helvetica" w:hAnsi="Helvetica" w:cs="Helvetica"/>
          <w:lang w:val="en-GB"/>
        </w:rPr>
        <w:t xml:space="preserve">. </w:t>
      </w:r>
      <w:r w:rsidR="00975F4C" w:rsidRPr="000A3E95">
        <w:rPr>
          <w:rFonts w:ascii="Helvetica" w:hAnsi="Helvetica" w:cs="Helvetica"/>
          <w:lang w:val="en-GB"/>
        </w:rPr>
        <w:t xml:space="preserve">In </w:t>
      </w:r>
      <w:r w:rsidR="00FF28DC" w:rsidRPr="000A3E95">
        <w:rPr>
          <w:rFonts w:ascii="Helvetica" w:hAnsi="Helvetica" w:cs="Helvetica"/>
          <w:lang w:val="en-GB"/>
        </w:rPr>
        <w:t>2014, the</w:t>
      </w:r>
      <w:r w:rsidR="002B7406" w:rsidRPr="000A3E95">
        <w:rPr>
          <w:rFonts w:ascii="Helvetica" w:hAnsi="Helvetica" w:cs="Helvetica"/>
          <w:lang w:val="en-GB"/>
        </w:rPr>
        <w:t xml:space="preserve"> percentage contribution of a household’s socioeconomic status rose from 1.38% in 2003 to 1.51% in 2014. Similarly, the contribution of maternal education increased from 0.14% in 2003 to 0.16% in 2014. Contrastingly, the percentage contribution of age declined from 0.03% to </w:t>
      </w:r>
      <w:r w:rsidR="004C244D" w:rsidRPr="000A3E95">
        <w:rPr>
          <w:rFonts w:ascii="Helvetica" w:hAnsi="Helvetica" w:cs="Helvetica"/>
          <w:lang w:val="en-GB"/>
        </w:rPr>
        <w:t>0.002%.</w:t>
      </w:r>
    </w:p>
    <w:p w14:paraId="089FE5AF" w14:textId="77777777" w:rsidR="00C82C63" w:rsidRDefault="00C82C63" w:rsidP="000A3E95">
      <w:pPr>
        <w:spacing w:line="480" w:lineRule="auto"/>
        <w:rPr>
          <w:rFonts w:ascii="Helvetica" w:hAnsi="Helvetica" w:cs="Helvetica"/>
          <w:lang w:val="en-GB"/>
        </w:rPr>
        <w:sectPr w:rsidR="00C82C63" w:rsidSect="0060384B">
          <w:type w:val="continuous"/>
          <w:pgSz w:w="11900" w:h="16840"/>
          <w:pgMar w:top="1440" w:right="1797" w:bottom="1440" w:left="1797" w:header="709" w:footer="709" w:gutter="0"/>
          <w:cols w:space="708"/>
          <w:docGrid w:linePitch="360"/>
        </w:sectPr>
      </w:pPr>
    </w:p>
    <w:tbl>
      <w:tblPr>
        <w:tblW w:w="5000" w:type="pct"/>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2696"/>
        <w:gridCol w:w="2695"/>
        <w:gridCol w:w="2975"/>
        <w:gridCol w:w="2688"/>
        <w:gridCol w:w="2906"/>
      </w:tblGrid>
      <w:tr w:rsidR="00D72228" w:rsidRPr="00CF692E" w14:paraId="4EC34587" w14:textId="77777777" w:rsidTr="00CF692E">
        <w:trPr>
          <w:divId w:val="945041746"/>
          <w:trHeight w:val="300"/>
        </w:trPr>
        <w:tc>
          <w:tcPr>
            <w:tcW w:w="5000" w:type="pct"/>
            <w:gridSpan w:val="5"/>
            <w:shd w:val="clear" w:color="auto" w:fill="auto"/>
            <w:noWrap/>
            <w:tcMar>
              <w:top w:w="15" w:type="dxa"/>
              <w:left w:w="15" w:type="dxa"/>
              <w:bottom w:w="0" w:type="dxa"/>
              <w:right w:w="15" w:type="dxa"/>
            </w:tcMar>
            <w:vAlign w:val="bottom"/>
          </w:tcPr>
          <w:p w14:paraId="09B70EE6" w14:textId="2902C7FC" w:rsidR="00D72228" w:rsidRPr="00D76B54" w:rsidRDefault="00D72228" w:rsidP="00CF692E">
            <w:pPr>
              <w:spacing w:line="360" w:lineRule="auto"/>
              <w:rPr>
                <w:rFonts w:ascii="Helvetica" w:hAnsi="Helvetica" w:cs="Helvetica"/>
                <w:b/>
                <w:bCs/>
                <w:color w:val="000000"/>
              </w:rPr>
            </w:pPr>
            <w:r w:rsidRPr="00D76B54">
              <w:rPr>
                <w:rFonts w:ascii="Helvetica" w:hAnsi="Helvetica" w:cs="Helvetica"/>
                <w:b/>
                <w:bCs/>
                <w:color w:val="000000"/>
              </w:rPr>
              <w:lastRenderedPageBreak/>
              <w:t xml:space="preserve">Table 7. </w:t>
            </w:r>
            <w:r w:rsidR="00AF665A">
              <w:rPr>
                <w:rFonts w:ascii="Helvetica" w:hAnsi="Helvetica" w:cs="Helvetica"/>
                <w:b/>
                <w:bCs/>
                <w:color w:val="000000"/>
              </w:rPr>
              <w:t>The e</w:t>
            </w:r>
            <w:r w:rsidRPr="00D76B54">
              <w:rPr>
                <w:rFonts w:ascii="Helvetica" w:hAnsi="Helvetica" w:cs="Helvetica"/>
                <w:b/>
                <w:bCs/>
                <w:color w:val="000000"/>
              </w:rPr>
              <w:t xml:space="preserve">stimated contribution of </w:t>
            </w:r>
            <w:r w:rsidR="00FF28DC">
              <w:rPr>
                <w:rFonts w:ascii="Helvetica" w:hAnsi="Helvetica" w:cs="Helvetica"/>
                <w:b/>
                <w:bCs/>
                <w:color w:val="000000"/>
              </w:rPr>
              <w:t xml:space="preserve">the </w:t>
            </w:r>
            <w:r w:rsidRPr="00D76B54">
              <w:rPr>
                <w:rFonts w:ascii="Helvetica" w:hAnsi="Helvetica" w:cs="Helvetica"/>
                <w:b/>
                <w:bCs/>
                <w:color w:val="000000"/>
              </w:rPr>
              <w:t xml:space="preserve">significant </w:t>
            </w:r>
            <w:r w:rsidR="00FF28DC">
              <w:rPr>
                <w:rFonts w:ascii="Helvetica" w:hAnsi="Helvetica" w:cs="Helvetica"/>
                <w:b/>
                <w:bCs/>
                <w:color w:val="000000"/>
              </w:rPr>
              <w:t>determinants of under-five child malnutrition</w:t>
            </w:r>
            <w:r w:rsidRPr="00D76B54">
              <w:rPr>
                <w:rFonts w:ascii="Helvetica" w:hAnsi="Helvetica" w:cs="Helvetica"/>
                <w:b/>
                <w:bCs/>
                <w:color w:val="000000"/>
              </w:rPr>
              <w:t xml:space="preserve"> to socioeconomic inequality</w:t>
            </w:r>
          </w:p>
        </w:tc>
      </w:tr>
      <w:tr w:rsidR="00CF692E" w:rsidRPr="00D76B54" w14:paraId="15E381E1" w14:textId="77777777" w:rsidTr="00363AD6">
        <w:trPr>
          <w:divId w:val="945041746"/>
          <w:trHeight w:val="870"/>
        </w:trPr>
        <w:tc>
          <w:tcPr>
            <w:tcW w:w="965" w:type="pct"/>
            <w:shd w:val="clear" w:color="auto" w:fill="auto"/>
            <w:noWrap/>
            <w:tcMar>
              <w:top w:w="15" w:type="dxa"/>
              <w:left w:w="15" w:type="dxa"/>
              <w:bottom w:w="0" w:type="dxa"/>
              <w:right w:w="15" w:type="dxa"/>
            </w:tcMar>
            <w:vAlign w:val="bottom"/>
            <w:hideMark/>
          </w:tcPr>
          <w:p w14:paraId="4D9408E7" w14:textId="77777777" w:rsidR="00D76B54" w:rsidRPr="00D76B54" w:rsidRDefault="00D76B54" w:rsidP="00CF692E">
            <w:pPr>
              <w:spacing w:line="360" w:lineRule="auto"/>
              <w:rPr>
                <w:rFonts w:ascii="Helvetica" w:hAnsi="Helvetica" w:cs="Helvetica"/>
                <w:color w:val="000000"/>
              </w:rPr>
            </w:pPr>
          </w:p>
        </w:tc>
        <w:tc>
          <w:tcPr>
            <w:tcW w:w="2030" w:type="pct"/>
            <w:gridSpan w:val="2"/>
            <w:shd w:val="clear" w:color="auto" w:fill="auto"/>
            <w:tcMar>
              <w:top w:w="15" w:type="dxa"/>
              <w:left w:w="15" w:type="dxa"/>
              <w:bottom w:w="0" w:type="dxa"/>
              <w:right w:w="15" w:type="dxa"/>
            </w:tcMar>
            <w:vAlign w:val="bottom"/>
            <w:hideMark/>
          </w:tcPr>
          <w:p w14:paraId="43265245" w14:textId="77777777" w:rsidR="00D76B54" w:rsidRPr="00D76B54" w:rsidRDefault="00D76B54" w:rsidP="00CF692E">
            <w:pPr>
              <w:spacing w:line="360" w:lineRule="auto"/>
              <w:jc w:val="center"/>
              <w:rPr>
                <w:rFonts w:ascii="Helvetica" w:hAnsi="Helvetica" w:cs="Helvetica"/>
                <w:b/>
                <w:bCs/>
                <w:color w:val="000000"/>
              </w:rPr>
            </w:pPr>
            <w:r w:rsidRPr="00D76B54">
              <w:rPr>
                <w:rFonts w:ascii="Helvetica" w:hAnsi="Helvetica" w:cs="Helvetica"/>
                <w:b/>
                <w:bCs/>
                <w:color w:val="000000"/>
              </w:rPr>
              <w:t>Contributions of the significant determinants of stunting towards the disparities in the CIs (2003)</w:t>
            </w:r>
          </w:p>
        </w:tc>
        <w:tc>
          <w:tcPr>
            <w:tcW w:w="2005" w:type="pct"/>
            <w:gridSpan w:val="2"/>
            <w:shd w:val="clear" w:color="auto" w:fill="auto"/>
            <w:tcMar>
              <w:top w:w="15" w:type="dxa"/>
              <w:left w:w="15" w:type="dxa"/>
              <w:bottom w:w="0" w:type="dxa"/>
              <w:right w:w="15" w:type="dxa"/>
            </w:tcMar>
            <w:vAlign w:val="bottom"/>
            <w:hideMark/>
          </w:tcPr>
          <w:p w14:paraId="302EFE6E" w14:textId="77777777" w:rsidR="00D76B54" w:rsidRPr="00D76B54" w:rsidRDefault="00D76B54" w:rsidP="00CF692E">
            <w:pPr>
              <w:spacing w:line="360" w:lineRule="auto"/>
              <w:jc w:val="center"/>
              <w:rPr>
                <w:rFonts w:ascii="Helvetica" w:hAnsi="Helvetica" w:cs="Helvetica"/>
                <w:b/>
                <w:bCs/>
                <w:color w:val="000000"/>
              </w:rPr>
            </w:pPr>
            <w:r w:rsidRPr="00D76B54">
              <w:rPr>
                <w:rFonts w:ascii="Helvetica" w:hAnsi="Helvetica" w:cs="Helvetica"/>
                <w:b/>
                <w:bCs/>
                <w:color w:val="000000"/>
              </w:rPr>
              <w:t>Contributions of the significant determinants of stunting towards the disparities in the CIs (2014)</w:t>
            </w:r>
          </w:p>
        </w:tc>
      </w:tr>
      <w:tr w:rsidR="00CF692E" w:rsidRPr="00D76B54" w14:paraId="311919D3" w14:textId="77777777" w:rsidTr="00310AE0">
        <w:trPr>
          <w:divId w:val="945041746"/>
          <w:trHeight w:val="781"/>
        </w:trPr>
        <w:tc>
          <w:tcPr>
            <w:tcW w:w="965" w:type="pct"/>
            <w:shd w:val="clear" w:color="auto" w:fill="auto"/>
            <w:noWrap/>
            <w:tcMar>
              <w:top w:w="15" w:type="dxa"/>
              <w:left w:w="15" w:type="dxa"/>
              <w:bottom w:w="0" w:type="dxa"/>
              <w:right w:w="15" w:type="dxa"/>
            </w:tcMar>
            <w:vAlign w:val="bottom"/>
            <w:hideMark/>
          </w:tcPr>
          <w:p w14:paraId="53FA45E4" w14:textId="77777777" w:rsidR="00D76B54" w:rsidRPr="00D76B54" w:rsidRDefault="00D76B54" w:rsidP="00CF692E">
            <w:pPr>
              <w:spacing w:line="360" w:lineRule="auto"/>
              <w:rPr>
                <w:rFonts w:ascii="Helvetica" w:hAnsi="Helvetica" w:cs="Helvetica"/>
                <w:b/>
                <w:bCs/>
                <w:color w:val="000000"/>
              </w:rPr>
            </w:pPr>
            <w:r w:rsidRPr="00D76B54">
              <w:rPr>
                <w:rFonts w:ascii="Helvetica" w:hAnsi="Helvetica" w:cs="Helvetica"/>
                <w:b/>
                <w:bCs/>
                <w:color w:val="000000"/>
              </w:rPr>
              <w:t>Variables</w:t>
            </w:r>
          </w:p>
        </w:tc>
        <w:tc>
          <w:tcPr>
            <w:tcW w:w="965" w:type="pct"/>
            <w:shd w:val="clear" w:color="auto" w:fill="auto"/>
            <w:noWrap/>
            <w:tcMar>
              <w:top w:w="15" w:type="dxa"/>
              <w:left w:w="15" w:type="dxa"/>
              <w:bottom w:w="0" w:type="dxa"/>
              <w:right w:w="15" w:type="dxa"/>
            </w:tcMar>
            <w:vAlign w:val="bottom"/>
            <w:hideMark/>
          </w:tcPr>
          <w:p w14:paraId="43581BA9" w14:textId="77777777" w:rsidR="00D76B54" w:rsidRPr="00D76B54" w:rsidRDefault="00D76B54" w:rsidP="00CF692E">
            <w:pPr>
              <w:spacing w:line="360" w:lineRule="auto"/>
              <w:jc w:val="center"/>
              <w:rPr>
                <w:rFonts w:ascii="Helvetica" w:hAnsi="Helvetica" w:cs="Helvetica"/>
                <w:b/>
                <w:bCs/>
                <w:color w:val="000000"/>
              </w:rPr>
            </w:pPr>
            <w:r w:rsidRPr="00D76B54">
              <w:rPr>
                <w:rFonts w:ascii="Helvetica" w:hAnsi="Helvetica" w:cs="Helvetica"/>
                <w:b/>
                <w:bCs/>
                <w:color w:val="000000"/>
              </w:rPr>
              <w:t>Contribution</w:t>
            </w:r>
          </w:p>
        </w:tc>
        <w:tc>
          <w:tcPr>
            <w:tcW w:w="1066" w:type="pct"/>
            <w:shd w:val="clear" w:color="auto" w:fill="auto"/>
            <w:tcMar>
              <w:top w:w="15" w:type="dxa"/>
              <w:left w:w="15" w:type="dxa"/>
              <w:bottom w:w="0" w:type="dxa"/>
              <w:right w:w="15" w:type="dxa"/>
            </w:tcMar>
            <w:vAlign w:val="bottom"/>
            <w:hideMark/>
          </w:tcPr>
          <w:p w14:paraId="262A0873" w14:textId="77777777" w:rsidR="00D76B54" w:rsidRPr="00D76B54" w:rsidRDefault="00D76B54" w:rsidP="00CF692E">
            <w:pPr>
              <w:spacing w:line="360" w:lineRule="auto"/>
              <w:jc w:val="center"/>
              <w:rPr>
                <w:rFonts w:ascii="Helvetica" w:hAnsi="Helvetica" w:cs="Helvetica"/>
                <w:b/>
                <w:bCs/>
                <w:color w:val="000000"/>
              </w:rPr>
            </w:pPr>
            <w:r w:rsidRPr="00D76B54">
              <w:rPr>
                <w:rFonts w:ascii="Helvetica" w:hAnsi="Helvetica" w:cs="Helvetica"/>
                <w:b/>
                <w:bCs/>
                <w:color w:val="000000"/>
              </w:rPr>
              <w:t>Percentage contribution</w:t>
            </w:r>
          </w:p>
        </w:tc>
        <w:tc>
          <w:tcPr>
            <w:tcW w:w="963" w:type="pct"/>
            <w:shd w:val="clear" w:color="auto" w:fill="auto"/>
            <w:noWrap/>
            <w:tcMar>
              <w:top w:w="15" w:type="dxa"/>
              <w:left w:w="15" w:type="dxa"/>
              <w:bottom w:w="0" w:type="dxa"/>
              <w:right w:w="15" w:type="dxa"/>
            </w:tcMar>
            <w:vAlign w:val="bottom"/>
            <w:hideMark/>
          </w:tcPr>
          <w:p w14:paraId="3592E664" w14:textId="77777777" w:rsidR="00D76B54" w:rsidRPr="00D76B54" w:rsidRDefault="00D76B54" w:rsidP="00CF692E">
            <w:pPr>
              <w:spacing w:line="360" w:lineRule="auto"/>
              <w:jc w:val="center"/>
              <w:rPr>
                <w:rFonts w:ascii="Helvetica" w:hAnsi="Helvetica" w:cs="Helvetica"/>
                <w:b/>
                <w:bCs/>
                <w:color w:val="000000"/>
              </w:rPr>
            </w:pPr>
            <w:r w:rsidRPr="00D76B54">
              <w:rPr>
                <w:rFonts w:ascii="Helvetica" w:hAnsi="Helvetica" w:cs="Helvetica"/>
                <w:b/>
                <w:bCs/>
                <w:color w:val="000000"/>
              </w:rPr>
              <w:t>Contribution</w:t>
            </w:r>
          </w:p>
        </w:tc>
        <w:tc>
          <w:tcPr>
            <w:tcW w:w="1042" w:type="pct"/>
            <w:shd w:val="clear" w:color="auto" w:fill="auto"/>
            <w:tcMar>
              <w:top w:w="15" w:type="dxa"/>
              <w:left w:w="15" w:type="dxa"/>
              <w:bottom w:w="0" w:type="dxa"/>
              <w:right w:w="15" w:type="dxa"/>
            </w:tcMar>
            <w:vAlign w:val="bottom"/>
            <w:hideMark/>
          </w:tcPr>
          <w:p w14:paraId="5F9D5029" w14:textId="77777777" w:rsidR="00D76B54" w:rsidRPr="00D76B54" w:rsidRDefault="00D76B54" w:rsidP="00CF692E">
            <w:pPr>
              <w:spacing w:line="360" w:lineRule="auto"/>
              <w:jc w:val="center"/>
              <w:rPr>
                <w:rFonts w:ascii="Helvetica" w:hAnsi="Helvetica" w:cs="Helvetica"/>
                <w:b/>
                <w:bCs/>
                <w:color w:val="000000"/>
              </w:rPr>
            </w:pPr>
            <w:r w:rsidRPr="00D76B54">
              <w:rPr>
                <w:rFonts w:ascii="Helvetica" w:hAnsi="Helvetica" w:cs="Helvetica"/>
                <w:b/>
                <w:bCs/>
                <w:color w:val="000000"/>
              </w:rPr>
              <w:t>Percentage contribution</w:t>
            </w:r>
          </w:p>
        </w:tc>
      </w:tr>
      <w:tr w:rsidR="00CF692E" w:rsidRPr="00D76B54" w14:paraId="72E94F9D" w14:textId="77777777" w:rsidTr="00310AE0">
        <w:trPr>
          <w:divId w:val="945041746"/>
          <w:trHeight w:val="315"/>
        </w:trPr>
        <w:tc>
          <w:tcPr>
            <w:tcW w:w="965" w:type="pct"/>
            <w:shd w:val="clear" w:color="auto" w:fill="auto"/>
            <w:noWrap/>
            <w:tcMar>
              <w:top w:w="15" w:type="dxa"/>
              <w:left w:w="15" w:type="dxa"/>
              <w:bottom w:w="0" w:type="dxa"/>
              <w:right w:w="15" w:type="dxa"/>
            </w:tcMar>
            <w:vAlign w:val="bottom"/>
            <w:hideMark/>
          </w:tcPr>
          <w:p w14:paraId="2B0080D5" w14:textId="77777777" w:rsidR="00D76B54" w:rsidRPr="00D76B54" w:rsidRDefault="00D76B54" w:rsidP="00CF692E">
            <w:pPr>
              <w:spacing w:line="360" w:lineRule="auto"/>
              <w:rPr>
                <w:rFonts w:ascii="Helvetica" w:hAnsi="Helvetica" w:cs="Helvetica"/>
                <w:color w:val="000000"/>
              </w:rPr>
            </w:pPr>
            <w:r w:rsidRPr="00D76B54">
              <w:rPr>
                <w:rFonts w:ascii="Helvetica" w:hAnsi="Helvetica" w:cs="Helvetica"/>
                <w:color w:val="000000"/>
              </w:rPr>
              <w:t>Age</w:t>
            </w:r>
          </w:p>
        </w:tc>
        <w:tc>
          <w:tcPr>
            <w:tcW w:w="965" w:type="pct"/>
            <w:shd w:val="clear" w:color="auto" w:fill="auto"/>
            <w:noWrap/>
            <w:tcMar>
              <w:top w:w="15" w:type="dxa"/>
              <w:left w:w="15" w:type="dxa"/>
              <w:bottom w:w="0" w:type="dxa"/>
              <w:right w:w="15" w:type="dxa"/>
            </w:tcMar>
            <w:vAlign w:val="bottom"/>
            <w:hideMark/>
          </w:tcPr>
          <w:p w14:paraId="4D5B224D"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-0.004</w:t>
            </w:r>
          </w:p>
        </w:tc>
        <w:tc>
          <w:tcPr>
            <w:tcW w:w="1066" w:type="pct"/>
            <w:shd w:val="clear" w:color="auto" w:fill="auto"/>
            <w:noWrap/>
            <w:tcMar>
              <w:top w:w="15" w:type="dxa"/>
              <w:left w:w="15" w:type="dxa"/>
              <w:bottom w:w="0" w:type="dxa"/>
              <w:right w:w="15" w:type="dxa"/>
            </w:tcMar>
            <w:vAlign w:val="bottom"/>
            <w:hideMark/>
          </w:tcPr>
          <w:p w14:paraId="3C3FC348"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0.037</w:t>
            </w:r>
          </w:p>
        </w:tc>
        <w:tc>
          <w:tcPr>
            <w:tcW w:w="963" w:type="pct"/>
            <w:shd w:val="clear" w:color="auto" w:fill="auto"/>
            <w:noWrap/>
            <w:tcMar>
              <w:top w:w="15" w:type="dxa"/>
              <w:left w:w="15" w:type="dxa"/>
              <w:bottom w:w="0" w:type="dxa"/>
              <w:right w:w="15" w:type="dxa"/>
            </w:tcMar>
            <w:vAlign w:val="bottom"/>
            <w:hideMark/>
          </w:tcPr>
          <w:p w14:paraId="75337CCA"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0.000</w:t>
            </w:r>
          </w:p>
        </w:tc>
        <w:tc>
          <w:tcPr>
            <w:tcW w:w="1042" w:type="pct"/>
            <w:shd w:val="clear" w:color="auto" w:fill="auto"/>
            <w:noWrap/>
            <w:tcMar>
              <w:top w:w="15" w:type="dxa"/>
              <w:left w:w="15" w:type="dxa"/>
              <w:bottom w:w="0" w:type="dxa"/>
              <w:right w:w="15" w:type="dxa"/>
            </w:tcMar>
            <w:vAlign w:val="bottom"/>
            <w:hideMark/>
          </w:tcPr>
          <w:p w14:paraId="53475734"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-0.002</w:t>
            </w:r>
          </w:p>
        </w:tc>
      </w:tr>
      <w:tr w:rsidR="00CF692E" w:rsidRPr="00D76B54" w14:paraId="06465133" w14:textId="77777777" w:rsidTr="00310AE0">
        <w:trPr>
          <w:divId w:val="945041746"/>
          <w:trHeight w:val="315"/>
        </w:trPr>
        <w:tc>
          <w:tcPr>
            <w:tcW w:w="965" w:type="pct"/>
            <w:shd w:val="clear" w:color="auto" w:fill="auto"/>
            <w:noWrap/>
            <w:tcMar>
              <w:top w:w="15" w:type="dxa"/>
              <w:left w:w="15" w:type="dxa"/>
              <w:bottom w:w="0" w:type="dxa"/>
              <w:right w:w="15" w:type="dxa"/>
            </w:tcMar>
            <w:vAlign w:val="bottom"/>
            <w:hideMark/>
          </w:tcPr>
          <w:p w14:paraId="7BA01F2F" w14:textId="77777777" w:rsidR="00D76B54" w:rsidRPr="00D76B54" w:rsidRDefault="00D76B54" w:rsidP="00CF692E">
            <w:pPr>
              <w:spacing w:line="360" w:lineRule="auto"/>
              <w:rPr>
                <w:rFonts w:ascii="Helvetica" w:hAnsi="Helvetica" w:cs="Helvetica"/>
                <w:color w:val="000000"/>
              </w:rPr>
            </w:pPr>
            <w:r w:rsidRPr="00D76B54">
              <w:rPr>
                <w:rFonts w:ascii="Helvetica" w:hAnsi="Helvetica" w:cs="Helvetica"/>
                <w:color w:val="000000"/>
              </w:rPr>
              <w:t>Religion</w:t>
            </w:r>
          </w:p>
        </w:tc>
        <w:tc>
          <w:tcPr>
            <w:tcW w:w="965" w:type="pct"/>
            <w:shd w:val="clear" w:color="auto" w:fill="auto"/>
            <w:noWrap/>
            <w:tcMar>
              <w:top w:w="15" w:type="dxa"/>
              <w:left w:w="15" w:type="dxa"/>
              <w:bottom w:w="0" w:type="dxa"/>
              <w:right w:w="15" w:type="dxa"/>
            </w:tcMar>
            <w:vAlign w:val="bottom"/>
            <w:hideMark/>
          </w:tcPr>
          <w:p w14:paraId="48D956AB"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0.000</w:t>
            </w:r>
          </w:p>
        </w:tc>
        <w:tc>
          <w:tcPr>
            <w:tcW w:w="1066" w:type="pct"/>
            <w:shd w:val="clear" w:color="auto" w:fill="auto"/>
            <w:noWrap/>
            <w:tcMar>
              <w:top w:w="15" w:type="dxa"/>
              <w:left w:w="15" w:type="dxa"/>
              <w:bottom w:w="0" w:type="dxa"/>
              <w:right w:w="15" w:type="dxa"/>
            </w:tcMar>
            <w:vAlign w:val="bottom"/>
            <w:hideMark/>
          </w:tcPr>
          <w:p w14:paraId="54DEBD0E"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0.002</w:t>
            </w:r>
          </w:p>
        </w:tc>
        <w:tc>
          <w:tcPr>
            <w:tcW w:w="963" w:type="pct"/>
            <w:shd w:val="clear" w:color="auto" w:fill="auto"/>
            <w:noWrap/>
            <w:tcMar>
              <w:top w:w="15" w:type="dxa"/>
              <w:left w:w="15" w:type="dxa"/>
              <w:bottom w:w="0" w:type="dxa"/>
              <w:right w:w="15" w:type="dxa"/>
            </w:tcMar>
            <w:vAlign w:val="bottom"/>
            <w:hideMark/>
          </w:tcPr>
          <w:p w14:paraId="0007A140" w14:textId="5436273B"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0.00</w:t>
            </w:r>
            <w:r w:rsidR="0083501A">
              <w:rPr>
                <w:rFonts w:ascii="Helvetica" w:hAnsi="Helvetica" w:cs="Helvetica"/>
                <w:color w:val="000000"/>
              </w:rPr>
              <w:t>0</w:t>
            </w:r>
          </w:p>
        </w:tc>
        <w:tc>
          <w:tcPr>
            <w:tcW w:w="1042" w:type="pct"/>
            <w:shd w:val="clear" w:color="auto" w:fill="auto"/>
            <w:noWrap/>
            <w:tcMar>
              <w:top w:w="15" w:type="dxa"/>
              <w:left w:w="15" w:type="dxa"/>
              <w:bottom w:w="0" w:type="dxa"/>
              <w:right w:w="15" w:type="dxa"/>
            </w:tcMar>
            <w:vAlign w:val="bottom"/>
            <w:hideMark/>
          </w:tcPr>
          <w:p w14:paraId="3FC1BB96"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-0.004</w:t>
            </w:r>
          </w:p>
        </w:tc>
      </w:tr>
      <w:tr w:rsidR="00CF692E" w:rsidRPr="00D76B54" w14:paraId="01401919" w14:textId="77777777" w:rsidTr="00310AE0">
        <w:trPr>
          <w:divId w:val="945041746"/>
          <w:trHeight w:val="315"/>
        </w:trPr>
        <w:tc>
          <w:tcPr>
            <w:tcW w:w="965" w:type="pct"/>
            <w:shd w:val="clear" w:color="auto" w:fill="auto"/>
            <w:noWrap/>
            <w:tcMar>
              <w:top w:w="15" w:type="dxa"/>
              <w:left w:w="15" w:type="dxa"/>
              <w:bottom w:w="0" w:type="dxa"/>
              <w:right w:w="15" w:type="dxa"/>
            </w:tcMar>
            <w:vAlign w:val="bottom"/>
            <w:hideMark/>
          </w:tcPr>
          <w:p w14:paraId="52A5BB43" w14:textId="77777777" w:rsidR="00D76B54" w:rsidRPr="00D76B54" w:rsidRDefault="00D76B54" w:rsidP="00CF692E">
            <w:pPr>
              <w:spacing w:line="360" w:lineRule="auto"/>
              <w:rPr>
                <w:rFonts w:ascii="Helvetica" w:hAnsi="Helvetica" w:cs="Helvetica"/>
                <w:color w:val="000000"/>
              </w:rPr>
            </w:pPr>
            <w:r w:rsidRPr="00D76B54">
              <w:rPr>
                <w:rFonts w:ascii="Helvetica" w:hAnsi="Helvetica" w:cs="Helvetica"/>
                <w:color w:val="000000"/>
              </w:rPr>
              <w:t>Maternal education</w:t>
            </w:r>
          </w:p>
        </w:tc>
        <w:tc>
          <w:tcPr>
            <w:tcW w:w="965" w:type="pct"/>
            <w:shd w:val="clear" w:color="auto" w:fill="auto"/>
            <w:noWrap/>
            <w:tcMar>
              <w:top w:w="15" w:type="dxa"/>
              <w:left w:w="15" w:type="dxa"/>
              <w:bottom w:w="0" w:type="dxa"/>
              <w:right w:w="15" w:type="dxa"/>
            </w:tcMar>
            <w:vAlign w:val="bottom"/>
            <w:hideMark/>
          </w:tcPr>
          <w:p w14:paraId="3B0DD9D9"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-0.014</w:t>
            </w:r>
          </w:p>
        </w:tc>
        <w:tc>
          <w:tcPr>
            <w:tcW w:w="1066" w:type="pct"/>
            <w:shd w:val="clear" w:color="auto" w:fill="auto"/>
            <w:noWrap/>
            <w:tcMar>
              <w:top w:w="15" w:type="dxa"/>
              <w:left w:w="15" w:type="dxa"/>
              <w:bottom w:w="0" w:type="dxa"/>
              <w:right w:w="15" w:type="dxa"/>
            </w:tcMar>
            <w:vAlign w:val="bottom"/>
            <w:hideMark/>
          </w:tcPr>
          <w:p w14:paraId="1D6B31E0"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0.141</w:t>
            </w:r>
          </w:p>
        </w:tc>
        <w:tc>
          <w:tcPr>
            <w:tcW w:w="963" w:type="pct"/>
            <w:shd w:val="clear" w:color="auto" w:fill="auto"/>
            <w:noWrap/>
            <w:tcMar>
              <w:top w:w="15" w:type="dxa"/>
              <w:left w:w="15" w:type="dxa"/>
              <w:bottom w:w="0" w:type="dxa"/>
              <w:right w:w="15" w:type="dxa"/>
            </w:tcMar>
            <w:vAlign w:val="bottom"/>
            <w:hideMark/>
          </w:tcPr>
          <w:p w14:paraId="34652243"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-0.037</w:t>
            </w:r>
          </w:p>
        </w:tc>
        <w:tc>
          <w:tcPr>
            <w:tcW w:w="1042" w:type="pct"/>
            <w:shd w:val="clear" w:color="auto" w:fill="auto"/>
            <w:noWrap/>
            <w:tcMar>
              <w:top w:w="15" w:type="dxa"/>
              <w:left w:w="15" w:type="dxa"/>
              <w:bottom w:w="0" w:type="dxa"/>
              <w:right w:w="15" w:type="dxa"/>
            </w:tcMar>
            <w:vAlign w:val="bottom"/>
            <w:hideMark/>
          </w:tcPr>
          <w:p w14:paraId="26E02D8C"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0.163</w:t>
            </w:r>
          </w:p>
        </w:tc>
      </w:tr>
      <w:tr w:rsidR="00CF692E" w:rsidRPr="00D76B54" w14:paraId="0C52D053" w14:textId="77777777" w:rsidTr="00310AE0">
        <w:trPr>
          <w:divId w:val="945041746"/>
          <w:trHeight w:val="315"/>
        </w:trPr>
        <w:tc>
          <w:tcPr>
            <w:tcW w:w="965" w:type="pct"/>
            <w:shd w:val="clear" w:color="auto" w:fill="auto"/>
            <w:noWrap/>
            <w:tcMar>
              <w:top w:w="15" w:type="dxa"/>
              <w:left w:w="15" w:type="dxa"/>
              <w:bottom w:w="0" w:type="dxa"/>
              <w:right w:w="15" w:type="dxa"/>
            </w:tcMar>
            <w:vAlign w:val="bottom"/>
            <w:hideMark/>
          </w:tcPr>
          <w:p w14:paraId="130F8144" w14:textId="77777777" w:rsidR="00D76B54" w:rsidRPr="00D76B54" w:rsidRDefault="00D76B54" w:rsidP="00CF692E">
            <w:pPr>
              <w:spacing w:line="360" w:lineRule="auto"/>
              <w:rPr>
                <w:rFonts w:ascii="Helvetica" w:hAnsi="Helvetica" w:cs="Helvetica"/>
                <w:color w:val="000000"/>
              </w:rPr>
            </w:pPr>
            <w:r w:rsidRPr="00D76B54">
              <w:rPr>
                <w:rFonts w:ascii="Helvetica" w:hAnsi="Helvetica" w:cs="Helvetica"/>
                <w:color w:val="000000"/>
              </w:rPr>
              <w:t>Birth order</w:t>
            </w:r>
          </w:p>
        </w:tc>
        <w:tc>
          <w:tcPr>
            <w:tcW w:w="965" w:type="pct"/>
            <w:shd w:val="clear" w:color="auto" w:fill="auto"/>
            <w:noWrap/>
            <w:tcMar>
              <w:top w:w="15" w:type="dxa"/>
              <w:left w:w="15" w:type="dxa"/>
              <w:bottom w:w="0" w:type="dxa"/>
              <w:right w:w="15" w:type="dxa"/>
            </w:tcMar>
            <w:vAlign w:val="bottom"/>
            <w:hideMark/>
          </w:tcPr>
          <w:p w14:paraId="54DED57C"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-0.002</w:t>
            </w:r>
          </w:p>
        </w:tc>
        <w:tc>
          <w:tcPr>
            <w:tcW w:w="1066" w:type="pct"/>
            <w:shd w:val="clear" w:color="auto" w:fill="auto"/>
            <w:noWrap/>
            <w:tcMar>
              <w:top w:w="15" w:type="dxa"/>
              <w:left w:w="15" w:type="dxa"/>
              <w:bottom w:w="0" w:type="dxa"/>
              <w:right w:w="15" w:type="dxa"/>
            </w:tcMar>
            <w:vAlign w:val="bottom"/>
            <w:hideMark/>
          </w:tcPr>
          <w:p w14:paraId="03B0DBD7"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0.017</w:t>
            </w:r>
          </w:p>
        </w:tc>
        <w:tc>
          <w:tcPr>
            <w:tcW w:w="963" w:type="pct"/>
            <w:shd w:val="clear" w:color="auto" w:fill="auto"/>
            <w:noWrap/>
            <w:tcMar>
              <w:top w:w="15" w:type="dxa"/>
              <w:left w:w="15" w:type="dxa"/>
              <w:bottom w:w="0" w:type="dxa"/>
              <w:right w:w="15" w:type="dxa"/>
            </w:tcMar>
            <w:vAlign w:val="bottom"/>
            <w:hideMark/>
          </w:tcPr>
          <w:p w14:paraId="32EE848C"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-0.009</w:t>
            </w:r>
          </w:p>
        </w:tc>
        <w:tc>
          <w:tcPr>
            <w:tcW w:w="1042" w:type="pct"/>
            <w:shd w:val="clear" w:color="auto" w:fill="auto"/>
            <w:noWrap/>
            <w:tcMar>
              <w:top w:w="15" w:type="dxa"/>
              <w:left w:w="15" w:type="dxa"/>
              <w:bottom w:w="0" w:type="dxa"/>
              <w:right w:w="15" w:type="dxa"/>
            </w:tcMar>
            <w:vAlign w:val="bottom"/>
            <w:hideMark/>
          </w:tcPr>
          <w:p w14:paraId="035FC69B"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0.038</w:t>
            </w:r>
          </w:p>
        </w:tc>
      </w:tr>
      <w:tr w:rsidR="00CF692E" w:rsidRPr="00D76B54" w14:paraId="7E83F73D" w14:textId="77777777" w:rsidTr="00310AE0">
        <w:trPr>
          <w:divId w:val="945041746"/>
          <w:trHeight w:val="315"/>
        </w:trPr>
        <w:tc>
          <w:tcPr>
            <w:tcW w:w="965" w:type="pct"/>
            <w:shd w:val="clear" w:color="auto" w:fill="auto"/>
            <w:noWrap/>
            <w:tcMar>
              <w:top w:w="15" w:type="dxa"/>
              <w:left w:w="15" w:type="dxa"/>
              <w:bottom w:w="0" w:type="dxa"/>
              <w:right w:w="15" w:type="dxa"/>
            </w:tcMar>
            <w:vAlign w:val="bottom"/>
            <w:hideMark/>
          </w:tcPr>
          <w:p w14:paraId="600EB37A" w14:textId="77777777" w:rsidR="00D76B54" w:rsidRPr="00D76B54" w:rsidRDefault="00D76B54" w:rsidP="00CF692E">
            <w:pPr>
              <w:spacing w:line="360" w:lineRule="auto"/>
              <w:rPr>
                <w:rFonts w:ascii="Helvetica" w:hAnsi="Helvetica" w:cs="Helvetica"/>
                <w:color w:val="000000"/>
              </w:rPr>
            </w:pPr>
            <w:r w:rsidRPr="00D76B54">
              <w:rPr>
                <w:rFonts w:ascii="Helvetica" w:hAnsi="Helvetica" w:cs="Helvetica"/>
                <w:color w:val="000000"/>
              </w:rPr>
              <w:t>Socioeconomic status</w:t>
            </w:r>
          </w:p>
        </w:tc>
        <w:tc>
          <w:tcPr>
            <w:tcW w:w="965" w:type="pct"/>
            <w:shd w:val="clear" w:color="auto" w:fill="auto"/>
            <w:noWrap/>
            <w:tcMar>
              <w:top w:w="15" w:type="dxa"/>
              <w:left w:w="15" w:type="dxa"/>
              <w:bottom w:w="0" w:type="dxa"/>
              <w:right w:w="15" w:type="dxa"/>
            </w:tcMar>
            <w:vAlign w:val="bottom"/>
            <w:hideMark/>
          </w:tcPr>
          <w:p w14:paraId="2F08396C"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-0.138</w:t>
            </w:r>
          </w:p>
        </w:tc>
        <w:tc>
          <w:tcPr>
            <w:tcW w:w="1066" w:type="pct"/>
            <w:shd w:val="clear" w:color="auto" w:fill="auto"/>
            <w:noWrap/>
            <w:tcMar>
              <w:top w:w="15" w:type="dxa"/>
              <w:left w:w="15" w:type="dxa"/>
              <w:bottom w:w="0" w:type="dxa"/>
              <w:right w:w="15" w:type="dxa"/>
            </w:tcMar>
            <w:vAlign w:val="bottom"/>
            <w:hideMark/>
          </w:tcPr>
          <w:p w14:paraId="698F9F80"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1.384</w:t>
            </w:r>
          </w:p>
        </w:tc>
        <w:tc>
          <w:tcPr>
            <w:tcW w:w="963" w:type="pct"/>
            <w:shd w:val="clear" w:color="auto" w:fill="auto"/>
            <w:noWrap/>
            <w:tcMar>
              <w:top w:w="15" w:type="dxa"/>
              <w:left w:w="15" w:type="dxa"/>
              <w:bottom w:w="0" w:type="dxa"/>
              <w:right w:w="15" w:type="dxa"/>
            </w:tcMar>
            <w:vAlign w:val="bottom"/>
            <w:hideMark/>
          </w:tcPr>
          <w:p w14:paraId="45E6E557"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-0.346</w:t>
            </w:r>
          </w:p>
        </w:tc>
        <w:tc>
          <w:tcPr>
            <w:tcW w:w="1042" w:type="pct"/>
            <w:shd w:val="clear" w:color="auto" w:fill="auto"/>
            <w:noWrap/>
            <w:tcMar>
              <w:top w:w="15" w:type="dxa"/>
              <w:left w:w="15" w:type="dxa"/>
              <w:bottom w:w="0" w:type="dxa"/>
              <w:right w:w="15" w:type="dxa"/>
            </w:tcMar>
            <w:vAlign w:val="bottom"/>
            <w:hideMark/>
          </w:tcPr>
          <w:p w14:paraId="45F90D67" w14:textId="77777777" w:rsidR="00D76B54" w:rsidRPr="00D76B54" w:rsidRDefault="00D76B54" w:rsidP="009F6929">
            <w:pPr>
              <w:spacing w:line="360" w:lineRule="auto"/>
              <w:jc w:val="center"/>
              <w:rPr>
                <w:rFonts w:ascii="Helvetica" w:hAnsi="Helvetica" w:cs="Helvetica"/>
                <w:color w:val="000000"/>
              </w:rPr>
            </w:pPr>
            <w:r w:rsidRPr="00D76B54">
              <w:rPr>
                <w:rFonts w:ascii="Helvetica" w:hAnsi="Helvetica" w:cs="Helvetica"/>
                <w:color w:val="000000"/>
              </w:rPr>
              <w:t>1.508</w:t>
            </w:r>
          </w:p>
        </w:tc>
      </w:tr>
      <w:tr w:rsidR="00363AD6" w:rsidRPr="00D76B54" w14:paraId="769E4F36" w14:textId="77777777" w:rsidTr="00363AD6">
        <w:trPr>
          <w:divId w:val="945041746"/>
          <w:trHeight w:val="315"/>
        </w:trPr>
        <w:tc>
          <w:tcPr>
            <w:tcW w:w="5000" w:type="pct"/>
            <w:gridSpan w:val="5"/>
            <w:tcBorders>
              <w:bottom w:val="single" w:sz="4" w:space="0" w:color="auto"/>
            </w:tcBorders>
            <w:shd w:val="clear" w:color="auto" w:fill="auto"/>
            <w:noWrap/>
            <w:tcMar>
              <w:top w:w="15" w:type="dxa"/>
              <w:left w:w="15" w:type="dxa"/>
              <w:bottom w:w="0" w:type="dxa"/>
              <w:right w:w="15" w:type="dxa"/>
            </w:tcMar>
            <w:vAlign w:val="bottom"/>
          </w:tcPr>
          <w:p w14:paraId="67F329FA" w14:textId="39BA7937" w:rsidR="00363AD6" w:rsidRPr="00D76B54" w:rsidRDefault="00363AD6" w:rsidP="00363AD6">
            <w:pPr>
              <w:spacing w:line="360" w:lineRule="auto"/>
              <w:rPr>
                <w:rFonts w:ascii="Helvetica" w:hAnsi="Helvetica" w:cs="Helvetica"/>
                <w:color w:val="000000"/>
              </w:rPr>
            </w:pPr>
            <w:r w:rsidRPr="009F6929">
              <w:rPr>
                <w:rFonts w:ascii="Helvetica" w:hAnsi="Helvetica" w:cs="Helvetica"/>
                <w:b/>
                <w:bCs/>
                <w:color w:val="000000"/>
              </w:rPr>
              <w:t>Note</w:t>
            </w:r>
            <w:r>
              <w:rPr>
                <w:rFonts w:ascii="Helvetica" w:hAnsi="Helvetica" w:cs="Helvetica"/>
                <w:color w:val="000000"/>
              </w:rPr>
              <w:t xml:space="preserve">: </w:t>
            </w:r>
            <w:r w:rsidR="00AF665A">
              <w:rPr>
                <w:rFonts w:ascii="Helvetica" w:hAnsi="Helvetica" w:cs="Helvetica"/>
                <w:color w:val="000000"/>
              </w:rPr>
              <w:t>A h</w:t>
            </w:r>
            <w:r>
              <w:rPr>
                <w:rFonts w:ascii="Helvetica" w:hAnsi="Helvetica" w:cs="Helvetica"/>
                <w:color w:val="000000"/>
              </w:rPr>
              <w:t xml:space="preserve">igh </w:t>
            </w:r>
            <w:r w:rsidR="009F6929">
              <w:rPr>
                <w:rFonts w:ascii="Helvetica" w:hAnsi="Helvetica" w:cs="Helvetica"/>
                <w:color w:val="000000"/>
              </w:rPr>
              <w:t xml:space="preserve">positive </w:t>
            </w:r>
            <w:r>
              <w:rPr>
                <w:rFonts w:ascii="Helvetica" w:hAnsi="Helvetica" w:cs="Helvetica"/>
                <w:color w:val="000000"/>
              </w:rPr>
              <w:t>percentage contribution suggest</w:t>
            </w:r>
            <w:r w:rsidR="00AF665A">
              <w:rPr>
                <w:rFonts w:ascii="Helvetica" w:hAnsi="Helvetica" w:cs="Helvetica"/>
                <w:color w:val="000000"/>
              </w:rPr>
              <w:t>s</w:t>
            </w:r>
            <w:r>
              <w:rPr>
                <w:rFonts w:ascii="Helvetica" w:hAnsi="Helvetica" w:cs="Helvetica"/>
                <w:color w:val="000000"/>
              </w:rPr>
              <w:t xml:space="preserve"> </w:t>
            </w:r>
            <w:r w:rsidR="009F6929">
              <w:rPr>
                <w:rFonts w:ascii="Helvetica" w:hAnsi="Helvetica" w:cs="Helvetica"/>
                <w:color w:val="000000"/>
              </w:rPr>
              <w:t>that the corresponding variable increases socioeconomic inequality.</w:t>
            </w:r>
          </w:p>
        </w:tc>
      </w:tr>
    </w:tbl>
    <w:p w14:paraId="5857C6D6" w14:textId="77777777" w:rsidR="00D76B54" w:rsidRDefault="00D76B54" w:rsidP="000A3E95">
      <w:pPr>
        <w:spacing w:line="480" w:lineRule="auto"/>
        <w:rPr>
          <w:rFonts w:ascii="Helvetica" w:hAnsi="Helvetica" w:cs="Helvetica"/>
          <w:lang w:val="en-GB"/>
        </w:rPr>
        <w:sectPr w:rsidR="00D76B54" w:rsidSect="0060384B">
          <w:type w:val="continuous"/>
          <w:pgSz w:w="16840" w:h="11900" w:orient="landscape"/>
          <w:pgMar w:top="1797" w:right="1440" w:bottom="1797" w:left="1440" w:header="709" w:footer="709" w:gutter="0"/>
          <w:cols w:space="708"/>
          <w:docGrid w:linePitch="360"/>
        </w:sectPr>
      </w:pPr>
    </w:p>
    <w:p w14:paraId="2F331850" w14:textId="558224EC" w:rsidR="00DA41DE" w:rsidRPr="00C22170" w:rsidRDefault="0087162C" w:rsidP="00551BF5">
      <w:pPr>
        <w:spacing w:line="480" w:lineRule="auto"/>
        <w:rPr>
          <w:rFonts w:ascii="Helvetica" w:hAnsi="Helvetica" w:cs="Helvetica"/>
          <w:lang w:val="en-GB"/>
        </w:rPr>
        <w:sectPr w:rsidR="00DA41DE" w:rsidRPr="00C22170" w:rsidSect="0060384B">
          <w:type w:val="continuous"/>
          <w:pgSz w:w="11900" w:h="16840"/>
          <w:pgMar w:top="1440" w:right="1797" w:bottom="1440" w:left="1797" w:header="709" w:footer="709" w:gutter="0"/>
          <w:cols w:space="708"/>
          <w:docGrid w:linePitch="360"/>
        </w:sectPr>
      </w:pPr>
      <w:r w:rsidRPr="0056342F">
        <w:rPr>
          <w:rFonts w:ascii="Helvetica" w:hAnsi="Helvetica" w:cs="Helvetica"/>
          <w:b/>
          <w:bCs/>
          <w:lang w:val="en-GB"/>
        </w:rPr>
        <w:lastRenderedPageBreak/>
        <w:t>Table 8</w:t>
      </w:r>
      <w:r>
        <w:rPr>
          <w:rFonts w:ascii="Helvetica" w:hAnsi="Helvetica" w:cs="Helvetica"/>
          <w:lang w:val="en-GB"/>
        </w:rPr>
        <w:t xml:space="preserve"> </w:t>
      </w:r>
      <w:r w:rsidR="0056342F">
        <w:rPr>
          <w:rFonts w:ascii="Helvetica" w:hAnsi="Helvetica" w:cs="Helvetica"/>
          <w:lang w:val="en-GB"/>
        </w:rPr>
        <w:t>shows</w:t>
      </w:r>
      <w:r>
        <w:rPr>
          <w:rFonts w:ascii="Helvetica" w:hAnsi="Helvetica" w:cs="Helvetica"/>
          <w:lang w:val="en-GB"/>
        </w:rPr>
        <w:t xml:space="preserve"> the percentage contributions </w:t>
      </w:r>
      <w:r w:rsidR="0056342F">
        <w:rPr>
          <w:rFonts w:ascii="Helvetica" w:hAnsi="Helvetica" w:cs="Helvetica"/>
          <w:lang w:val="en-GB"/>
        </w:rPr>
        <w:t xml:space="preserve">of the factors identified as significant contributors to child underweight </w:t>
      </w:r>
      <w:r w:rsidR="0058648E">
        <w:rPr>
          <w:rFonts w:ascii="Helvetica" w:hAnsi="Helvetica" w:cs="Helvetica"/>
          <w:lang w:val="en-GB"/>
        </w:rPr>
        <w:t xml:space="preserve">towards socioeconomic inequality in both 2003 and 2014. A household’s socioeconomic status remained </w:t>
      </w:r>
      <w:r w:rsidR="00057E66">
        <w:rPr>
          <w:rFonts w:ascii="Helvetica" w:hAnsi="Helvetica" w:cs="Helvetica"/>
          <w:lang w:val="en-GB"/>
        </w:rPr>
        <w:t xml:space="preserve">a substantial contributor towards inequality. In 2014, the percentage contribution of a household’s socioeconomic status </w:t>
      </w:r>
      <w:r w:rsidR="002D0DF5">
        <w:rPr>
          <w:rFonts w:ascii="Helvetica" w:hAnsi="Helvetica" w:cs="Helvetica"/>
          <w:lang w:val="en-GB"/>
        </w:rPr>
        <w:t>rose to 1.72% from 1.55% in 2003. Similarly, the percentage contribution of the region in which a child</w:t>
      </w:r>
      <w:r w:rsidR="004F198A">
        <w:rPr>
          <w:rFonts w:ascii="Helvetica" w:hAnsi="Helvetica" w:cs="Helvetica"/>
          <w:lang w:val="en-GB"/>
        </w:rPr>
        <w:t xml:space="preserve"> was born rose from 0.09% in 2003 to </w:t>
      </w:r>
      <w:r w:rsidR="003F470B">
        <w:rPr>
          <w:rFonts w:ascii="Helvetica" w:hAnsi="Helvetica" w:cs="Helvetica"/>
          <w:lang w:val="en-GB"/>
        </w:rPr>
        <w:t>0.11% in 2014. On the other hand, the percentage contribution of maternal education declined from 0.48% in 2003 to 0.31% in 2014.</w:t>
      </w:r>
    </w:p>
    <w:p w14:paraId="602E6261" w14:textId="5663C658" w:rsidR="00DE565B" w:rsidRDefault="00DE565B" w:rsidP="003B6FFF"/>
    <w:tbl>
      <w:tblPr>
        <w:tblW w:w="5000" w:type="pct"/>
        <w:tblBorders>
          <w:insideH w:val="single" w:sz="4" w:space="0" w:color="auto"/>
          <w:insideV w:val="single" w:sz="4" w:space="0" w:color="auto"/>
        </w:tblBorders>
        <w:tblCellMar>
          <w:left w:w="0" w:type="dxa"/>
          <w:right w:w="0" w:type="dxa"/>
        </w:tblCellMar>
        <w:tblLook w:val="04A0" w:firstRow="1" w:lastRow="0" w:firstColumn="1" w:lastColumn="0" w:noHBand="0" w:noVBand="1"/>
      </w:tblPr>
      <w:tblGrid>
        <w:gridCol w:w="3636"/>
        <w:gridCol w:w="2009"/>
        <w:gridCol w:w="3140"/>
        <w:gridCol w:w="2009"/>
        <w:gridCol w:w="3166"/>
      </w:tblGrid>
      <w:tr w:rsidR="00DE565B" w:rsidRPr="00DE565B" w14:paraId="1C156216" w14:textId="77777777" w:rsidTr="003B6FFF">
        <w:trPr>
          <w:divId w:val="1688941778"/>
          <w:trHeight w:val="315"/>
        </w:trPr>
        <w:tc>
          <w:tcPr>
            <w:tcW w:w="5000" w:type="pct"/>
            <w:gridSpan w:val="5"/>
            <w:shd w:val="clear" w:color="auto" w:fill="auto"/>
            <w:noWrap/>
            <w:tcMar>
              <w:top w:w="15" w:type="dxa"/>
              <w:left w:w="15" w:type="dxa"/>
              <w:bottom w:w="0" w:type="dxa"/>
              <w:right w:w="15" w:type="dxa"/>
            </w:tcMar>
            <w:vAlign w:val="bottom"/>
            <w:hideMark/>
          </w:tcPr>
          <w:p w14:paraId="66E28BAD" w14:textId="77777777" w:rsidR="00DE565B" w:rsidRPr="00DE565B" w:rsidRDefault="00DE565B" w:rsidP="00BA706A">
            <w:pPr>
              <w:spacing w:line="360" w:lineRule="auto"/>
              <w:rPr>
                <w:rFonts w:ascii="Helvetica" w:hAnsi="Helvetica" w:cs="Helvetica"/>
                <w:b/>
                <w:bCs/>
                <w:color w:val="000000"/>
              </w:rPr>
            </w:pPr>
            <w:r w:rsidRPr="00DE565B">
              <w:rPr>
                <w:rFonts w:ascii="Helvetica" w:hAnsi="Helvetica" w:cs="Helvetica"/>
                <w:b/>
                <w:bCs/>
                <w:color w:val="000000"/>
              </w:rPr>
              <w:t>Table 8. Estimated contribution of significant factors to socioeconomic inequality</w:t>
            </w:r>
          </w:p>
        </w:tc>
      </w:tr>
      <w:tr w:rsidR="00DE565B" w:rsidRPr="00DE565B" w14:paraId="7ADADC3B" w14:textId="77777777" w:rsidTr="006D2289">
        <w:trPr>
          <w:divId w:val="1688941778"/>
          <w:trHeight w:val="848"/>
        </w:trPr>
        <w:tc>
          <w:tcPr>
            <w:tcW w:w="1303" w:type="pct"/>
            <w:shd w:val="clear" w:color="auto" w:fill="auto"/>
            <w:noWrap/>
            <w:tcMar>
              <w:top w:w="15" w:type="dxa"/>
              <w:left w:w="15" w:type="dxa"/>
              <w:bottom w:w="0" w:type="dxa"/>
              <w:right w:w="15" w:type="dxa"/>
            </w:tcMar>
            <w:vAlign w:val="bottom"/>
            <w:hideMark/>
          </w:tcPr>
          <w:p w14:paraId="7B60B197" w14:textId="77777777" w:rsidR="00DE565B" w:rsidRPr="00DE565B" w:rsidRDefault="00DE565B" w:rsidP="00BA706A">
            <w:pPr>
              <w:spacing w:line="360" w:lineRule="auto"/>
              <w:rPr>
                <w:rFonts w:ascii="Helvetica" w:hAnsi="Helvetica" w:cs="Helvetica"/>
                <w:color w:val="000000"/>
              </w:rPr>
            </w:pPr>
          </w:p>
        </w:tc>
        <w:tc>
          <w:tcPr>
            <w:tcW w:w="1844" w:type="pct"/>
            <w:gridSpan w:val="2"/>
            <w:shd w:val="clear" w:color="auto" w:fill="auto"/>
            <w:tcMar>
              <w:top w:w="15" w:type="dxa"/>
              <w:left w:w="15" w:type="dxa"/>
              <w:bottom w:w="0" w:type="dxa"/>
              <w:right w:w="15" w:type="dxa"/>
            </w:tcMar>
            <w:vAlign w:val="bottom"/>
            <w:hideMark/>
          </w:tcPr>
          <w:p w14:paraId="4789F89F" w14:textId="77777777" w:rsidR="00DE565B" w:rsidRPr="00DE565B" w:rsidRDefault="00DE565B" w:rsidP="00BA706A">
            <w:pPr>
              <w:spacing w:line="360" w:lineRule="auto"/>
              <w:jc w:val="center"/>
              <w:rPr>
                <w:rFonts w:ascii="Helvetica" w:hAnsi="Helvetica" w:cs="Helvetica"/>
                <w:b/>
                <w:bCs/>
                <w:color w:val="000000"/>
              </w:rPr>
            </w:pPr>
            <w:r w:rsidRPr="00DE565B">
              <w:rPr>
                <w:rFonts w:ascii="Helvetica" w:hAnsi="Helvetica" w:cs="Helvetica"/>
                <w:b/>
                <w:bCs/>
                <w:color w:val="000000"/>
              </w:rPr>
              <w:t>Contributions of the significant determinants of underweight towards the disparities in the CIs (2003)</w:t>
            </w:r>
          </w:p>
        </w:tc>
        <w:tc>
          <w:tcPr>
            <w:tcW w:w="1853" w:type="pct"/>
            <w:gridSpan w:val="2"/>
            <w:shd w:val="clear" w:color="auto" w:fill="auto"/>
            <w:tcMar>
              <w:top w:w="15" w:type="dxa"/>
              <w:left w:w="15" w:type="dxa"/>
              <w:bottom w:w="0" w:type="dxa"/>
              <w:right w:w="15" w:type="dxa"/>
            </w:tcMar>
            <w:vAlign w:val="bottom"/>
            <w:hideMark/>
          </w:tcPr>
          <w:p w14:paraId="1313D4E4" w14:textId="77777777" w:rsidR="00DE565B" w:rsidRPr="00DE565B" w:rsidRDefault="00DE565B" w:rsidP="00BA706A">
            <w:pPr>
              <w:spacing w:line="360" w:lineRule="auto"/>
              <w:jc w:val="center"/>
              <w:rPr>
                <w:rFonts w:ascii="Helvetica" w:hAnsi="Helvetica" w:cs="Helvetica"/>
                <w:b/>
                <w:bCs/>
                <w:color w:val="000000"/>
              </w:rPr>
            </w:pPr>
            <w:r w:rsidRPr="00DE565B">
              <w:rPr>
                <w:rFonts w:ascii="Helvetica" w:hAnsi="Helvetica" w:cs="Helvetica"/>
                <w:b/>
                <w:bCs/>
                <w:color w:val="000000"/>
              </w:rPr>
              <w:t>Contributions of the significant determinants of underweight towards the disparities in the CIs (2014)</w:t>
            </w:r>
          </w:p>
        </w:tc>
      </w:tr>
      <w:tr w:rsidR="00DE565B" w:rsidRPr="00DE565B" w14:paraId="52A88CB8" w14:textId="77777777" w:rsidTr="006D2289">
        <w:trPr>
          <w:divId w:val="1688941778"/>
          <w:trHeight w:val="264"/>
        </w:trPr>
        <w:tc>
          <w:tcPr>
            <w:tcW w:w="1303" w:type="pct"/>
            <w:shd w:val="clear" w:color="auto" w:fill="auto"/>
            <w:noWrap/>
            <w:tcMar>
              <w:top w:w="15" w:type="dxa"/>
              <w:left w:w="15" w:type="dxa"/>
              <w:bottom w:w="0" w:type="dxa"/>
              <w:right w:w="15" w:type="dxa"/>
            </w:tcMar>
            <w:vAlign w:val="bottom"/>
            <w:hideMark/>
          </w:tcPr>
          <w:p w14:paraId="393FC67C" w14:textId="77777777" w:rsidR="00DE565B" w:rsidRPr="00DE565B" w:rsidRDefault="00DE565B" w:rsidP="00BA706A">
            <w:pPr>
              <w:spacing w:line="360" w:lineRule="auto"/>
              <w:rPr>
                <w:rFonts w:ascii="Helvetica" w:hAnsi="Helvetica" w:cs="Helvetica"/>
                <w:b/>
                <w:bCs/>
                <w:color w:val="000000"/>
              </w:rPr>
            </w:pPr>
            <w:r w:rsidRPr="00DE565B">
              <w:rPr>
                <w:rFonts w:ascii="Helvetica" w:hAnsi="Helvetica" w:cs="Helvetica"/>
                <w:b/>
                <w:bCs/>
                <w:color w:val="000000"/>
              </w:rPr>
              <w:t>Variables</w:t>
            </w:r>
          </w:p>
        </w:tc>
        <w:tc>
          <w:tcPr>
            <w:tcW w:w="719" w:type="pct"/>
            <w:shd w:val="clear" w:color="auto" w:fill="auto"/>
            <w:noWrap/>
            <w:tcMar>
              <w:top w:w="15" w:type="dxa"/>
              <w:left w:w="15" w:type="dxa"/>
              <w:bottom w:w="0" w:type="dxa"/>
              <w:right w:w="15" w:type="dxa"/>
            </w:tcMar>
            <w:vAlign w:val="bottom"/>
            <w:hideMark/>
          </w:tcPr>
          <w:p w14:paraId="5EAE510C" w14:textId="77777777" w:rsidR="00DE565B" w:rsidRPr="00DE565B" w:rsidRDefault="00DE565B" w:rsidP="00BA706A">
            <w:pPr>
              <w:spacing w:line="360" w:lineRule="auto"/>
              <w:jc w:val="center"/>
              <w:rPr>
                <w:rFonts w:ascii="Helvetica" w:hAnsi="Helvetica" w:cs="Helvetica"/>
                <w:b/>
                <w:bCs/>
                <w:color w:val="000000"/>
              </w:rPr>
            </w:pPr>
            <w:r w:rsidRPr="00DE565B">
              <w:rPr>
                <w:rFonts w:ascii="Helvetica" w:hAnsi="Helvetica" w:cs="Helvetica"/>
                <w:b/>
                <w:bCs/>
                <w:color w:val="000000"/>
              </w:rPr>
              <w:t>Contribution</w:t>
            </w:r>
          </w:p>
        </w:tc>
        <w:tc>
          <w:tcPr>
            <w:tcW w:w="1125" w:type="pct"/>
            <w:shd w:val="clear" w:color="auto" w:fill="auto"/>
            <w:tcMar>
              <w:top w:w="15" w:type="dxa"/>
              <w:left w:w="15" w:type="dxa"/>
              <w:bottom w:w="0" w:type="dxa"/>
              <w:right w:w="15" w:type="dxa"/>
            </w:tcMar>
            <w:vAlign w:val="bottom"/>
            <w:hideMark/>
          </w:tcPr>
          <w:p w14:paraId="60681692" w14:textId="77777777" w:rsidR="00DE565B" w:rsidRPr="00DE565B" w:rsidRDefault="00DE565B" w:rsidP="00BA706A">
            <w:pPr>
              <w:spacing w:line="360" w:lineRule="auto"/>
              <w:jc w:val="center"/>
              <w:rPr>
                <w:rFonts w:ascii="Helvetica" w:hAnsi="Helvetica" w:cs="Helvetica"/>
                <w:b/>
                <w:bCs/>
                <w:color w:val="000000"/>
              </w:rPr>
            </w:pPr>
            <w:r w:rsidRPr="00DE565B">
              <w:rPr>
                <w:rFonts w:ascii="Helvetica" w:hAnsi="Helvetica" w:cs="Helvetica"/>
                <w:b/>
                <w:bCs/>
                <w:color w:val="000000"/>
              </w:rPr>
              <w:t>Percentage contribution</w:t>
            </w:r>
          </w:p>
        </w:tc>
        <w:tc>
          <w:tcPr>
            <w:tcW w:w="719" w:type="pct"/>
            <w:shd w:val="clear" w:color="auto" w:fill="auto"/>
            <w:noWrap/>
            <w:tcMar>
              <w:top w:w="15" w:type="dxa"/>
              <w:left w:w="15" w:type="dxa"/>
              <w:bottom w:w="0" w:type="dxa"/>
              <w:right w:w="15" w:type="dxa"/>
            </w:tcMar>
            <w:vAlign w:val="bottom"/>
            <w:hideMark/>
          </w:tcPr>
          <w:p w14:paraId="1436B762" w14:textId="77777777" w:rsidR="00DE565B" w:rsidRPr="00DE565B" w:rsidRDefault="00DE565B" w:rsidP="00BA706A">
            <w:pPr>
              <w:spacing w:line="360" w:lineRule="auto"/>
              <w:jc w:val="center"/>
              <w:rPr>
                <w:rFonts w:ascii="Helvetica" w:hAnsi="Helvetica" w:cs="Helvetica"/>
                <w:b/>
                <w:bCs/>
                <w:color w:val="000000"/>
              </w:rPr>
            </w:pPr>
            <w:r w:rsidRPr="00DE565B">
              <w:rPr>
                <w:rFonts w:ascii="Helvetica" w:hAnsi="Helvetica" w:cs="Helvetica"/>
                <w:b/>
                <w:bCs/>
                <w:color w:val="000000"/>
              </w:rPr>
              <w:t>Contribution</w:t>
            </w:r>
          </w:p>
        </w:tc>
        <w:tc>
          <w:tcPr>
            <w:tcW w:w="1134" w:type="pct"/>
            <w:shd w:val="clear" w:color="auto" w:fill="auto"/>
            <w:tcMar>
              <w:top w:w="15" w:type="dxa"/>
              <w:left w:w="15" w:type="dxa"/>
              <w:bottom w:w="0" w:type="dxa"/>
              <w:right w:w="15" w:type="dxa"/>
            </w:tcMar>
            <w:vAlign w:val="bottom"/>
            <w:hideMark/>
          </w:tcPr>
          <w:p w14:paraId="1225E400" w14:textId="77777777" w:rsidR="00DE565B" w:rsidRPr="00DE565B" w:rsidRDefault="00DE565B" w:rsidP="00BA706A">
            <w:pPr>
              <w:spacing w:line="360" w:lineRule="auto"/>
              <w:jc w:val="center"/>
              <w:rPr>
                <w:rFonts w:ascii="Helvetica" w:hAnsi="Helvetica" w:cs="Helvetica"/>
                <w:b/>
                <w:bCs/>
                <w:color w:val="000000"/>
              </w:rPr>
            </w:pPr>
            <w:r w:rsidRPr="00DE565B">
              <w:rPr>
                <w:rFonts w:ascii="Helvetica" w:hAnsi="Helvetica" w:cs="Helvetica"/>
                <w:b/>
                <w:bCs/>
                <w:color w:val="000000"/>
              </w:rPr>
              <w:t>Percentage contribution</w:t>
            </w:r>
          </w:p>
        </w:tc>
      </w:tr>
      <w:tr w:rsidR="00DE565B" w:rsidRPr="00DE565B" w14:paraId="6E69EDF8" w14:textId="77777777" w:rsidTr="006D2289">
        <w:trPr>
          <w:divId w:val="1688941778"/>
          <w:trHeight w:val="300"/>
        </w:trPr>
        <w:tc>
          <w:tcPr>
            <w:tcW w:w="1303" w:type="pct"/>
            <w:shd w:val="clear" w:color="auto" w:fill="auto"/>
            <w:noWrap/>
            <w:tcMar>
              <w:top w:w="15" w:type="dxa"/>
              <w:left w:w="15" w:type="dxa"/>
              <w:bottom w:w="0" w:type="dxa"/>
              <w:right w:w="15" w:type="dxa"/>
            </w:tcMar>
            <w:vAlign w:val="bottom"/>
            <w:hideMark/>
          </w:tcPr>
          <w:p w14:paraId="272B5BF1" w14:textId="77777777" w:rsidR="00DE565B" w:rsidRPr="00DE565B" w:rsidRDefault="00DE565B" w:rsidP="00BA706A">
            <w:pPr>
              <w:spacing w:line="360" w:lineRule="auto"/>
              <w:rPr>
                <w:rFonts w:ascii="Helvetica" w:hAnsi="Helvetica" w:cs="Helvetica"/>
                <w:color w:val="000000"/>
              </w:rPr>
            </w:pPr>
            <w:r w:rsidRPr="00DE565B">
              <w:rPr>
                <w:rFonts w:ascii="Helvetica" w:hAnsi="Helvetica" w:cs="Helvetica"/>
                <w:color w:val="000000"/>
              </w:rPr>
              <w:t>Religion</w:t>
            </w:r>
          </w:p>
        </w:tc>
        <w:tc>
          <w:tcPr>
            <w:tcW w:w="719" w:type="pct"/>
            <w:shd w:val="clear" w:color="auto" w:fill="auto"/>
            <w:noWrap/>
            <w:tcMar>
              <w:top w:w="15" w:type="dxa"/>
              <w:left w:w="15" w:type="dxa"/>
              <w:bottom w:w="0" w:type="dxa"/>
              <w:right w:w="15" w:type="dxa"/>
            </w:tcMar>
            <w:vAlign w:val="bottom"/>
            <w:hideMark/>
          </w:tcPr>
          <w:p w14:paraId="4572F202"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-0.001</w:t>
            </w:r>
          </w:p>
        </w:tc>
        <w:tc>
          <w:tcPr>
            <w:tcW w:w="1125" w:type="pct"/>
            <w:shd w:val="clear" w:color="auto" w:fill="auto"/>
            <w:noWrap/>
            <w:tcMar>
              <w:top w:w="15" w:type="dxa"/>
              <w:left w:w="15" w:type="dxa"/>
              <w:bottom w:w="0" w:type="dxa"/>
              <w:right w:w="15" w:type="dxa"/>
            </w:tcMar>
            <w:vAlign w:val="bottom"/>
            <w:hideMark/>
          </w:tcPr>
          <w:p w14:paraId="65BB1F2D"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0.008</w:t>
            </w:r>
          </w:p>
        </w:tc>
        <w:tc>
          <w:tcPr>
            <w:tcW w:w="719" w:type="pct"/>
            <w:shd w:val="clear" w:color="auto" w:fill="auto"/>
            <w:noWrap/>
            <w:tcMar>
              <w:top w:w="15" w:type="dxa"/>
              <w:left w:w="15" w:type="dxa"/>
              <w:bottom w:w="0" w:type="dxa"/>
              <w:right w:w="15" w:type="dxa"/>
            </w:tcMar>
            <w:vAlign w:val="bottom"/>
            <w:hideMark/>
          </w:tcPr>
          <w:p w14:paraId="56A7E321"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0.009</w:t>
            </w:r>
          </w:p>
        </w:tc>
        <w:tc>
          <w:tcPr>
            <w:tcW w:w="1134" w:type="pct"/>
            <w:shd w:val="clear" w:color="auto" w:fill="auto"/>
            <w:noWrap/>
            <w:tcMar>
              <w:top w:w="15" w:type="dxa"/>
              <w:left w:w="15" w:type="dxa"/>
              <w:bottom w:w="0" w:type="dxa"/>
              <w:right w:w="15" w:type="dxa"/>
            </w:tcMar>
            <w:vAlign w:val="bottom"/>
            <w:hideMark/>
          </w:tcPr>
          <w:p w14:paraId="01C14468"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-0.029</w:t>
            </w:r>
          </w:p>
        </w:tc>
      </w:tr>
      <w:tr w:rsidR="00DE565B" w:rsidRPr="00DE565B" w14:paraId="2582B209" w14:textId="77777777" w:rsidTr="006D2289">
        <w:trPr>
          <w:divId w:val="1688941778"/>
          <w:trHeight w:val="300"/>
        </w:trPr>
        <w:tc>
          <w:tcPr>
            <w:tcW w:w="1303" w:type="pct"/>
            <w:shd w:val="clear" w:color="auto" w:fill="auto"/>
            <w:noWrap/>
            <w:tcMar>
              <w:top w:w="15" w:type="dxa"/>
              <w:left w:w="15" w:type="dxa"/>
              <w:bottom w:w="0" w:type="dxa"/>
              <w:right w:w="15" w:type="dxa"/>
            </w:tcMar>
            <w:vAlign w:val="bottom"/>
            <w:hideMark/>
          </w:tcPr>
          <w:p w14:paraId="70DB3908" w14:textId="77777777" w:rsidR="00DE565B" w:rsidRPr="00DE565B" w:rsidRDefault="00DE565B" w:rsidP="00BA706A">
            <w:pPr>
              <w:spacing w:line="360" w:lineRule="auto"/>
              <w:rPr>
                <w:rFonts w:ascii="Helvetica" w:hAnsi="Helvetica" w:cs="Helvetica"/>
                <w:color w:val="000000"/>
              </w:rPr>
            </w:pPr>
            <w:r w:rsidRPr="00DE565B">
              <w:rPr>
                <w:rFonts w:ascii="Helvetica" w:hAnsi="Helvetica" w:cs="Helvetica"/>
                <w:color w:val="000000"/>
              </w:rPr>
              <w:t>Age</w:t>
            </w:r>
          </w:p>
        </w:tc>
        <w:tc>
          <w:tcPr>
            <w:tcW w:w="719" w:type="pct"/>
            <w:shd w:val="clear" w:color="auto" w:fill="auto"/>
            <w:noWrap/>
            <w:tcMar>
              <w:top w:w="15" w:type="dxa"/>
              <w:left w:w="15" w:type="dxa"/>
              <w:bottom w:w="0" w:type="dxa"/>
              <w:right w:w="15" w:type="dxa"/>
            </w:tcMar>
            <w:vAlign w:val="bottom"/>
            <w:hideMark/>
          </w:tcPr>
          <w:p w14:paraId="2527D514"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-0.003</w:t>
            </w:r>
          </w:p>
        </w:tc>
        <w:tc>
          <w:tcPr>
            <w:tcW w:w="1125" w:type="pct"/>
            <w:shd w:val="clear" w:color="auto" w:fill="auto"/>
            <w:noWrap/>
            <w:tcMar>
              <w:top w:w="15" w:type="dxa"/>
              <w:left w:w="15" w:type="dxa"/>
              <w:bottom w:w="0" w:type="dxa"/>
              <w:right w:w="15" w:type="dxa"/>
            </w:tcMar>
            <w:vAlign w:val="bottom"/>
            <w:hideMark/>
          </w:tcPr>
          <w:p w14:paraId="04262CC5"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0.035</w:t>
            </w:r>
          </w:p>
        </w:tc>
        <w:tc>
          <w:tcPr>
            <w:tcW w:w="719" w:type="pct"/>
            <w:shd w:val="clear" w:color="auto" w:fill="auto"/>
            <w:noWrap/>
            <w:tcMar>
              <w:top w:w="15" w:type="dxa"/>
              <w:left w:w="15" w:type="dxa"/>
              <w:bottom w:w="0" w:type="dxa"/>
              <w:right w:w="15" w:type="dxa"/>
            </w:tcMar>
            <w:vAlign w:val="bottom"/>
            <w:hideMark/>
          </w:tcPr>
          <w:p w14:paraId="47904680" w14:textId="09E4F252" w:rsidR="00DE565B" w:rsidRPr="00DE565B" w:rsidRDefault="003C782F" w:rsidP="00BA706A">
            <w:pPr>
              <w:spacing w:line="360" w:lineRule="auto"/>
              <w:jc w:val="center"/>
              <w:rPr>
                <w:rFonts w:ascii="Helvetica" w:hAnsi="Helvetica" w:cs="Helvetica"/>
                <w:color w:val="000000"/>
              </w:rPr>
            </w:pPr>
            <w:r>
              <w:rPr>
                <w:rFonts w:ascii="Helvetica" w:hAnsi="Helvetica" w:cs="Helvetica"/>
                <w:color w:val="000000"/>
              </w:rPr>
              <w:t>-</w:t>
            </w:r>
            <w:r w:rsidR="00DE565B" w:rsidRPr="00DE565B">
              <w:rPr>
                <w:rFonts w:ascii="Helvetica" w:hAnsi="Helvetica" w:cs="Helvetica"/>
                <w:color w:val="000000"/>
              </w:rPr>
              <w:t>0.000</w:t>
            </w:r>
          </w:p>
        </w:tc>
        <w:tc>
          <w:tcPr>
            <w:tcW w:w="1134" w:type="pct"/>
            <w:shd w:val="clear" w:color="auto" w:fill="auto"/>
            <w:noWrap/>
            <w:tcMar>
              <w:top w:w="15" w:type="dxa"/>
              <w:left w:w="15" w:type="dxa"/>
              <w:bottom w:w="0" w:type="dxa"/>
              <w:right w:w="15" w:type="dxa"/>
            </w:tcMar>
            <w:vAlign w:val="bottom"/>
            <w:hideMark/>
          </w:tcPr>
          <w:p w14:paraId="04ED7A8A"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-0.003</w:t>
            </w:r>
          </w:p>
        </w:tc>
      </w:tr>
      <w:tr w:rsidR="00DE565B" w:rsidRPr="00DE565B" w14:paraId="0EDD8F3D" w14:textId="77777777" w:rsidTr="006D2289">
        <w:trPr>
          <w:divId w:val="1688941778"/>
          <w:trHeight w:val="300"/>
        </w:trPr>
        <w:tc>
          <w:tcPr>
            <w:tcW w:w="1303" w:type="pct"/>
            <w:shd w:val="clear" w:color="auto" w:fill="auto"/>
            <w:noWrap/>
            <w:tcMar>
              <w:top w:w="15" w:type="dxa"/>
              <w:left w:w="15" w:type="dxa"/>
              <w:bottom w:w="0" w:type="dxa"/>
              <w:right w:w="15" w:type="dxa"/>
            </w:tcMar>
            <w:vAlign w:val="bottom"/>
            <w:hideMark/>
          </w:tcPr>
          <w:p w14:paraId="21F4DC10" w14:textId="77777777" w:rsidR="00DE565B" w:rsidRPr="00DE565B" w:rsidRDefault="00DE565B" w:rsidP="00BA706A">
            <w:pPr>
              <w:spacing w:line="360" w:lineRule="auto"/>
              <w:rPr>
                <w:rFonts w:ascii="Helvetica" w:hAnsi="Helvetica" w:cs="Helvetica"/>
                <w:color w:val="000000"/>
              </w:rPr>
            </w:pPr>
            <w:r w:rsidRPr="00DE565B">
              <w:rPr>
                <w:rFonts w:ascii="Helvetica" w:hAnsi="Helvetica" w:cs="Helvetica"/>
                <w:color w:val="000000"/>
              </w:rPr>
              <w:t>Maternal education</w:t>
            </w:r>
          </w:p>
        </w:tc>
        <w:tc>
          <w:tcPr>
            <w:tcW w:w="719" w:type="pct"/>
            <w:shd w:val="clear" w:color="auto" w:fill="auto"/>
            <w:noWrap/>
            <w:tcMar>
              <w:top w:w="15" w:type="dxa"/>
              <w:left w:w="15" w:type="dxa"/>
              <w:bottom w:w="0" w:type="dxa"/>
              <w:right w:w="15" w:type="dxa"/>
            </w:tcMar>
            <w:vAlign w:val="bottom"/>
            <w:hideMark/>
          </w:tcPr>
          <w:p w14:paraId="49AB0EA7"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-0.044</w:t>
            </w:r>
          </w:p>
        </w:tc>
        <w:tc>
          <w:tcPr>
            <w:tcW w:w="1125" w:type="pct"/>
            <w:shd w:val="clear" w:color="auto" w:fill="auto"/>
            <w:noWrap/>
            <w:tcMar>
              <w:top w:w="15" w:type="dxa"/>
              <w:left w:w="15" w:type="dxa"/>
              <w:bottom w:w="0" w:type="dxa"/>
              <w:right w:w="15" w:type="dxa"/>
            </w:tcMar>
            <w:vAlign w:val="bottom"/>
            <w:hideMark/>
          </w:tcPr>
          <w:p w14:paraId="425E0964"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0.487</w:t>
            </w:r>
          </w:p>
        </w:tc>
        <w:tc>
          <w:tcPr>
            <w:tcW w:w="719" w:type="pct"/>
            <w:shd w:val="clear" w:color="auto" w:fill="auto"/>
            <w:noWrap/>
            <w:tcMar>
              <w:top w:w="15" w:type="dxa"/>
              <w:left w:w="15" w:type="dxa"/>
              <w:bottom w:w="0" w:type="dxa"/>
              <w:right w:w="15" w:type="dxa"/>
            </w:tcMar>
            <w:vAlign w:val="bottom"/>
            <w:hideMark/>
          </w:tcPr>
          <w:p w14:paraId="2C9B0A4F"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-0.099</w:t>
            </w:r>
          </w:p>
        </w:tc>
        <w:tc>
          <w:tcPr>
            <w:tcW w:w="1134" w:type="pct"/>
            <w:shd w:val="clear" w:color="auto" w:fill="auto"/>
            <w:noWrap/>
            <w:tcMar>
              <w:top w:w="15" w:type="dxa"/>
              <w:left w:w="15" w:type="dxa"/>
              <w:bottom w:w="0" w:type="dxa"/>
              <w:right w:w="15" w:type="dxa"/>
            </w:tcMar>
            <w:vAlign w:val="bottom"/>
            <w:hideMark/>
          </w:tcPr>
          <w:p w14:paraId="52E74F64"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0.314</w:t>
            </w:r>
          </w:p>
        </w:tc>
      </w:tr>
      <w:tr w:rsidR="00DE565B" w:rsidRPr="00DE565B" w14:paraId="17D029F5" w14:textId="77777777" w:rsidTr="006D2289">
        <w:trPr>
          <w:divId w:val="1688941778"/>
          <w:trHeight w:val="300"/>
        </w:trPr>
        <w:tc>
          <w:tcPr>
            <w:tcW w:w="1303" w:type="pct"/>
            <w:shd w:val="clear" w:color="auto" w:fill="auto"/>
            <w:noWrap/>
            <w:tcMar>
              <w:top w:w="15" w:type="dxa"/>
              <w:left w:w="15" w:type="dxa"/>
              <w:bottom w:w="0" w:type="dxa"/>
              <w:right w:w="15" w:type="dxa"/>
            </w:tcMar>
            <w:vAlign w:val="bottom"/>
            <w:hideMark/>
          </w:tcPr>
          <w:p w14:paraId="64CCDDD1" w14:textId="77777777" w:rsidR="00DE565B" w:rsidRPr="00DE565B" w:rsidRDefault="00DE565B" w:rsidP="00BA706A">
            <w:pPr>
              <w:spacing w:line="360" w:lineRule="auto"/>
              <w:rPr>
                <w:rFonts w:ascii="Helvetica" w:hAnsi="Helvetica" w:cs="Helvetica"/>
                <w:color w:val="000000"/>
              </w:rPr>
            </w:pPr>
            <w:r w:rsidRPr="00DE565B">
              <w:rPr>
                <w:rFonts w:ascii="Helvetica" w:hAnsi="Helvetica" w:cs="Helvetica"/>
                <w:color w:val="000000"/>
              </w:rPr>
              <w:t>Birth order</w:t>
            </w:r>
          </w:p>
        </w:tc>
        <w:tc>
          <w:tcPr>
            <w:tcW w:w="719" w:type="pct"/>
            <w:shd w:val="clear" w:color="auto" w:fill="auto"/>
            <w:noWrap/>
            <w:tcMar>
              <w:top w:w="15" w:type="dxa"/>
              <w:left w:w="15" w:type="dxa"/>
              <w:bottom w:w="0" w:type="dxa"/>
              <w:right w:w="15" w:type="dxa"/>
            </w:tcMar>
            <w:vAlign w:val="bottom"/>
            <w:hideMark/>
          </w:tcPr>
          <w:p w14:paraId="22667FC8" w14:textId="2E2D184C"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-0.000</w:t>
            </w:r>
          </w:p>
        </w:tc>
        <w:tc>
          <w:tcPr>
            <w:tcW w:w="1125" w:type="pct"/>
            <w:shd w:val="clear" w:color="auto" w:fill="auto"/>
            <w:noWrap/>
            <w:tcMar>
              <w:top w:w="15" w:type="dxa"/>
              <w:left w:w="15" w:type="dxa"/>
              <w:bottom w:w="0" w:type="dxa"/>
              <w:right w:w="15" w:type="dxa"/>
            </w:tcMar>
            <w:vAlign w:val="bottom"/>
            <w:hideMark/>
          </w:tcPr>
          <w:p w14:paraId="5140E1DD"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0.002</w:t>
            </w:r>
          </w:p>
        </w:tc>
        <w:tc>
          <w:tcPr>
            <w:tcW w:w="719" w:type="pct"/>
            <w:shd w:val="clear" w:color="auto" w:fill="auto"/>
            <w:noWrap/>
            <w:tcMar>
              <w:top w:w="15" w:type="dxa"/>
              <w:left w:w="15" w:type="dxa"/>
              <w:bottom w:w="0" w:type="dxa"/>
              <w:right w:w="15" w:type="dxa"/>
            </w:tcMar>
            <w:vAlign w:val="bottom"/>
            <w:hideMark/>
          </w:tcPr>
          <w:p w14:paraId="4125BCB1"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-0.015</w:t>
            </w:r>
          </w:p>
        </w:tc>
        <w:tc>
          <w:tcPr>
            <w:tcW w:w="1134" w:type="pct"/>
            <w:shd w:val="clear" w:color="auto" w:fill="auto"/>
            <w:noWrap/>
            <w:tcMar>
              <w:top w:w="15" w:type="dxa"/>
              <w:left w:w="15" w:type="dxa"/>
              <w:bottom w:w="0" w:type="dxa"/>
              <w:right w:w="15" w:type="dxa"/>
            </w:tcMar>
            <w:vAlign w:val="bottom"/>
            <w:hideMark/>
          </w:tcPr>
          <w:p w14:paraId="5FC4B13C"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0.048</w:t>
            </w:r>
          </w:p>
        </w:tc>
      </w:tr>
      <w:tr w:rsidR="00DE565B" w:rsidRPr="00DE565B" w14:paraId="2C5B5722" w14:textId="77777777" w:rsidTr="006D2289">
        <w:trPr>
          <w:divId w:val="1688941778"/>
          <w:trHeight w:val="300"/>
        </w:trPr>
        <w:tc>
          <w:tcPr>
            <w:tcW w:w="1303" w:type="pct"/>
            <w:shd w:val="clear" w:color="auto" w:fill="auto"/>
            <w:noWrap/>
            <w:tcMar>
              <w:top w:w="15" w:type="dxa"/>
              <w:left w:w="15" w:type="dxa"/>
              <w:bottom w:w="0" w:type="dxa"/>
              <w:right w:w="15" w:type="dxa"/>
            </w:tcMar>
            <w:vAlign w:val="bottom"/>
            <w:hideMark/>
          </w:tcPr>
          <w:p w14:paraId="27E669B5" w14:textId="77777777" w:rsidR="00DE565B" w:rsidRPr="00DE565B" w:rsidRDefault="00DE565B" w:rsidP="00BA706A">
            <w:pPr>
              <w:spacing w:line="360" w:lineRule="auto"/>
              <w:rPr>
                <w:rFonts w:ascii="Helvetica" w:hAnsi="Helvetica" w:cs="Helvetica"/>
                <w:color w:val="000000"/>
              </w:rPr>
            </w:pPr>
            <w:r w:rsidRPr="00DE565B">
              <w:rPr>
                <w:rFonts w:ascii="Helvetica" w:hAnsi="Helvetica" w:cs="Helvetica"/>
                <w:color w:val="000000"/>
              </w:rPr>
              <w:t>Mother's age at first birth</w:t>
            </w:r>
          </w:p>
        </w:tc>
        <w:tc>
          <w:tcPr>
            <w:tcW w:w="719" w:type="pct"/>
            <w:shd w:val="clear" w:color="auto" w:fill="auto"/>
            <w:noWrap/>
            <w:tcMar>
              <w:top w:w="15" w:type="dxa"/>
              <w:left w:w="15" w:type="dxa"/>
              <w:bottom w:w="0" w:type="dxa"/>
              <w:right w:w="15" w:type="dxa"/>
            </w:tcMar>
            <w:vAlign w:val="bottom"/>
            <w:hideMark/>
          </w:tcPr>
          <w:p w14:paraId="4D720617" w14:textId="1309F633"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-0.000</w:t>
            </w:r>
          </w:p>
        </w:tc>
        <w:tc>
          <w:tcPr>
            <w:tcW w:w="1125" w:type="pct"/>
            <w:shd w:val="clear" w:color="auto" w:fill="auto"/>
            <w:noWrap/>
            <w:tcMar>
              <w:top w:w="15" w:type="dxa"/>
              <w:left w:w="15" w:type="dxa"/>
              <w:bottom w:w="0" w:type="dxa"/>
              <w:right w:w="15" w:type="dxa"/>
            </w:tcMar>
            <w:vAlign w:val="bottom"/>
            <w:hideMark/>
          </w:tcPr>
          <w:p w14:paraId="2A60892F"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0.011</w:t>
            </w:r>
          </w:p>
        </w:tc>
        <w:tc>
          <w:tcPr>
            <w:tcW w:w="719" w:type="pct"/>
            <w:shd w:val="clear" w:color="auto" w:fill="auto"/>
            <w:noWrap/>
            <w:tcMar>
              <w:top w:w="15" w:type="dxa"/>
              <w:left w:w="15" w:type="dxa"/>
              <w:bottom w:w="0" w:type="dxa"/>
              <w:right w:w="15" w:type="dxa"/>
            </w:tcMar>
            <w:vAlign w:val="bottom"/>
            <w:hideMark/>
          </w:tcPr>
          <w:p w14:paraId="547B87F8"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0.019</w:t>
            </w:r>
          </w:p>
        </w:tc>
        <w:tc>
          <w:tcPr>
            <w:tcW w:w="1134" w:type="pct"/>
            <w:shd w:val="clear" w:color="auto" w:fill="auto"/>
            <w:noWrap/>
            <w:tcMar>
              <w:top w:w="15" w:type="dxa"/>
              <w:left w:w="15" w:type="dxa"/>
              <w:bottom w:w="0" w:type="dxa"/>
              <w:right w:w="15" w:type="dxa"/>
            </w:tcMar>
            <w:vAlign w:val="bottom"/>
            <w:hideMark/>
          </w:tcPr>
          <w:p w14:paraId="221C2244"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-0.062</w:t>
            </w:r>
          </w:p>
        </w:tc>
      </w:tr>
      <w:tr w:rsidR="00DE565B" w:rsidRPr="00DE565B" w14:paraId="33256E2C" w14:textId="77777777" w:rsidTr="006D2289">
        <w:trPr>
          <w:divId w:val="1688941778"/>
          <w:trHeight w:val="300"/>
        </w:trPr>
        <w:tc>
          <w:tcPr>
            <w:tcW w:w="1303" w:type="pct"/>
            <w:shd w:val="clear" w:color="auto" w:fill="auto"/>
            <w:noWrap/>
            <w:tcMar>
              <w:top w:w="15" w:type="dxa"/>
              <w:left w:w="15" w:type="dxa"/>
              <w:bottom w:w="0" w:type="dxa"/>
              <w:right w:w="15" w:type="dxa"/>
            </w:tcMar>
            <w:vAlign w:val="bottom"/>
            <w:hideMark/>
          </w:tcPr>
          <w:p w14:paraId="472A7151" w14:textId="77777777" w:rsidR="00DE565B" w:rsidRPr="00DE565B" w:rsidRDefault="00DE565B" w:rsidP="00BA706A">
            <w:pPr>
              <w:spacing w:line="360" w:lineRule="auto"/>
              <w:rPr>
                <w:rFonts w:ascii="Helvetica" w:hAnsi="Helvetica" w:cs="Helvetica"/>
                <w:color w:val="000000"/>
              </w:rPr>
            </w:pPr>
            <w:r w:rsidRPr="00DE565B">
              <w:rPr>
                <w:rFonts w:ascii="Helvetica" w:hAnsi="Helvetica" w:cs="Helvetica"/>
                <w:color w:val="000000"/>
              </w:rPr>
              <w:t>Region</w:t>
            </w:r>
          </w:p>
        </w:tc>
        <w:tc>
          <w:tcPr>
            <w:tcW w:w="719" w:type="pct"/>
            <w:shd w:val="clear" w:color="auto" w:fill="auto"/>
            <w:noWrap/>
            <w:tcMar>
              <w:top w:w="15" w:type="dxa"/>
              <w:left w:w="15" w:type="dxa"/>
              <w:bottom w:w="0" w:type="dxa"/>
              <w:right w:w="15" w:type="dxa"/>
            </w:tcMar>
            <w:vAlign w:val="bottom"/>
            <w:hideMark/>
          </w:tcPr>
          <w:p w14:paraId="424A1295"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-0.009</w:t>
            </w:r>
          </w:p>
        </w:tc>
        <w:tc>
          <w:tcPr>
            <w:tcW w:w="1125" w:type="pct"/>
            <w:shd w:val="clear" w:color="auto" w:fill="auto"/>
            <w:noWrap/>
            <w:tcMar>
              <w:top w:w="15" w:type="dxa"/>
              <w:left w:w="15" w:type="dxa"/>
              <w:bottom w:w="0" w:type="dxa"/>
              <w:right w:w="15" w:type="dxa"/>
            </w:tcMar>
            <w:vAlign w:val="bottom"/>
            <w:hideMark/>
          </w:tcPr>
          <w:p w14:paraId="2EB7B605"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0.097</w:t>
            </w:r>
          </w:p>
        </w:tc>
        <w:tc>
          <w:tcPr>
            <w:tcW w:w="719" w:type="pct"/>
            <w:shd w:val="clear" w:color="auto" w:fill="auto"/>
            <w:noWrap/>
            <w:tcMar>
              <w:top w:w="15" w:type="dxa"/>
              <w:left w:w="15" w:type="dxa"/>
              <w:bottom w:w="0" w:type="dxa"/>
              <w:right w:w="15" w:type="dxa"/>
            </w:tcMar>
            <w:vAlign w:val="bottom"/>
            <w:hideMark/>
          </w:tcPr>
          <w:p w14:paraId="58CEBA20"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-0.034</w:t>
            </w:r>
          </w:p>
        </w:tc>
        <w:tc>
          <w:tcPr>
            <w:tcW w:w="1134" w:type="pct"/>
            <w:shd w:val="clear" w:color="auto" w:fill="auto"/>
            <w:noWrap/>
            <w:tcMar>
              <w:top w:w="15" w:type="dxa"/>
              <w:left w:w="15" w:type="dxa"/>
              <w:bottom w:w="0" w:type="dxa"/>
              <w:right w:w="15" w:type="dxa"/>
            </w:tcMar>
            <w:vAlign w:val="bottom"/>
            <w:hideMark/>
          </w:tcPr>
          <w:p w14:paraId="0DC75570"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0.116</w:t>
            </w:r>
          </w:p>
        </w:tc>
      </w:tr>
      <w:tr w:rsidR="006D2289" w:rsidRPr="00DE565B" w14:paraId="0863A47D" w14:textId="77777777" w:rsidTr="006D2289">
        <w:trPr>
          <w:divId w:val="1688941778"/>
          <w:trHeight w:val="300"/>
        </w:trPr>
        <w:tc>
          <w:tcPr>
            <w:tcW w:w="1303" w:type="pct"/>
            <w:shd w:val="clear" w:color="auto" w:fill="auto"/>
            <w:noWrap/>
            <w:tcMar>
              <w:top w:w="15" w:type="dxa"/>
              <w:left w:w="15" w:type="dxa"/>
              <w:bottom w:w="0" w:type="dxa"/>
              <w:right w:w="15" w:type="dxa"/>
            </w:tcMar>
            <w:vAlign w:val="bottom"/>
            <w:hideMark/>
          </w:tcPr>
          <w:p w14:paraId="3E006893" w14:textId="77777777" w:rsidR="00DE565B" w:rsidRPr="00DE565B" w:rsidRDefault="00DE565B" w:rsidP="00BA706A">
            <w:pPr>
              <w:spacing w:line="360" w:lineRule="auto"/>
              <w:rPr>
                <w:rFonts w:ascii="Helvetica" w:hAnsi="Helvetica" w:cs="Helvetica"/>
                <w:color w:val="000000"/>
              </w:rPr>
            </w:pPr>
            <w:r w:rsidRPr="00DE565B">
              <w:rPr>
                <w:rFonts w:ascii="Helvetica" w:hAnsi="Helvetica" w:cs="Helvetica"/>
                <w:color w:val="000000"/>
              </w:rPr>
              <w:t>Socioeconomic status</w:t>
            </w:r>
          </w:p>
        </w:tc>
        <w:tc>
          <w:tcPr>
            <w:tcW w:w="719" w:type="pct"/>
            <w:shd w:val="clear" w:color="auto" w:fill="auto"/>
            <w:noWrap/>
            <w:tcMar>
              <w:top w:w="15" w:type="dxa"/>
              <w:left w:w="15" w:type="dxa"/>
              <w:bottom w:w="0" w:type="dxa"/>
              <w:right w:w="15" w:type="dxa"/>
            </w:tcMar>
            <w:vAlign w:val="bottom"/>
            <w:hideMark/>
          </w:tcPr>
          <w:p w14:paraId="30B89A08"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-0.139</w:t>
            </w:r>
          </w:p>
        </w:tc>
        <w:tc>
          <w:tcPr>
            <w:tcW w:w="1125" w:type="pct"/>
            <w:shd w:val="clear" w:color="auto" w:fill="auto"/>
            <w:noWrap/>
            <w:tcMar>
              <w:top w:w="15" w:type="dxa"/>
              <w:left w:w="15" w:type="dxa"/>
              <w:bottom w:w="0" w:type="dxa"/>
              <w:right w:w="15" w:type="dxa"/>
            </w:tcMar>
            <w:vAlign w:val="bottom"/>
            <w:hideMark/>
          </w:tcPr>
          <w:p w14:paraId="34F9FB73"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1.546</w:t>
            </w:r>
          </w:p>
        </w:tc>
        <w:tc>
          <w:tcPr>
            <w:tcW w:w="719" w:type="pct"/>
            <w:shd w:val="clear" w:color="auto" w:fill="auto"/>
            <w:noWrap/>
            <w:tcMar>
              <w:top w:w="15" w:type="dxa"/>
              <w:left w:w="15" w:type="dxa"/>
              <w:bottom w:w="0" w:type="dxa"/>
              <w:right w:w="15" w:type="dxa"/>
            </w:tcMar>
            <w:vAlign w:val="bottom"/>
            <w:hideMark/>
          </w:tcPr>
          <w:p w14:paraId="75303CBF"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-0.545</w:t>
            </w:r>
          </w:p>
        </w:tc>
        <w:tc>
          <w:tcPr>
            <w:tcW w:w="1134" w:type="pct"/>
            <w:shd w:val="clear" w:color="auto" w:fill="auto"/>
            <w:noWrap/>
            <w:tcMar>
              <w:top w:w="15" w:type="dxa"/>
              <w:left w:w="15" w:type="dxa"/>
              <w:bottom w:w="0" w:type="dxa"/>
              <w:right w:w="15" w:type="dxa"/>
            </w:tcMar>
            <w:vAlign w:val="bottom"/>
            <w:hideMark/>
          </w:tcPr>
          <w:p w14:paraId="569760A6" w14:textId="77777777" w:rsidR="00DE565B" w:rsidRPr="00DE565B" w:rsidRDefault="00DE565B" w:rsidP="00BA706A">
            <w:pPr>
              <w:spacing w:line="360" w:lineRule="auto"/>
              <w:jc w:val="center"/>
              <w:rPr>
                <w:rFonts w:ascii="Helvetica" w:hAnsi="Helvetica" w:cs="Helvetica"/>
                <w:color w:val="000000"/>
              </w:rPr>
            </w:pPr>
            <w:r w:rsidRPr="00DE565B">
              <w:rPr>
                <w:rFonts w:ascii="Helvetica" w:hAnsi="Helvetica" w:cs="Helvetica"/>
                <w:color w:val="000000"/>
              </w:rPr>
              <w:t>1.724</w:t>
            </w:r>
          </w:p>
        </w:tc>
      </w:tr>
      <w:tr w:rsidR="006D2289" w:rsidRPr="00DE565B" w14:paraId="10E9F010" w14:textId="77777777" w:rsidTr="006D2289">
        <w:trPr>
          <w:divId w:val="1688941778"/>
          <w:trHeight w:val="300"/>
        </w:trPr>
        <w:tc>
          <w:tcPr>
            <w:tcW w:w="5000" w:type="pct"/>
            <w:gridSpan w:val="5"/>
            <w:tcBorders>
              <w:bottom w:val="single" w:sz="4" w:space="0" w:color="auto"/>
            </w:tcBorders>
            <w:shd w:val="clear" w:color="auto" w:fill="auto"/>
            <w:noWrap/>
            <w:tcMar>
              <w:top w:w="15" w:type="dxa"/>
              <w:left w:w="15" w:type="dxa"/>
              <w:bottom w:w="0" w:type="dxa"/>
              <w:right w:w="15" w:type="dxa"/>
            </w:tcMar>
            <w:vAlign w:val="bottom"/>
          </w:tcPr>
          <w:p w14:paraId="114B4D87" w14:textId="218860E9" w:rsidR="006D2289" w:rsidRPr="00DE565B" w:rsidRDefault="006D2289" w:rsidP="00BA706A">
            <w:pPr>
              <w:spacing w:line="360" w:lineRule="auto"/>
              <w:rPr>
                <w:rFonts w:ascii="Helvetica" w:hAnsi="Helvetica" w:cs="Helvetica"/>
                <w:color w:val="000000"/>
              </w:rPr>
            </w:pPr>
            <w:r w:rsidRPr="009F6929">
              <w:rPr>
                <w:rFonts w:ascii="Helvetica" w:hAnsi="Helvetica" w:cs="Helvetica"/>
                <w:b/>
                <w:bCs/>
                <w:color w:val="000000"/>
              </w:rPr>
              <w:t>Note</w:t>
            </w:r>
            <w:r>
              <w:rPr>
                <w:rFonts w:ascii="Helvetica" w:hAnsi="Helvetica" w:cs="Helvetica"/>
                <w:color w:val="000000"/>
              </w:rPr>
              <w:t xml:space="preserve">: </w:t>
            </w:r>
            <w:r w:rsidR="00AF665A">
              <w:rPr>
                <w:rFonts w:ascii="Helvetica" w:hAnsi="Helvetica" w:cs="Helvetica"/>
                <w:color w:val="000000"/>
              </w:rPr>
              <w:t>A h</w:t>
            </w:r>
            <w:r>
              <w:rPr>
                <w:rFonts w:ascii="Helvetica" w:hAnsi="Helvetica" w:cs="Helvetica"/>
                <w:color w:val="000000"/>
              </w:rPr>
              <w:t>igh positive percentage contribution suggest</w:t>
            </w:r>
            <w:r w:rsidR="00AF665A">
              <w:rPr>
                <w:rFonts w:ascii="Helvetica" w:hAnsi="Helvetica" w:cs="Helvetica"/>
                <w:color w:val="000000"/>
              </w:rPr>
              <w:t>s</w:t>
            </w:r>
            <w:r>
              <w:rPr>
                <w:rFonts w:ascii="Helvetica" w:hAnsi="Helvetica" w:cs="Helvetica"/>
                <w:color w:val="000000"/>
              </w:rPr>
              <w:t xml:space="preserve"> that the corresponding variable increases socioeconomic inequality</w:t>
            </w:r>
            <w:r w:rsidR="00AF665A">
              <w:rPr>
                <w:rFonts w:ascii="Helvetica" w:hAnsi="Helvetica" w:cs="Helvetica"/>
                <w:color w:val="000000"/>
              </w:rPr>
              <w:t>; CI: Concentration Index.</w:t>
            </w:r>
          </w:p>
        </w:tc>
      </w:tr>
    </w:tbl>
    <w:p w14:paraId="20280B96" w14:textId="77777777" w:rsidR="00C22170" w:rsidRDefault="00C22170" w:rsidP="0094466E">
      <w:pPr>
        <w:keepNext/>
        <w:keepLines/>
        <w:spacing w:before="40" w:line="480" w:lineRule="auto"/>
        <w:outlineLvl w:val="1"/>
        <w:rPr>
          <w:rFonts w:ascii="Helvetica" w:eastAsia="MS Gothic" w:hAnsi="Helvetica"/>
          <w:b/>
          <w:sz w:val="32"/>
          <w:szCs w:val="26"/>
          <w:lang w:val="en-GB"/>
        </w:rPr>
        <w:sectPr w:rsidR="00C22170" w:rsidSect="0060384B">
          <w:type w:val="continuous"/>
          <w:pgSz w:w="16840" w:h="11900" w:orient="landscape"/>
          <w:pgMar w:top="1797" w:right="1440" w:bottom="1797" w:left="1440" w:header="709" w:footer="709" w:gutter="0"/>
          <w:cols w:space="708"/>
          <w:docGrid w:linePitch="360"/>
        </w:sectPr>
      </w:pPr>
    </w:p>
    <w:p w14:paraId="7332C963" w14:textId="77777777" w:rsidR="003C12F4" w:rsidRPr="003C12F4" w:rsidRDefault="003C12F4" w:rsidP="003C12F4">
      <w:pPr>
        <w:keepNext/>
        <w:keepLines/>
        <w:spacing w:before="240" w:line="480" w:lineRule="auto"/>
        <w:outlineLvl w:val="0"/>
        <w:rPr>
          <w:rFonts w:ascii="Helvetica" w:eastAsia="MS Gothic" w:hAnsi="Helvetica"/>
          <w:b/>
          <w:sz w:val="36"/>
          <w:szCs w:val="32"/>
          <w:lang w:val="en-GB"/>
        </w:rPr>
      </w:pPr>
      <w:r w:rsidRPr="003C12F4">
        <w:rPr>
          <w:rFonts w:ascii="Helvetica" w:eastAsia="MS Gothic" w:hAnsi="Helvetica"/>
          <w:b/>
          <w:sz w:val="36"/>
          <w:szCs w:val="32"/>
          <w:lang w:val="en-GB"/>
        </w:rPr>
        <w:lastRenderedPageBreak/>
        <w:t>Discussion</w:t>
      </w:r>
    </w:p>
    <w:p w14:paraId="7E64D492" w14:textId="072A2D68" w:rsidR="003C12F4" w:rsidRPr="003C12F4" w:rsidRDefault="00B51A78" w:rsidP="003C12F4">
      <w:pPr>
        <w:spacing w:line="480" w:lineRule="auto"/>
        <w:ind w:firstLine="720"/>
        <w:rPr>
          <w:rFonts w:ascii="Helvetica" w:eastAsia="MS Mincho" w:hAnsi="Helvetica" w:cs="Helvetica"/>
          <w:lang w:val="en-GB"/>
        </w:rPr>
      </w:pPr>
      <w:r>
        <w:rPr>
          <w:rFonts w:ascii="Helvetica" w:eastAsia="MS Mincho" w:hAnsi="Helvetica" w:cs="Helvetica"/>
          <w:lang w:val="en-GB"/>
        </w:rPr>
        <w:t xml:space="preserve">The main objective of this research was to examine </w:t>
      </w:r>
      <w:r w:rsidR="003C12F4" w:rsidRPr="003C12F4">
        <w:rPr>
          <w:rFonts w:ascii="Helvetica" w:eastAsia="MS Mincho" w:hAnsi="Helvetica" w:cs="Helvetica"/>
          <w:lang w:val="en-GB"/>
        </w:rPr>
        <w:t xml:space="preserve">the trends of socioeconomic disparities in child malnutrition in Kenya using data obtained from the DHS. Malnutrition tends to exhibit substantial and hefty variations across different socioeconomic groups ranging from the poorest to the richest </w:t>
      </w:r>
      <w:r w:rsidR="003C12F4"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{"citationItems":[{"id":"ITEM-1","itemData":{"DOI":"10.1186/1475-9276-5-9","ISSN":"14759276","abstract":"Objectives: To document and compare the magnitude of inequities in child malnutrition across urban and rural areas, and to investigate the extent to which within-urban disparities in child malnutrition are accounted for by the characteristics of communities, households and individuals. Methods: The most recent data sets available from the Demographic and Health Surveys (DHS) of 15 countries in sub-Saharan Africa (SSA) are used. The selection criteria were set to ensure that the number of countries, their geographical spread across Western/Central and Eastern/Southern Africa, and their socioeconomic diversities, constitute a good yardstick for the region and allow us to draw some generalizations. A household wealth index is constructed in each country and area (urban, rural), and the odds ratio between its uppermost and lowermost category, derived from multilevel logistic models, is used as a measure of socioeconomic inequalities. Control variables include mother's and father's education, community socioeconomic status (SES) designed to represent the broad socio-economic ecology of the neighborhoods in which families live, and relevant mother- and child-level covariates. Results: Across countries in SSA, though socioeconomic inequalities in stunting do exist in both urban and rural areas, they are significantly larger in urban areas. Intra-urban differences in child malnutrition are larger than overall urban-rural differentials in child malnutrition, and there seem to be no visible relationships between within-urban inequities in child health on the one hand, and urban population growth, urban malnutrition, or overall rural-urban differentials in malnutrition, on the other. Finally, maternal and father's education, community SES and other measurable covariates at the mother and child levels only explain a slight part of the within-urban differences in child malnutrition. Conclusion: The urban advantage in health masks enormous disparities between the poor and the non-poor in urban areas of SSA. Specific policies geared at preferentially improving the health and nutrition of the urban poor should be implemented, so that while targeting the best attainable average level of health, reducing gaps between population groups is also on target. To successfully monitor the gaps between urban poor and non-poor, existing data collection programs such as the DHS and other nationally representative surveys should be re-designed to capture the changing patterns of the…","author":[{"dropping-particle":"","family":"Fotso","given":"Jean Christophe","non-dropping-particle":"","parse-names":false,"suffix":""}],"container-title":"International Journal for Equity in Health","id":"ITEM-1","issued":{"date-parts":[["2006"]]},"title":"Child health inequities in developing countries: Differences across urban and rural areas","type":"article-journal","volume":"5"},"uris":["http://www.mendeley.com/documents/?uuid=de31042c-c83c-4515-b5df-8124b56396ca"]},{"id":"ITEM-2","itemData":{"DOI":"10.3402/gha.v9.29263","ISSN":"16549880","PMID":"26950558","abstract":"Background: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Action","id":"ITEM-2","issue":"1","issued":{"date-parts":[["2016"]]},"title":"Trends in socioeconomic inequalities in child malnutrition in Vietnam: Findings from the Multiple Indicator Cluster Surveys, 2000-2011","type":"article-journal","volume":"9"},"uris":["http://www.mendeley.com/documents/?uuid=baf2d477-3dbf-4fc6-a9a5-7ca2ce3a65c8"]}],"mendeley":{"formattedCitation":"[15,65]","plainTextFormattedCitation":"[15,65]","previouslyFormattedCitation":"[15,65]"},"properties":{"noteIndex":0},"schema":"https://github.com/citation-style-language/schema/raw/master/csl-citation.json"}</w:instrText>
      </w:r>
      <w:r w:rsidR="003C12F4"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[15,65]</w:t>
      </w:r>
      <w:r w:rsidR="003C12F4" w:rsidRPr="003C12F4">
        <w:rPr>
          <w:rFonts w:ascii="Helvetica" w:eastAsia="MS Mincho" w:hAnsi="Helvetica" w:cs="Helvetica"/>
          <w:lang w:val="en-GB"/>
        </w:rPr>
        <w:fldChar w:fldCharType="end"/>
      </w:r>
      <w:r w:rsidR="003C12F4" w:rsidRPr="003C12F4">
        <w:rPr>
          <w:rFonts w:ascii="Helvetica" w:eastAsia="MS Mincho" w:hAnsi="Helvetica" w:cs="Helvetica"/>
          <w:lang w:val="en-GB"/>
        </w:rPr>
        <w:t xml:space="preserve">. We have employed standard statistical procedures of understanding inequalities in health variables to examine the trends of socioeconomic disparities in malnutrition in children below the age of five years. </w:t>
      </w:r>
      <w:r w:rsidR="00605D25">
        <w:rPr>
          <w:rFonts w:ascii="Helvetica" w:eastAsia="MS Mincho" w:hAnsi="Helvetica" w:cs="Helvetica"/>
          <w:lang w:val="en-GB"/>
        </w:rPr>
        <w:t xml:space="preserve">We </w:t>
      </w:r>
      <w:r w:rsidR="003C12F4" w:rsidRPr="003C12F4">
        <w:rPr>
          <w:rFonts w:ascii="Helvetica" w:eastAsia="MS Mincho" w:hAnsi="Helvetica" w:cs="Helvetica"/>
          <w:lang w:val="en-GB"/>
        </w:rPr>
        <w:t>also examined the determinants of child malnutrition and employed decompositions to examine the contributions of the</w:t>
      </w:r>
      <w:r w:rsidR="00601A42">
        <w:rPr>
          <w:rFonts w:ascii="Helvetica" w:eastAsia="MS Mincho" w:hAnsi="Helvetica" w:cs="Helvetica"/>
          <w:lang w:val="en-GB"/>
        </w:rPr>
        <w:t xml:space="preserve"> significant</w:t>
      </w:r>
      <w:r w:rsidR="003C12F4" w:rsidRPr="003C12F4">
        <w:rPr>
          <w:rFonts w:ascii="Helvetica" w:eastAsia="MS Mincho" w:hAnsi="Helvetica" w:cs="Helvetica"/>
          <w:lang w:val="en-GB"/>
        </w:rPr>
        <w:t xml:space="preserve"> determinants to socioeconomic disparities observed between 2003 and 2014.</w:t>
      </w:r>
    </w:p>
    <w:p w14:paraId="69F5A28C" w14:textId="00E1EFE1" w:rsidR="001E4019" w:rsidRDefault="004E52B4" w:rsidP="001E4019">
      <w:pPr>
        <w:spacing w:line="480" w:lineRule="auto"/>
        <w:ind w:firstLine="720"/>
        <w:rPr>
          <w:rFonts w:ascii="Helvetica" w:eastAsia="MS Mincho" w:hAnsi="Helvetica" w:cs="Helvetica"/>
          <w:lang w:val="en-GB"/>
        </w:rPr>
      </w:pPr>
      <w:r>
        <w:rPr>
          <w:rFonts w:ascii="Helvetica" w:eastAsia="MS Mincho" w:hAnsi="Helvetica" w:cs="Helvetica"/>
          <w:lang w:val="en-GB"/>
        </w:rPr>
        <w:t xml:space="preserve">We examined </w:t>
      </w:r>
      <w:r w:rsidR="003C12F4" w:rsidRPr="003C12F4">
        <w:rPr>
          <w:rFonts w:ascii="Helvetica" w:eastAsia="MS Mincho" w:hAnsi="Helvetica" w:cs="Helvetica"/>
          <w:lang w:val="en-GB"/>
        </w:rPr>
        <w:t>the prevalence of child malnutrition by socioeconomic status and found that between 2003 and 2014, the proportions of child malnutrition decr</w:t>
      </w:r>
      <w:r w:rsidR="003C782F">
        <w:rPr>
          <w:rFonts w:ascii="Helvetica" w:eastAsia="MS Mincho" w:hAnsi="Helvetica" w:cs="Helvetica"/>
          <w:lang w:val="en-GB"/>
        </w:rPr>
        <w:t>eased</w:t>
      </w:r>
      <w:r w:rsidR="003C12F4" w:rsidRPr="003C12F4">
        <w:rPr>
          <w:rFonts w:ascii="Helvetica" w:eastAsia="MS Mincho" w:hAnsi="Helvetica" w:cs="Helvetica"/>
          <w:lang w:val="en-GB"/>
        </w:rPr>
        <w:t xml:space="preserve"> significantly</w:t>
      </w:r>
      <w:r w:rsidR="00B268FD">
        <w:rPr>
          <w:rFonts w:ascii="Helvetica" w:eastAsia="MS Mincho" w:hAnsi="Helvetica" w:cs="Helvetica"/>
          <w:lang w:val="en-GB"/>
        </w:rPr>
        <w:t xml:space="preserve"> for all socioeconomic groups</w:t>
      </w:r>
      <w:r w:rsidR="003C12F4" w:rsidRPr="003C12F4">
        <w:rPr>
          <w:rFonts w:ascii="Helvetica" w:eastAsia="MS Mincho" w:hAnsi="Helvetica" w:cs="Helvetica"/>
          <w:lang w:val="en-GB"/>
        </w:rPr>
        <w:t xml:space="preserve">. </w:t>
      </w:r>
      <w:r w:rsidR="00720D07">
        <w:rPr>
          <w:rFonts w:ascii="Helvetica" w:eastAsia="MS Mincho" w:hAnsi="Helvetica" w:cs="Helvetica"/>
          <w:lang w:val="en-GB"/>
        </w:rPr>
        <w:t xml:space="preserve">The decreases in the overall percentage proportions </w:t>
      </w:r>
      <w:r w:rsidR="00824EBB">
        <w:rPr>
          <w:rFonts w:ascii="Helvetica" w:eastAsia="MS Mincho" w:hAnsi="Helvetica" w:cs="Helvetica"/>
          <w:lang w:val="en-GB"/>
        </w:rPr>
        <w:t xml:space="preserve">of </w:t>
      </w:r>
      <w:r w:rsidR="00720D07">
        <w:rPr>
          <w:rFonts w:ascii="Helvetica" w:eastAsia="MS Mincho" w:hAnsi="Helvetica" w:cs="Helvetica"/>
          <w:lang w:val="en-GB"/>
        </w:rPr>
        <w:t xml:space="preserve">all child malnutrition indicators between 2003 and 2014 can be argued </w:t>
      </w:r>
      <w:r w:rsidR="00824EBB">
        <w:rPr>
          <w:rFonts w:ascii="Helvetica" w:eastAsia="MS Mincho" w:hAnsi="Helvetica" w:cs="Helvetica"/>
          <w:lang w:val="en-GB"/>
        </w:rPr>
        <w:t>to be</w:t>
      </w:r>
      <w:r w:rsidR="001E4019">
        <w:rPr>
          <w:rFonts w:ascii="Helvetica" w:eastAsia="MS Mincho" w:hAnsi="Helvetica" w:cs="Helvetica"/>
          <w:lang w:val="en-GB"/>
        </w:rPr>
        <w:t>, perhaps,</w:t>
      </w:r>
      <w:r w:rsidR="00824EBB">
        <w:rPr>
          <w:rFonts w:ascii="Helvetica" w:eastAsia="MS Mincho" w:hAnsi="Helvetica" w:cs="Helvetica"/>
          <w:lang w:val="en-GB"/>
        </w:rPr>
        <w:t xml:space="preserve"> the result of subtle improvements in household food security, </w:t>
      </w:r>
      <w:r w:rsidR="006B46CB">
        <w:rPr>
          <w:rFonts w:ascii="Helvetica" w:eastAsia="MS Mincho" w:hAnsi="Helvetica" w:cs="Helvetica"/>
          <w:lang w:val="en-GB"/>
        </w:rPr>
        <w:t xml:space="preserve">care quality, and household environments, </w:t>
      </w:r>
      <w:r w:rsidR="00F33461">
        <w:rPr>
          <w:rFonts w:ascii="Helvetica" w:eastAsia="MS Mincho" w:hAnsi="Helvetica" w:cs="Helvetica"/>
          <w:lang w:val="en-GB"/>
        </w:rPr>
        <w:t>factors wh</w:t>
      </w:r>
      <w:r w:rsidR="00D81135">
        <w:rPr>
          <w:rFonts w:ascii="Helvetica" w:eastAsia="MS Mincho" w:hAnsi="Helvetica" w:cs="Helvetica"/>
          <w:lang w:val="en-GB"/>
        </w:rPr>
        <w:t xml:space="preserve">ich </w:t>
      </w:r>
      <w:r w:rsidR="00B3563A">
        <w:rPr>
          <w:rFonts w:ascii="Helvetica" w:eastAsia="MS Mincho" w:hAnsi="Helvetica" w:cs="Helvetica"/>
          <w:lang w:val="en-GB"/>
        </w:rPr>
        <w:t xml:space="preserve">(in their absence) have been reported as </w:t>
      </w:r>
      <w:r w:rsidR="006B46CB">
        <w:rPr>
          <w:rFonts w:ascii="Helvetica" w:eastAsia="MS Mincho" w:hAnsi="Helvetica" w:cs="Helvetica"/>
          <w:lang w:val="en-GB"/>
        </w:rPr>
        <w:t xml:space="preserve">major causes of child malnutrition </w:t>
      </w:r>
      <w:r w:rsidR="001E4019">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{"citationItems":[{"id":"ITEM-1","itemData":{"DOI":"10.1186/s12887-015-0496-3","ISSN":"14712431","PMID":"26586172","abstract":"Background: Malnutrition is a major cause of child morbidity and mortality. There are several interventions to prevent the condition but it is unclear how well they are taken up by both malnourished and well nourished children and their mothers and the extent to which this is influenced by socio-economic factors. We examined socio-economic factors, health outcomes and the uptake of interventions to prevent malnutrition by mothers of malnourished and well-nourished in under-fives attending Princess Marie Louise Children's Hospital (PML). Methods: An unmatched case control study of malnourished and well-nourished children and their mothers was conducted at PML, the largest facility for managing malnutrition in Ghanaian children. Malnourished children with moderate and severe acute malnutrition were recruited and compared with a group of well-nourished children attending the hospital. Weight-for-height was used to classify nutritional status. Record forms and a semi-structured questionnaire were used for data collection, which was analysed with Stata 11.0 software. Results: In all, 182 malnourished and 189 well-nourished children and their mothers/carers participated in the study. Children aged 6-12 months old formed more than half of the malnourished children. The socio-demographic factors associated with malnutrition in the multivariate analysis were age ≤24 months and a monthly family income of ≤200 GH Cedis. Whereas among the health outcomes, low birth weight, an episode of diarrhoea and the presence of developmental delay were associated with malnutrition. Among the interventions, inadequate antenatal visits, faltering growth and not de-worming one's child were associated with malnutrition in the multivariate analysis. Immunisation and Vitamin A supplementation were not associated with malnutrition. Missed opportunities for intervention were encountered. Conclusion: Poverty remains an important underlying cause of malnutrition in children attending Princess Marie Louise Children's Hospital. Specific and targeted interventions are needed to address this and must include efforts to prevent low birthweight and diarrhoea, and reduce health inequalities. Regular antenatal clinic attendance, de-worming of children and growth monitoring should also be encouraged. However, further studies are needed on the timing and use of information on growth faltering to prevent severe forms of malnutrition.","author":[{"dropping-particle":"","family":"Tette","given":"Edem M.A.","non-dropping-particle":"","parse-names":false,"suffix":""},{"dropping-particle":"","family":"Sifah","given":"Eric K.","non-dropping-particle":"","parse-names":false,"suffix":""},{"dropping-particle":"","family":"Nartey","given":"Edmund T.","non-dropping-particle":"","parse-names":false,"suffix":""}],"container-title":"BMC Pediatrics","id":"ITEM-1","issue":"1","issued":{"date-parts":[["2015"]]},"title":"Factors affecting malnutrition in children and the uptake of interventions to prevent the condition","type":"article-journal","volume":"15"},"uris":["http://www.mendeley.com/documents/?uuid=c27209d3-1b05-4837-9201-73e1f0fc09a7"]}],"mendeley":{"formattedCitation":"[66]","plainTextFormattedCitation":"[66]","previouslyFormattedCitation":"[66]"},"properties":{"noteIndex":0},"schema":"https://github.com/citation-style-language/schema/raw/master/csl-citation.json"}</w:instrText>
      </w:r>
      <w:r w:rsidR="001E4019">
        <w:rPr>
          <w:rFonts w:ascii="Helvetica" w:eastAsia="MS Mincho" w:hAnsi="Helvetica" w:cs="Helvetica"/>
          <w:lang w:val="en-GB"/>
        </w:rPr>
        <w:fldChar w:fldCharType="separate"/>
      </w:r>
      <w:r w:rsidR="00921649" w:rsidRPr="00921649">
        <w:rPr>
          <w:rFonts w:ascii="Helvetica" w:eastAsia="MS Mincho" w:hAnsi="Helvetica" w:cs="Helvetica"/>
          <w:noProof/>
          <w:lang w:val="en-GB"/>
        </w:rPr>
        <w:t>[66]</w:t>
      </w:r>
      <w:r w:rsidR="001E4019">
        <w:rPr>
          <w:rFonts w:ascii="Helvetica" w:eastAsia="MS Mincho" w:hAnsi="Helvetica" w:cs="Helvetica"/>
          <w:lang w:val="en-GB"/>
        </w:rPr>
        <w:fldChar w:fldCharType="end"/>
      </w:r>
      <w:r w:rsidR="001E4019">
        <w:rPr>
          <w:rFonts w:ascii="Helvetica" w:eastAsia="MS Mincho" w:hAnsi="Helvetica" w:cs="Helvetica"/>
          <w:lang w:val="en-GB"/>
        </w:rPr>
        <w:t>.</w:t>
      </w:r>
    </w:p>
    <w:p w14:paraId="69689A1B" w14:textId="46F681F2" w:rsidR="006F1FDE" w:rsidRDefault="003C12F4" w:rsidP="006F1FDE">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Stunting recorded the highest percentage decrease in the proportions recorded across all socioeconomic groups whereas wasting recorded the least percentage decrease. </w:t>
      </w:r>
      <w:r w:rsidR="009D5C51">
        <w:rPr>
          <w:rFonts w:ascii="Helvetica" w:eastAsia="MS Mincho" w:hAnsi="Helvetica" w:cs="Helvetica"/>
          <w:lang w:val="en-GB"/>
        </w:rPr>
        <w:t>In a similar study investigating the trends of child undernutrition in Kenya, it was found that</w:t>
      </w:r>
      <w:r w:rsidR="003C782F">
        <w:rPr>
          <w:rFonts w:ascii="Helvetica" w:eastAsia="MS Mincho" w:hAnsi="Helvetica" w:cs="Helvetica"/>
          <w:lang w:val="en-GB"/>
        </w:rPr>
        <w:t>,</w:t>
      </w:r>
      <w:r w:rsidR="009D5C51">
        <w:rPr>
          <w:rFonts w:ascii="Helvetica" w:eastAsia="MS Mincho" w:hAnsi="Helvetica" w:cs="Helvetica"/>
          <w:lang w:val="en-GB"/>
        </w:rPr>
        <w:t xml:space="preserve"> unlike </w:t>
      </w:r>
      <w:r w:rsidR="006F1FDE">
        <w:rPr>
          <w:rFonts w:ascii="Helvetica" w:eastAsia="MS Mincho" w:hAnsi="Helvetica" w:cs="Helvetica"/>
          <w:lang w:val="en-GB"/>
        </w:rPr>
        <w:t>underweight</w:t>
      </w:r>
      <w:r w:rsidR="009D5C51">
        <w:rPr>
          <w:rFonts w:ascii="Helvetica" w:eastAsia="MS Mincho" w:hAnsi="Helvetica" w:cs="Helvetica"/>
          <w:lang w:val="en-GB"/>
        </w:rPr>
        <w:t xml:space="preserve"> which had </w:t>
      </w:r>
      <w:r w:rsidR="009D5C51">
        <w:rPr>
          <w:rFonts w:ascii="Helvetica" w:eastAsia="MS Mincho" w:hAnsi="Helvetica" w:cs="Helvetica"/>
          <w:lang w:val="en-GB"/>
        </w:rPr>
        <w:lastRenderedPageBreak/>
        <w:t>significantly declined between 1993 and 2008–09</w:t>
      </w:r>
      <w:r w:rsidR="006F1FDE">
        <w:rPr>
          <w:rFonts w:ascii="Helvetica" w:eastAsia="MS Mincho" w:hAnsi="Helvetica" w:cs="Helvetica"/>
          <w:lang w:val="en-GB"/>
        </w:rPr>
        <w:t xml:space="preserve">, wasting remained essentially stagnant </w:t>
      </w:r>
      <w:r w:rsidR="006F1FDE">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{"citationItems":[{"id":"ITEM-1","itemData":{"DOI":"10.1186/1471-2431-14-5","ISSN":"14712431","PMID":"24410931","abstract":"Background: Research on trends in child undernutrition in Kenya has been hindered by the challenges of changing criteria for classifying undernutrition, and an emphasis in the literature on international comparisons of countries' situations. There has been little attention to within-country trend analyses. This paper presents child undernutrition trend analyses from 1993 to 2008-09, using the 2006 WHO criteria for undernutrition. The analyses are decomposed by child's sex and age, and by maternal education level, household Wealth Index, and province, to reveal any departures from the overall national trends.Methods: The study uses the Kenya Demographic and Health Survey data collected from women aged 15-49 years and children aged 0-35 months in 1993, 1998, 2003 and 2008-09. Logistic regression was used to test trends.Results: The prevalence of wasting for boys and girls combined remained stable at the national level but declined significantly among girls aged 0-35 months (p &lt; 0.05). While stunting prevalence remained stagnant generally, the trend for boys aged 0-35 months significantly decreased and that for girls aged 12-23 months significantly increased (p &lt; 0.05). The pattern for underweight in most socio-demographic groups showed a decline.Conclusion: The national trends in childhood undernutrition in Kenya showed significant declines in underweight while trends in wasting and stunting were stagnant. Analyses disaggregated by demographic and socio-economic segments revealed some significant departures from these overall trends, some improving and some worsening. These findings support the importance of conducting trend analyses at detailed levels within countries, to inform the development of better-targeted childcare and feeding interventions. © 2014 Matanda et al.; licensee BioMed Central Ltd.","author":[{"dropping-particle":"","family":"Matanda","given":"Dennis J.","non-dropping-particle":"","parse-names":false,"suffix":""},{"dropping-particle":"","family":"Mittelmark","given":"Maurice B.","non-dropping-particle":"","parse-names":false,"suffix":""},{"dropping-particle":"","family":"Kigaru","given":"Dorcus Mbithe D.","non-dropping-particle":"","parse-names":false,"suffix":""}],"container-title":"BMC Pediatrics","id":"ITEM-1","issue":"1","issued":{"date-parts":[["2014"]]},"title":"Child undernutrition in Kenya: Trend analyses from 1993 to 2008-09","type":"article-journal","volume":"14"},"uris":["http://www.mendeley.com/documents/?uuid=89d044f0-de9f-4e82-b2f6-e4d671578b28"]}],"mendeley":{"formattedCitation":"[67]","plainTextFormattedCitation":"[67]","previouslyFormattedCitation":"[67]"},"properties":{"noteIndex":0},"schema":"https://github.com/citation-style-language/schema/raw/master/csl-citation.json"}</w:instrText>
      </w:r>
      <w:r w:rsidR="006F1FDE">
        <w:rPr>
          <w:rFonts w:ascii="Helvetica" w:eastAsia="MS Mincho" w:hAnsi="Helvetica" w:cs="Helvetica"/>
          <w:lang w:val="en-GB"/>
        </w:rPr>
        <w:fldChar w:fldCharType="separate"/>
      </w:r>
      <w:r w:rsidR="00921649" w:rsidRPr="00921649">
        <w:rPr>
          <w:rFonts w:ascii="Helvetica" w:eastAsia="MS Mincho" w:hAnsi="Helvetica" w:cs="Helvetica"/>
          <w:noProof/>
          <w:lang w:val="en-GB"/>
        </w:rPr>
        <w:t>[67]</w:t>
      </w:r>
      <w:r w:rsidR="006F1FDE">
        <w:rPr>
          <w:rFonts w:ascii="Helvetica" w:eastAsia="MS Mincho" w:hAnsi="Helvetica" w:cs="Helvetica"/>
          <w:lang w:val="en-GB"/>
        </w:rPr>
        <w:fldChar w:fldCharType="end"/>
      </w:r>
      <w:r w:rsidR="006F1FDE">
        <w:rPr>
          <w:rFonts w:ascii="Helvetica" w:eastAsia="MS Mincho" w:hAnsi="Helvetica" w:cs="Helvetica"/>
          <w:lang w:val="en-GB"/>
        </w:rPr>
        <w:t xml:space="preserve">. </w:t>
      </w:r>
    </w:p>
    <w:p w14:paraId="70FF0F45" w14:textId="701F27C2" w:rsidR="000B42E8" w:rsidRDefault="003C12F4" w:rsidP="000B42E8">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The prevalence of child malnutrition was higher in children from impoverished households and reduced substantially as the socioeconomic status of the household improved from the poorest to the richest household. These patterns were the same across all indicators of malnutrition, that is, stunting, underweight, and wasting. </w:t>
      </w:r>
      <w:r w:rsidR="00474BCB">
        <w:rPr>
          <w:rFonts w:ascii="Helvetica" w:eastAsia="MS Mincho" w:hAnsi="Helvetica" w:cs="Helvetica"/>
          <w:lang w:val="en-GB"/>
        </w:rPr>
        <w:t>The improvements in nutrition status from the poor to the rich socioeconomic groups can be explained to be a result of increments and improvements in purchasing power</w:t>
      </w:r>
      <w:r w:rsidR="00114381">
        <w:rPr>
          <w:rFonts w:ascii="Helvetica" w:eastAsia="MS Mincho" w:hAnsi="Helvetica" w:cs="Helvetica"/>
          <w:lang w:val="en-GB"/>
        </w:rPr>
        <w:t xml:space="preserve"> as well as access to food and quality healthcare</w:t>
      </w:r>
      <w:r w:rsidR="003C782F">
        <w:rPr>
          <w:rFonts w:ascii="Helvetica" w:eastAsia="MS Mincho" w:hAnsi="Helvetica" w:cs="Helvetica"/>
          <w:lang w:val="en-GB"/>
        </w:rPr>
        <w:t xml:space="preserve"> </w:t>
      </w:r>
      <w:r w:rsidR="003C782F">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{"citationItems":[{"id":"ITEM-1","itemData":{"DOI":"10.1186/1471-2431-12-80","ISSN":"14712431","PMID":"22721431","abstract":"Background: Malnutrition continues to be a critical public health problem in sub-Saharan Africa. For example, in East Africa, 48 % of children under-five are stunted while 36 % are underweight. Poor health and poor nutrition are now more a characteristic of children living in the urban areas than of children in the rural areas. This is because the protective mechanism offered by the urban advantage in the past; that is, the health benefits that historically accrued to residents of cities as compared to residents in rural settings is being eroded due to increasing proportion of urban residents living in slum settings. This study sought to determine effect of mother's education on child nutritional status of children living in slum settings.Methods: Data are from a maternal and child health project nested within the Nairobi Urban Health and Demographic Surveillance System (NUHDSS). The study involves 5156 children aged 0-42 months. Data on nutritional status used were collected between October 2009 and January 2010. We used binomial and multiple logistic regression to estimate the effect of education in the univariable and multivariable models respectively.Results: Results show that close to 40 % of children in the study are stunted. Maternal education is a strong predictor of child stunting with some minimal attenuation of the association by other factors at maternal, household and community level. Other factors including at child level: child birth weight and gender; maternal level: marital status, parity, pregnancy intentions, and health seeking behaviour; and household level: social economic status are also independently significantly associated with stunting.Conclusion: Overall, mothers' education persists as a strong predictor of child's nutritional status in urban slum settings, even after controlling for other factors. Given that stunting is a strong predictor of human capital, emphasis on girl-child education may contribute to breaking the poverty cycle in urban poor settings. © 2012 Abuya et al.; licensee BioMed Central Ltd.","author":[{"dropping-particle":"","family":"Abuya","given":"Benta A.","non-dropping-particle":"","parse-names":false,"suffix":""},{"dropping-particle":"","family":"Ciera","given":"James","non-dropping-particle":"","parse-names":false,"suffix":""},{"dropping-particle":"","family":"Kimani-Murage","given":"Elizabeth","non-dropping-particle":"","parse-names":false,"suffix":""}],"container-title":"BMC Pediatrics","id":"ITEM-1","issued":{"date-parts":[["2012"]]},"title":"Effect of mother's education on child's nutritional status in the slums of Nairobi","type":"article-journal"},"uris":["http://www.mendeley.com/documents/?uuid=5e775adf-41f2-4931-ad0a-78ad2772a50d"]}],"mendeley":{"formattedCitation":"[68]","plainTextFormattedCitation":"[68]","previouslyFormattedCitation":"[68]"},"properties":{"noteIndex":0},"schema":"https://github.com/citation-style-language/schema/raw/master/csl-citation.json"}</w:instrText>
      </w:r>
      <w:r w:rsidR="003C782F">
        <w:rPr>
          <w:rFonts w:ascii="Helvetica" w:eastAsia="MS Mincho" w:hAnsi="Helvetica" w:cs="Helvetica"/>
          <w:lang w:val="en-GB"/>
        </w:rPr>
        <w:fldChar w:fldCharType="separate"/>
      </w:r>
      <w:r w:rsidR="00921649" w:rsidRPr="00921649">
        <w:rPr>
          <w:rFonts w:ascii="Helvetica" w:eastAsia="MS Mincho" w:hAnsi="Helvetica" w:cs="Helvetica"/>
          <w:noProof/>
          <w:lang w:val="en-GB"/>
        </w:rPr>
        <w:t>[68]</w:t>
      </w:r>
      <w:r w:rsidR="003C782F">
        <w:rPr>
          <w:rFonts w:ascii="Helvetica" w:eastAsia="MS Mincho" w:hAnsi="Helvetica" w:cs="Helvetica"/>
          <w:lang w:val="en-GB"/>
        </w:rPr>
        <w:fldChar w:fldCharType="end"/>
      </w:r>
      <w:r w:rsidR="00114381">
        <w:rPr>
          <w:rFonts w:ascii="Helvetica" w:eastAsia="MS Mincho" w:hAnsi="Helvetica" w:cs="Helvetica"/>
          <w:lang w:val="en-GB"/>
        </w:rPr>
        <w:t xml:space="preserve">. </w:t>
      </w:r>
    </w:p>
    <w:p w14:paraId="7D3BDDBF" w14:textId="08371758" w:rsidR="003C12F4" w:rsidRPr="003C12F4" w:rsidRDefault="003C12F4" w:rsidP="000B42E8">
      <w:pPr>
        <w:spacing w:line="480" w:lineRule="auto"/>
        <w:ind w:firstLine="720"/>
        <w:rPr>
          <w:rFonts w:ascii="Helvetica" w:eastAsia="MS Mincho" w:hAnsi="Helvetica" w:cs="Helvetica"/>
          <w:lang w:val="en-GB"/>
        </w:rPr>
      </w:pPr>
      <w:r w:rsidRPr="003C12F4">
        <w:rPr>
          <w:rFonts w:ascii="Helvetica" w:eastAsia="MS Mincho" w:hAnsi="Helvetica" w:cs="Helvetica"/>
          <w:lang w:val="en-GB"/>
        </w:rPr>
        <w:t>Additionally, concentration indices (in absolute values) between 2003 and 2014 for stunting and underweight significantly increased suggesting that the socioeconomic disparities in these malnutrition indicators worsened between these years. The CI for wasting, despite being observed to have reduced between 2003 and 2014 suggesting reductions in acute forms of undernutrition, there were no significant differences in the CIs between the two time periods. All the CIs were negative suggesting the disproportionate effect of socioeconomic disparities on child malnutrition</w:t>
      </w:r>
      <w:r w:rsidR="003C782F">
        <w:rPr>
          <w:rFonts w:ascii="Helvetica" w:eastAsia="MS Mincho" w:hAnsi="Helvetica" w:cs="Helvetica"/>
          <w:lang w:val="en-GB"/>
        </w:rPr>
        <w:t>,</w:t>
      </w:r>
      <w:r w:rsidRPr="003C12F4">
        <w:rPr>
          <w:rFonts w:ascii="Helvetica" w:eastAsia="MS Mincho" w:hAnsi="Helvetica" w:cs="Helvetica"/>
          <w:lang w:val="en-GB"/>
        </w:rPr>
        <w:t xml:space="preserve"> where children from poor economic backgrounds are relatively disadvantaged relative to children from the richest economic groups. </w:t>
      </w:r>
    </w:p>
    <w:p w14:paraId="7AD8A7E9" w14:textId="099EEE50" w:rsidR="002C195D"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The worsening socio-economic patterns in malnutrition in Kenya between 2003 and 2014 were also reported in a previous study in which a comparative investigation and analysis of socioeconomic inequalities in child stunting were investigated</w:t>
      </w:r>
      <w:r w:rsidR="003C782F">
        <w:rPr>
          <w:rFonts w:ascii="Helvetica" w:eastAsia="MS Mincho" w:hAnsi="Helvetica" w:cs="Helvetica"/>
          <w:lang w:val="en-GB"/>
        </w:rPr>
        <w:t>.</w:t>
      </w:r>
      <w:r w:rsidRPr="003C12F4">
        <w:rPr>
          <w:rFonts w:ascii="Helvetica" w:eastAsia="MS Mincho" w:hAnsi="Helvetica" w:cs="Helvetica"/>
          <w:lang w:val="en-GB"/>
        </w:rPr>
        <w:t xml:space="preserve"> In their paper, Jonah et al.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Health","id":"ITEM-1","issue":"1","issued":{"date-parts":[["2018"]]},"title":"A comparative analysis of socioeconomic inequities in stunting: A case of three middle-income African countries","type":"article-journal","volume":"76"},"uris":["http://www.mendeley.com/documents/?uuid=2a673f33-fc67-4faa-9ff9-279c8b129d36"]}],"mendeley":{"formattedCitation":"[17]","plainTextFormattedCitation":"[17]","previouslyFormattedCitation":"[17]"},"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[17]</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not</w:t>
      </w:r>
      <w:r w:rsidR="003C782F">
        <w:rPr>
          <w:rFonts w:ascii="Helvetica" w:eastAsia="MS Mincho" w:hAnsi="Helvetica" w:cs="Helvetica"/>
          <w:lang w:val="en-GB"/>
        </w:rPr>
        <w:t xml:space="preserve">iced that </w:t>
      </w:r>
      <w:r w:rsidRPr="003C12F4">
        <w:rPr>
          <w:rFonts w:ascii="Helvetica" w:eastAsia="MS Mincho" w:hAnsi="Helvetica" w:cs="Helvetica"/>
          <w:lang w:val="en-GB"/>
        </w:rPr>
        <w:lastRenderedPageBreak/>
        <w:t xml:space="preserve">inequalities in </w:t>
      </w:r>
      <w:r w:rsidR="003C782F">
        <w:rPr>
          <w:rFonts w:ascii="Helvetica" w:eastAsia="MS Mincho" w:hAnsi="Helvetica" w:cs="Helvetica"/>
          <w:lang w:val="en-GB"/>
        </w:rPr>
        <w:t xml:space="preserve">child </w:t>
      </w:r>
      <w:r w:rsidRPr="003C12F4">
        <w:rPr>
          <w:rFonts w:ascii="Helvetica" w:eastAsia="MS Mincho" w:hAnsi="Helvetica" w:cs="Helvetica"/>
          <w:lang w:val="en-GB"/>
        </w:rPr>
        <w:t xml:space="preserve">stunting appeared to have worsened in the year 2014 in comparison to previous years considered in their analysis. </w:t>
      </w:r>
      <w:r w:rsidR="00E449E1">
        <w:rPr>
          <w:rFonts w:ascii="Helvetica" w:eastAsia="MS Mincho" w:hAnsi="Helvetica" w:cs="Helvetica"/>
          <w:lang w:val="en-GB"/>
        </w:rPr>
        <w:t>T</w:t>
      </w:r>
      <w:r w:rsidR="00E449E1" w:rsidRPr="003C12F4">
        <w:rPr>
          <w:rFonts w:ascii="Helvetica" w:eastAsia="MS Mincho" w:hAnsi="Helvetica" w:cs="Helvetica"/>
          <w:lang w:val="en-GB"/>
        </w:rPr>
        <w:t xml:space="preserve">he socioeconomic disparities in malnutrition between poor and rich groups appear incessant </w:t>
      </w:r>
      <w:r w:rsidR="00E449E1">
        <w:rPr>
          <w:rFonts w:ascii="Helvetica" w:eastAsia="MS Mincho" w:hAnsi="Helvetica" w:cs="Helvetica"/>
          <w:lang w:val="en-GB"/>
        </w:rPr>
        <w:t xml:space="preserve">in Kenya, </w:t>
      </w:r>
      <w:proofErr w:type="gramStart"/>
      <w:r w:rsidR="00E449E1">
        <w:rPr>
          <w:rFonts w:ascii="Helvetica" w:eastAsia="MS Mincho" w:hAnsi="Helvetica" w:cs="Helvetica"/>
          <w:lang w:val="en-GB"/>
        </w:rPr>
        <w:t>despite the fact that</w:t>
      </w:r>
      <w:proofErr w:type="gramEnd"/>
      <w:r w:rsidR="00E449E1">
        <w:rPr>
          <w:rFonts w:ascii="Helvetica" w:eastAsia="MS Mincho" w:hAnsi="Helvetica" w:cs="Helvetica"/>
          <w:lang w:val="en-GB"/>
        </w:rPr>
        <w:t xml:space="preserve"> the country</w:t>
      </w:r>
      <w:r w:rsidRPr="003C12F4">
        <w:rPr>
          <w:rFonts w:ascii="Helvetica" w:eastAsia="MS Mincho" w:hAnsi="Helvetica" w:cs="Helvetica"/>
          <w:lang w:val="en-GB"/>
        </w:rPr>
        <w:t xml:space="preserve"> recorded subtle improvements in the economy between 2003 and 2014, </w:t>
      </w:r>
      <w:r w:rsidR="00E449E1">
        <w:rPr>
          <w:rFonts w:ascii="Helvetica" w:eastAsia="MS Mincho" w:hAnsi="Helvetica" w:cs="Helvetica"/>
          <w:lang w:val="en-GB"/>
        </w:rPr>
        <w:t xml:space="preserve">and </w:t>
      </w:r>
      <w:r w:rsidRPr="003C12F4">
        <w:rPr>
          <w:rFonts w:ascii="Helvetica" w:eastAsia="MS Mincho" w:hAnsi="Helvetica" w:cs="Helvetica"/>
          <w:lang w:val="en-GB"/>
        </w:rPr>
        <w:t>even graduating to a low middle-income country status</w:t>
      </w:r>
      <w:r w:rsidR="002C195D">
        <w:rPr>
          <w:rFonts w:ascii="Helvetica" w:eastAsia="MS Mincho" w:hAnsi="Helvetica" w:cs="Helvetica"/>
          <w:lang w:val="en-GB"/>
        </w:rPr>
        <w:t>.</w:t>
      </w:r>
    </w:p>
    <w:p w14:paraId="0DDDD370" w14:textId="63FE7EB8" w:rsidR="003C12F4" w:rsidRDefault="003C12F4" w:rsidP="005D7F7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On a different note, this </w:t>
      </w:r>
      <w:r w:rsidR="00E449E1">
        <w:rPr>
          <w:rFonts w:ascii="Helvetica" w:eastAsia="MS Mincho" w:hAnsi="Helvetica" w:cs="Helvetica"/>
          <w:lang w:val="en-GB"/>
        </w:rPr>
        <w:t>study</w:t>
      </w:r>
      <w:r w:rsidR="003C782F">
        <w:rPr>
          <w:rFonts w:ascii="Helvetica" w:eastAsia="MS Mincho" w:hAnsi="Helvetica" w:cs="Helvetica"/>
          <w:lang w:val="en-GB"/>
        </w:rPr>
        <w:t xml:space="preserve"> </w:t>
      </w:r>
      <w:r w:rsidRPr="003C12F4">
        <w:rPr>
          <w:rFonts w:ascii="Helvetica" w:eastAsia="MS Mincho" w:hAnsi="Helvetica" w:cs="Helvetica"/>
          <w:lang w:val="en-GB"/>
        </w:rPr>
        <w:t xml:space="preserve">found significant determinants of malnutrition characterized by three indicators to be </w:t>
      </w:r>
      <w:r w:rsidR="003D28FF">
        <w:rPr>
          <w:rFonts w:ascii="Helvetica" w:eastAsia="MS Mincho" w:hAnsi="Helvetica" w:cs="Helvetica"/>
          <w:lang w:val="en-GB"/>
        </w:rPr>
        <w:t xml:space="preserve">maternal education level </w:t>
      </w:r>
      <w:r w:rsidR="004E592C">
        <w:rPr>
          <w:rFonts w:ascii="Helvetica" w:eastAsia="MS Mincho" w:hAnsi="Helvetica" w:cs="Helvetica"/>
          <w:lang w:val="en-GB"/>
        </w:rPr>
        <w:t xml:space="preserve">and religion </w:t>
      </w:r>
      <w:r w:rsidR="003D28FF">
        <w:rPr>
          <w:rFonts w:ascii="Helvetica" w:eastAsia="MS Mincho" w:hAnsi="Helvetica" w:cs="Helvetica"/>
          <w:lang w:val="en-GB"/>
        </w:rPr>
        <w:t xml:space="preserve">for all malnutrition indicators, a </w:t>
      </w:r>
      <w:r w:rsidRPr="003C12F4">
        <w:rPr>
          <w:rFonts w:ascii="Helvetica" w:eastAsia="MS Mincho" w:hAnsi="Helvetica" w:cs="Helvetica"/>
          <w:lang w:val="en-GB"/>
        </w:rPr>
        <w:t xml:space="preserve">child’s age, </w:t>
      </w:r>
      <w:r w:rsidR="006E1E9C">
        <w:rPr>
          <w:rFonts w:ascii="Helvetica" w:eastAsia="MS Mincho" w:hAnsi="Helvetica" w:cs="Helvetica"/>
          <w:lang w:val="en-GB"/>
        </w:rPr>
        <w:t xml:space="preserve">birth order, </w:t>
      </w:r>
      <w:r w:rsidR="001977B7">
        <w:rPr>
          <w:rFonts w:ascii="Helvetica" w:eastAsia="MS Mincho" w:hAnsi="Helvetica" w:cs="Helvetica"/>
          <w:lang w:val="en-GB"/>
        </w:rPr>
        <w:t xml:space="preserve">and </w:t>
      </w:r>
      <w:r w:rsidR="00ED507A">
        <w:rPr>
          <w:rFonts w:ascii="Helvetica" w:eastAsia="MS Mincho" w:hAnsi="Helvetica" w:cs="Helvetica"/>
          <w:lang w:val="en-GB"/>
        </w:rPr>
        <w:t xml:space="preserve">a </w:t>
      </w:r>
      <w:r w:rsidR="006C39BC">
        <w:rPr>
          <w:rFonts w:ascii="Helvetica" w:eastAsia="MS Mincho" w:hAnsi="Helvetica" w:cs="Helvetica"/>
          <w:lang w:val="en-GB"/>
        </w:rPr>
        <w:t>household’s socio-economic status</w:t>
      </w:r>
      <w:r w:rsidR="001977B7">
        <w:rPr>
          <w:rFonts w:ascii="Helvetica" w:eastAsia="MS Mincho" w:hAnsi="Helvetica" w:cs="Helvetica"/>
          <w:lang w:val="en-GB"/>
        </w:rPr>
        <w:t xml:space="preserve"> </w:t>
      </w:r>
      <w:r w:rsidR="005C29B7">
        <w:rPr>
          <w:rFonts w:ascii="Helvetica" w:eastAsia="MS Mincho" w:hAnsi="Helvetica" w:cs="Helvetica"/>
          <w:lang w:val="en-GB"/>
        </w:rPr>
        <w:t xml:space="preserve">for both stunting and underweight, </w:t>
      </w:r>
      <w:r w:rsidR="00C94BD3">
        <w:rPr>
          <w:rFonts w:ascii="Helvetica" w:eastAsia="MS Mincho" w:hAnsi="Helvetica" w:cs="Helvetica"/>
          <w:lang w:val="en-GB"/>
        </w:rPr>
        <w:t>whereas</w:t>
      </w:r>
      <w:r w:rsidR="005C29B7">
        <w:rPr>
          <w:rFonts w:ascii="Helvetica" w:eastAsia="MS Mincho" w:hAnsi="Helvetica" w:cs="Helvetica"/>
          <w:lang w:val="en-GB"/>
        </w:rPr>
        <w:t xml:space="preserve"> </w:t>
      </w:r>
      <w:r w:rsidR="005C3798">
        <w:rPr>
          <w:rFonts w:ascii="Helvetica" w:eastAsia="MS Mincho" w:hAnsi="Helvetica" w:cs="Helvetica"/>
          <w:lang w:val="en-GB"/>
        </w:rPr>
        <w:t xml:space="preserve">a child’s region of residence </w:t>
      </w:r>
      <w:r w:rsidR="00C94BD3">
        <w:rPr>
          <w:rFonts w:ascii="Helvetica" w:eastAsia="MS Mincho" w:hAnsi="Helvetica" w:cs="Helvetica"/>
          <w:lang w:val="en-GB"/>
        </w:rPr>
        <w:t xml:space="preserve">was a significant determinant </w:t>
      </w:r>
      <w:r w:rsidR="00AF665A">
        <w:rPr>
          <w:rFonts w:ascii="Helvetica" w:eastAsia="MS Mincho" w:hAnsi="Helvetica" w:cs="Helvetica"/>
          <w:lang w:val="en-GB"/>
        </w:rPr>
        <w:t>of both</w:t>
      </w:r>
      <w:r w:rsidR="005C3798">
        <w:rPr>
          <w:rFonts w:ascii="Helvetica" w:eastAsia="MS Mincho" w:hAnsi="Helvetica" w:cs="Helvetica"/>
          <w:lang w:val="en-GB"/>
        </w:rPr>
        <w:t xml:space="preserve"> wasting and </w:t>
      </w:r>
      <w:r w:rsidR="00963CC2">
        <w:rPr>
          <w:rFonts w:ascii="Helvetica" w:eastAsia="MS Mincho" w:hAnsi="Helvetica" w:cs="Helvetica"/>
          <w:lang w:val="en-GB"/>
        </w:rPr>
        <w:t>underweight</w:t>
      </w:r>
      <w:r w:rsidR="00763DCE">
        <w:rPr>
          <w:rFonts w:ascii="Helvetica" w:eastAsia="MS Mincho" w:hAnsi="Helvetica" w:cs="Helvetica"/>
          <w:lang w:val="en-GB"/>
        </w:rPr>
        <w:t>. T</w:t>
      </w:r>
      <w:r w:rsidR="001977B7">
        <w:rPr>
          <w:rFonts w:ascii="Helvetica" w:eastAsia="MS Mincho" w:hAnsi="Helvetica" w:cs="Helvetica"/>
          <w:lang w:val="en-GB"/>
        </w:rPr>
        <w:t>he mother’s age at first birt</w:t>
      </w:r>
      <w:r w:rsidR="00763DCE">
        <w:rPr>
          <w:rFonts w:ascii="Helvetica" w:eastAsia="MS Mincho" w:hAnsi="Helvetica" w:cs="Helvetica"/>
          <w:lang w:val="en-GB"/>
        </w:rPr>
        <w:t>h was a</w:t>
      </w:r>
      <w:r w:rsidR="00BE57E5">
        <w:rPr>
          <w:rFonts w:ascii="Helvetica" w:eastAsia="MS Mincho" w:hAnsi="Helvetica" w:cs="Helvetica"/>
          <w:lang w:val="en-GB"/>
        </w:rPr>
        <w:t>lso found to be a</w:t>
      </w:r>
      <w:r w:rsidR="00763DCE">
        <w:rPr>
          <w:rFonts w:ascii="Helvetica" w:eastAsia="MS Mincho" w:hAnsi="Helvetica" w:cs="Helvetica"/>
          <w:lang w:val="en-GB"/>
        </w:rPr>
        <w:t xml:space="preserve"> substantial determinant</w:t>
      </w:r>
      <w:r w:rsidR="00BE57E5">
        <w:rPr>
          <w:rFonts w:ascii="Helvetica" w:eastAsia="MS Mincho" w:hAnsi="Helvetica" w:cs="Helvetica"/>
          <w:lang w:val="en-GB"/>
        </w:rPr>
        <w:t xml:space="preserve"> of underweight.</w:t>
      </w:r>
      <w:r w:rsidR="00963CC2">
        <w:rPr>
          <w:rFonts w:ascii="Helvetica" w:eastAsia="MS Mincho" w:hAnsi="Helvetica" w:cs="Helvetica"/>
          <w:lang w:val="en-GB"/>
        </w:rPr>
        <w:t xml:space="preserve"> </w:t>
      </w:r>
      <w:r w:rsidRPr="003C12F4">
        <w:rPr>
          <w:rFonts w:ascii="Helvetica" w:eastAsia="MS Mincho" w:hAnsi="Helvetica" w:cs="Helvetica"/>
          <w:lang w:val="en-GB"/>
        </w:rPr>
        <w:t xml:space="preserve">The determinants of child malnutrition as found </w:t>
      </w:r>
      <w:r w:rsidR="002832FF">
        <w:rPr>
          <w:rFonts w:ascii="Helvetica" w:eastAsia="MS Mincho" w:hAnsi="Helvetica" w:cs="Helvetica"/>
          <w:lang w:val="en-GB"/>
        </w:rPr>
        <w:t xml:space="preserve">in this study </w:t>
      </w:r>
      <w:r w:rsidRPr="003C12F4">
        <w:rPr>
          <w:rFonts w:ascii="Helvetica" w:eastAsia="MS Mincho" w:hAnsi="Helvetica" w:cs="Helvetica"/>
          <w:lang w:val="en-GB"/>
        </w:rPr>
        <w:t xml:space="preserve">conform with those found elsewhere </w:t>
      </w:r>
      <w:r w:rsidRPr="003C12F4">
        <w:rPr>
          <w:rFonts w:ascii="Helvetica" w:eastAsia="MS Mincho" w:hAnsi="Helvetica" w:cs="Helvetica"/>
          <w:lang w:val="en-GB"/>
        </w:rPr>
        <w:fldChar w:fldCharType="begin" w:fldLock="1"/>
      </w:r>
      <w:r w:rsidR="001E4019">
        <w:rPr>
          <w:rFonts w:ascii="Helvetica" w:eastAsia="MS Mincho" w:hAnsi="Helvetica" w:cs="Helvetica"/>
          <w:lang w:val="en-GB"/>
        </w:rPr>
        <w:instrText>ADDIN CSL_CITATION {"citationItems":[{"id":"ITEM-1","itemData":{"DOI":"10.1371/journal.pone.0211883","ISBN":"1111111111","ISSN":"19326203","PMID":"30730946","abstract":"Objective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ONE","id":"ITEM-1","issue":"2","issued":{"date-parts":[["2019"]]},"title":"Trends in socioeconomic inequalities in child undernutrition: Evidence from Nigeria demographic and health survey (2003 – 2013)","type":"article-journal","volume":"14"},"uris":["http://www.mendeley.com/documents/?uuid=1238d34a-9cb6-379c-b0a8-f1b4854e4346"]},{"id":"ITEM-2","itemData":{"DOI":"10.1186/s12939-016-0477-7","ISSN":"14759276","PMID":"27852266","abstract":"Background: We explore long-term trends and determinants of socioeconomic inequities in chronic childhood undernutrition measured by stunting among under-five children in Bangladesh. Given that one in three children remain stunted in Bangladesh, the socioeconomic mapping of stunting prevalence may be critical in designing public policies and interventions to eradicate childhood undernutrition. Methods: Six rounds of Bangladesh Demographic and Health Survey data are utilized, spanning the period 1996/97 to 2014. Using recognized measures of absolute and relative inequality (namely, absolute and relative difference, concentration curve and index), we quantify trends, and decompose changes in the concentration index to identify factors that best explain observed dynamics. Results: Despite remarkable improvements in average nutritional status over the last two decades, socio-economic inequalities have persisted, and according to some measures, even worsened. For example, expressed as rate-ratios, the relative inequality in under-five stunting increased by 56% and the concentration index more than doubled between 1996/97 and 2014. Decomposition analyses find that wealth and maternal factors such as mothers' schooling and short stature are major contributors to observed socio-economic inequalities in child undernutrition and their changes over time. Conclusions: Reflecting on recent success around socioeconomic and gender equity in child mortality, and the weak legacy of nutrition policy in Bangladesh, we suggest that nutrition programming energies be focused specifically on the most disadvantaged and applied at scale to close socioeconomic gaps in stunting prevalence.","author":[{"dropping-particle":"","family":"Rabbani","given":"Atonu","non-dropping-particle":"","parse-names":false,"suffix":""},{"dropping-particle":"","family":"Khan","given":"Akib","non-dropping-particle":"","parse-names":false,"suffix":""},{"dropping-particle":"","family":"Yusuf","given":"Sifat","non-dropping-particle":"","parse-names":false,"suffix":""},{"dropping-particle":"","family":"Adams","given":"Alayne","non-dropping-particle":"","parse-names":false,"suffix":""}],"container-title":"International Journal for Equity in Health","id":"ITEM-2","issue":"1","issued":{"date-parts":[["2016"]]},"title":"Trends and determinants of inequities in childhood stunting in Bangladesh from 1996/7 to 2014","type":"article-journal","volume":"15"},"uris":["http://www.mendeley.com/documents/?uuid=3ed90e00-b359-4091-a1ee-39f5eb69b81d"]},{"id":"ITEM-3","itemData":{"DOI":"10.3402/gha.v9.29263","ISSN":"16549880","PMID":"26950558","abstract":"Background: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Action","id":"ITEM-3","issue":"1","issued":{"date-parts":[["2016"]]},"title":"Trends in socioeconomic inequalities in child malnutrition in Vietnam: Findings from the Multiple Indicator Cluster Surveys, 2000-2011","type":"article-journal","volume":"9"},"uris":["http://www.mendeley.com/documents/?uuid=baf2d477-3dbf-4fc6-a9a5-7ca2ce3a65c8"]}],"mendeley":{"formattedCitation":"[13,15,36]","plainTextFormattedCitation":"[13,15,36]","previouslyFormattedCitation":"[13,15,36]"},"properties":{"noteIndex":0},"schema":"https://github.com/citation-style-language/schema/raw/master/csl-citation.json"}</w:instrText>
      </w:r>
      <w:r w:rsidRPr="003C12F4">
        <w:rPr>
          <w:rFonts w:ascii="Helvetica" w:eastAsia="MS Mincho" w:hAnsi="Helvetica" w:cs="Helvetica"/>
          <w:lang w:val="en-GB"/>
        </w:rPr>
        <w:fldChar w:fldCharType="separate"/>
      </w:r>
      <w:r w:rsidR="0083183F" w:rsidRPr="0083183F">
        <w:rPr>
          <w:rFonts w:ascii="Helvetica" w:eastAsia="MS Mincho" w:hAnsi="Helvetica" w:cs="Helvetica"/>
          <w:noProof/>
          <w:lang w:val="en-GB"/>
        </w:rPr>
        <w:t>[13,15,36]</w:t>
      </w:r>
      <w:r w:rsidRPr="003C12F4">
        <w:rPr>
          <w:rFonts w:ascii="Helvetica" w:eastAsia="MS Mincho" w:hAnsi="Helvetica" w:cs="Helvetica"/>
          <w:lang w:val="en-GB"/>
        </w:rPr>
        <w:fldChar w:fldCharType="end"/>
      </w:r>
      <w:r w:rsidRPr="003C12F4">
        <w:rPr>
          <w:rFonts w:ascii="Helvetica" w:eastAsia="MS Mincho" w:hAnsi="Helvetica" w:cs="Helvetica"/>
          <w:lang w:val="en-GB"/>
        </w:rPr>
        <w:t>.</w:t>
      </w:r>
    </w:p>
    <w:p w14:paraId="12051B60" w14:textId="4F8C2C60"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The socioeconomic status of a household is a substantial factor impacting the nutrition status of children in Kenya as observed </w:t>
      </w:r>
      <w:r w:rsidR="002832FF">
        <w:rPr>
          <w:rFonts w:ascii="Helvetica" w:eastAsia="MS Mincho" w:hAnsi="Helvetica" w:cs="Helvetica"/>
          <w:lang w:val="en-GB"/>
        </w:rPr>
        <w:t>from this investigation</w:t>
      </w:r>
      <w:r w:rsidRPr="003C12F4">
        <w:rPr>
          <w:rFonts w:ascii="Helvetica" w:eastAsia="MS Mincho" w:hAnsi="Helvetica" w:cs="Helvetica"/>
          <w:lang w:val="en-GB"/>
        </w:rPr>
        <w:t xml:space="preserve">. Kenya has made improvements with regards to the nutrition status of its populace as part of the standard development goals, </w:t>
      </w:r>
      <w:r w:rsidR="00B82712">
        <w:rPr>
          <w:rFonts w:ascii="Helvetica" w:eastAsia="MS Mincho" w:hAnsi="Helvetica" w:cs="Helvetica"/>
          <w:lang w:val="en-GB"/>
        </w:rPr>
        <w:t xml:space="preserve">but </w:t>
      </w:r>
      <w:r w:rsidRPr="003C12F4">
        <w:rPr>
          <w:rFonts w:ascii="Helvetica" w:eastAsia="MS Mincho" w:hAnsi="Helvetica" w:cs="Helvetica"/>
          <w:lang w:val="en-GB"/>
        </w:rPr>
        <w:t xml:space="preserve">the rapid population growth recorded over the years has not been at </w:t>
      </w:r>
      <w:r w:rsidR="003E2244">
        <w:rPr>
          <w:rFonts w:ascii="Helvetica" w:eastAsia="MS Mincho" w:hAnsi="Helvetica" w:cs="Helvetica"/>
          <w:lang w:val="en-GB"/>
        </w:rPr>
        <w:t xml:space="preserve">par </w:t>
      </w:r>
      <w:r w:rsidRPr="003C12F4">
        <w:rPr>
          <w:rFonts w:ascii="Helvetica" w:eastAsia="MS Mincho" w:hAnsi="Helvetica" w:cs="Helvetica"/>
          <w:lang w:val="en-GB"/>
        </w:rPr>
        <w:t xml:space="preserve">with the rate of the growth of the economy. The result of this has been that a much larger subset of the population has remained in poverty. In recent times, statistical estimates have shown a disconnect between the rapid growth of the economy and the improvement of </w:t>
      </w:r>
      <w:r w:rsidR="003C782F">
        <w:rPr>
          <w:rFonts w:ascii="Helvetica" w:eastAsia="MS Mincho" w:hAnsi="Helvetica" w:cs="Helvetica"/>
          <w:lang w:val="en-GB"/>
        </w:rPr>
        <w:t xml:space="preserve">the </w:t>
      </w:r>
      <w:r w:rsidRPr="003C12F4">
        <w:rPr>
          <w:rFonts w:ascii="Helvetica" w:eastAsia="MS Mincho" w:hAnsi="Helvetica" w:cs="Helvetica"/>
          <w:lang w:val="en-GB"/>
        </w:rPr>
        <w:t xml:space="preserve">welfare </w:t>
      </w:r>
      <w:r w:rsidR="003C782F">
        <w:rPr>
          <w:rFonts w:ascii="Helvetica" w:eastAsia="MS Mincho" w:hAnsi="Helvetica" w:cs="Helvetica"/>
          <w:lang w:val="en-GB"/>
        </w:rPr>
        <w:t>of</w:t>
      </w:r>
      <w:r w:rsidRPr="003C12F4">
        <w:rPr>
          <w:rFonts w:ascii="Helvetica" w:eastAsia="MS Mincho" w:hAnsi="Helvetica" w:cs="Helvetica"/>
          <w:lang w:val="en-GB"/>
        </w:rPr>
        <w:t xml:space="preserve"> the larger proportion of the population </w:t>
      </w:r>
      <w:r w:rsidRPr="003C12F4">
        <w:rPr>
          <w:rFonts w:ascii="Helvetica" w:eastAsia="MS Mincho" w:hAnsi="Helvetica" w:cs="Helvetica"/>
          <w:lang w:val="en-GB"/>
        </w:rPr>
        <w:lastRenderedPageBreak/>
        <w:fldChar w:fldCharType="begin" w:fldLock="1"/>
      </w:r>
      <w:r w:rsidR="00921649">
        <w:rPr>
          <w:rFonts w:ascii="Helvetica" w:eastAsia="MS Mincho" w:hAnsi="Helvetica" w:cs="Helvetica"/>
          <w:lang w:val="en-GB"/>
        </w:rPr>
        <w:instrText>ADDIN CSL_CITATION {"citationItems":[{"id":"ITEM-1","itemData":{"abstract":"O'Donnell O, van Doorslaer E, Wagstaff A &amp; Lindelow M (2008a) Measurement of Living Standards. Analyzing Health Equity Using Household Survey Data: A Guide to Techniques and Their Implementation.","author":[{"dropping-particle":"","family":"O'Donnell","given":"Owen","non-dropping-particle":"","parse-names":false,"suffix":""},{"dropping-particle":"","family":"Doorslaer","given":"Eddy","non-dropping-particle":"van","parse-names":false,"suffix":""},{"dropping-particle":"","family":"Wagstaff","given":"Adam","non-dropping-particle":"","parse-names":false,"suffix":""},{"dropping-particle":"","family":"Lindelow","given":"Magnus","non-dropping-particle":"","parse-names":false,"suffix":""}],"container-title":"The World Bank, Washington, DC.","id":"ITEM-1","issued":{"date-parts":[["2008"]]},"title":"Measurement of Living Standards. Analyzing Health Equity Using Household Survey Data: A Guide to Techniques and Their Implementation","type":"article-journal"},"uris":["http://www.mendeley.com/documents/?uuid=b824a5ba-04f1-3769-a90d-006baa9eda18"]}],"mendeley":{"formattedCitation":"[62]","plainTextFormattedCitation":"[62]","previouslyFormattedCitation":"[62]"},"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[62]</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As a result of a much lesser proportion of the general population reaping the benefits associated with economic growth, the disparities in the economic status of the population have worked to reduce access to essential services for the poor and other marginalized groups. While the rich have access to high-quality education, healthcare, and food, the poor struggle to access even their basic needs. Elsewhere, the non-similar distribution of the benefits following the impressive Kenyan economic growth has also been reported with the poor being disproportionately impacted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URL":"https://blogs.worldbank.org/africacan/more-than-just-growth-accelerating-poverty-reduction-in-kenya","accessed":{"date-parts":[["2021","5","20"]]},"author":[{"dropping-particle":"","family":"Pape","given":"Utz","non-dropping-particle":"","parse-names":false,"suffix":""},{"dropping-particle":"","family":"Mejia-Mantilla","given":"Carolina","non-dropping-particle":"","parse-names":false,"suffix":""}],"container-title":"Africa Can End Poverty","id":"ITEM-1","issued":{"date-parts":[["2019","2","12"]]},"title":"More than just growth: Accelerating poverty reduction in Kenya","type":"webpage"},"uris":["http://www.mendeley.com/documents/?uuid=dca203d4-f2c2-332d-b591-053d2851d60b"]}],"mendeley":{"formattedCitation":"[69]","plainTextFormattedCitation":"[69]","previouslyFormattedCitation":"[69]"},"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[69]</w:t>
      </w:r>
      <w:r w:rsidRPr="003C12F4">
        <w:rPr>
          <w:rFonts w:ascii="Helvetica" w:eastAsia="MS Mincho" w:hAnsi="Helvetica" w:cs="Helvetica"/>
          <w:lang w:val="en-GB"/>
        </w:rPr>
        <w:fldChar w:fldCharType="end"/>
      </w:r>
      <w:r w:rsidRPr="003C12F4">
        <w:rPr>
          <w:rFonts w:ascii="Helvetica" w:eastAsia="MS Mincho" w:hAnsi="Helvetica" w:cs="Helvetica"/>
          <w:lang w:val="en-GB"/>
        </w:rPr>
        <w:t>.</w:t>
      </w:r>
    </w:p>
    <w:p w14:paraId="68F7E161" w14:textId="652AA3DD"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The poverty rates in </w:t>
      </w:r>
      <w:r w:rsidR="003C782F">
        <w:rPr>
          <w:rFonts w:ascii="Helvetica" w:eastAsia="MS Mincho" w:hAnsi="Helvetica" w:cs="Helvetica"/>
          <w:lang w:val="en-GB"/>
        </w:rPr>
        <w:t xml:space="preserve">Kenya </w:t>
      </w:r>
      <w:r w:rsidRPr="003C12F4">
        <w:rPr>
          <w:rFonts w:ascii="Helvetica" w:eastAsia="MS Mincho" w:hAnsi="Helvetica" w:cs="Helvetica"/>
          <w:lang w:val="en-GB"/>
        </w:rPr>
        <w:t>declined between 2005–06</w:t>
      </w:r>
      <w:r w:rsidR="00AF665A">
        <w:rPr>
          <w:rFonts w:ascii="Helvetica" w:eastAsia="MS Mincho" w:hAnsi="Helvetica" w:cs="Helvetica"/>
          <w:lang w:val="en-GB"/>
        </w:rPr>
        <w:t xml:space="preserve"> </w:t>
      </w:r>
      <w:r w:rsidRPr="003C12F4">
        <w:rPr>
          <w:rFonts w:ascii="Helvetica" w:eastAsia="MS Mincho" w:hAnsi="Helvetica" w:cs="Helvetica"/>
          <w:lang w:val="en-GB"/>
        </w:rPr>
        <w:t>from 50% to about 38.8% between 2015–16 in the rural areas, reductions which were largely reflected at the national level. According to Pape and Mejia-Mantilla</w:t>
      </w:r>
      <w:r w:rsidR="00A51616">
        <w:rPr>
          <w:rFonts w:ascii="Helvetica" w:eastAsia="MS Mincho" w:hAnsi="Helvetica" w:cs="Helvetica"/>
          <w:lang w:val="en-GB"/>
        </w:rPr>
        <w:t xml:space="preserve"> </w:t>
      </w:r>
      <w:r w:rsidR="00A51616">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URL":"https://blogs.worldbank.org/africacan/more-than-just-growth-accelerating-poverty-reduction-in-kenya","accessed":{"date-parts":[["2021","5","20"]]},"author":[{"dropping-particle":"","family":"Pape","given":"Utz","non-dropping-particle":"","parse-names":false,"suffix":""},{"dropping-particle":"","family":"Mejia-Mantilla","given":"Carolina","non-dropping-particle":"","parse-names":false,"suffix":""}],"container-title":"Africa Can End Poverty","id":"ITEM-1","issued":{"date-parts":[["2019","2","12"]]},"title":"More than just growth: Accelerating poverty reduction in Kenya","type":"webpage"},"uris":["http://www.mendeley.com/documents/?uuid=dca203d4-f2c2-332d-b591-053d2851d60b"]}],"mendeley":{"formattedCitation":"[69]","plainTextFormattedCitation":"[69]","previouslyFormattedCitation":"[69]"},"properties":{"noteIndex":0},"schema":"https://github.com/citation-style-language/schema/raw/master/csl-citation.json"}</w:instrText>
      </w:r>
      <w:r w:rsidR="00A51616">
        <w:rPr>
          <w:rFonts w:ascii="Helvetica" w:eastAsia="MS Mincho" w:hAnsi="Helvetica" w:cs="Helvetica"/>
          <w:lang w:val="en-GB"/>
        </w:rPr>
        <w:fldChar w:fldCharType="separate"/>
      </w:r>
      <w:r w:rsidR="00921649" w:rsidRPr="00921649">
        <w:rPr>
          <w:rFonts w:ascii="Helvetica" w:eastAsia="MS Mincho" w:hAnsi="Helvetica" w:cs="Helvetica"/>
          <w:noProof/>
          <w:lang w:val="en-GB"/>
        </w:rPr>
        <w:t>[69]</w:t>
      </w:r>
      <w:r w:rsidR="00A51616">
        <w:rPr>
          <w:rFonts w:ascii="Helvetica" w:eastAsia="MS Mincho" w:hAnsi="Helvetica" w:cs="Helvetica"/>
          <w:lang w:val="en-GB"/>
        </w:rPr>
        <w:fldChar w:fldCharType="end"/>
      </w:r>
      <w:r w:rsidRPr="003C12F4">
        <w:rPr>
          <w:rFonts w:ascii="Helvetica" w:eastAsia="MS Mincho" w:hAnsi="Helvetica" w:cs="Helvetica"/>
          <w:lang w:val="en-GB"/>
        </w:rPr>
        <w:t xml:space="preserve">, the reductions in the poverty levels were a result of increased emphasis on commerce and other forms of non-agricultural income to complement income from agricultural produce particularly for households in the rural areas. This has been aided by the revolutionization of the tech industry and the extensive use of mobile money. The findings in this study with regards to socioeconomic disparities in malnutrition relate </w:t>
      </w:r>
      <w:r w:rsidR="00A51616">
        <w:rPr>
          <w:rFonts w:ascii="Helvetica" w:eastAsia="MS Mincho" w:hAnsi="Helvetica" w:cs="Helvetica"/>
          <w:lang w:val="en-GB"/>
        </w:rPr>
        <w:t>to</w:t>
      </w:r>
      <w:r w:rsidRPr="003C12F4">
        <w:rPr>
          <w:rFonts w:ascii="Helvetica" w:eastAsia="MS Mincho" w:hAnsi="Helvetica" w:cs="Helvetica"/>
          <w:lang w:val="en-GB"/>
        </w:rPr>
        <w:t xml:space="preserve"> those found elsewhere where children from poor households were reported to have significantly poor nutrition outcomes in comparison to those from richer households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ONE","id":"ITEM-1","issue":"2","issued":{"date-parts":[["2019"]]},"title":"Trends in socioeconomic inequalities in child undernutrition: Evidence from Nigeria demographic and health survey (2003 – 2013)","type":"article-journal","volume":"14"},"uris":["http://www.mendeley.com/documents/?uuid=1238d34a-9cb6-379c-b0a8-f1b4854e4346"]},{"id":"ITEM-2","itemData":{"DOI":"10.1016/S0277-9536(01)00331-8","ISSN":"02779536","PMID":"12113445","abstract":"While interest in social disparities in health within affluent nations has been growing, discussion of equity in health with regard to low- and middle-income countries has generally focused on north-south and between-country differences, rather than on gaps between social groups within the countries where most of the world's population lives. This paper aims to articulate a rationale for focusing on within- as well as between-country health disparities in nations of all per capita income levels, and to suggest relevant reference material, particularly for developing country researchers. Routine health information can obscure large inter-group disparities within a country. While appropriately disaggregated routine information is lacking, evidence from special studies reveals significant and in many cases widening disparities in health among more and less privileged social groups within low- and middle- as well as high-income countries; avoidable disparities are observed not only across socioeconomic groups but also by gender, ethnicity, and other markers of underlying social disadvantage. Globally, economic inequalities are widening and, where relevant information is available, generally accompanied by widening or stagnant health inequalities. Related global economic trends, including pressures to cut social spending and compete in global markets, are making it especially difficult for lower-income countries to implement and sustain equitable policies. For all of these reasons, explicit concerns about equity in health and its determinants need to be placed higher on the policy and research agendas of both international and national organizations in low-, middle-, and high-income countries. International agencies can strengthen or undermine national efforts to achieve greater equity. The Primary Health Care strategy is at least as relevant today as it was two decades ago; but equity needs to move from being largely implicit to becoming an explicit component of the strategy, and progress toward greater equity must be carefully monitored in countries of all per capita income levels. Particularly in the context of an increasingly globalized world, improvements in health for privileged groups should suggest what could, with political will, be possible for all. Copyright © 2002 Elsevier Science Ltd.","author":[{"dropping-particle":"","family":"Braveman","given":"Paula","non-dropping-particle":"","parse-names":false,"suffix":""},{"dropping-particle":"","family":"Tarimo","given":"Eleuther","non-dropping-particle":"","parse-names":false,"suffix":""}],"container-title":"Social Science and Medicine","id":"ITEM-2","issue":"11","issued":{"date-parts":[["2002"]]},"page":"1621-1635","title":"Social inequalities in health within countries: Not only an issue for affluent nations","type":"article","volume":"54"},"uris":["http://www.mendeley.com/documents/?uuid=5f2ddb5c-e4f8-4f09-afae-7ad46a9581bc"]},{"id":"ITEM-3","itemData":{"DOI":"10.2471/BLT.07.044800","ISSN":"00429686","PMID":"18438517","abstract":"Objective: The objectives of this study were to report on socioeconomic inequality in childhood malnutrition in the developing world, to provide evidence for an association between socioeconomic inequality and the average level of malnutrition, and to draw attention to different patterns of socioeconomic inequality in malnutrition. Methods: Both stunting and wasting were measured using new WHO child growth standards. Socioeconomic status was estimated by principal component analysis using a set of household assets and living conditions. Socioeconomic inequality was measured using an alternative concentration index that avoids problems with dependence on the mean level of malnutrition. Findings: In almost all countries investigated, stunting and wasting disproportionately affected the poor. However, socioeconomic inequality in wasting was limited and was not significant in about one third of countries. After correcting for the concentration index's dependence on mean malnutrition, there was no clear association between average stunting and socioeconomic inequality. The latter showed different patterns, which were termed mass deprivation, queuing and exclusion. Although average levels of malnutrition were higher with the new WHO reference standards, estimates of socioeconomic inequality were largely unaffected by changing the growth standards. Conclusion: Socioeconomic inequality in childhood malnutrition existed throughout the developing world, and was not related to the average malnutrition rate. Failure to tackle this inequality is a cause of social injustice. Moreover, reducing the overall rate of malnutrition does not necessarily lead to a reduction in inequality. Policies should, therefore, take into account the distribution of childhood malnutrition across all socioeconomic groups.","author":[{"dropping-particle":"","family":"Poel","given":"Ellen","non-dropping-particle":"Van De","parse-names":false,"suffix":""},{"dropping-particle":"","family":"Hosseinpoor","given":"Ahmad Reza","non-dropping-particle":"","parse-names":false,"suffix":""},{"dropping-particle":"","family":"Speybroeck","given":"Niko","non-dropping-particle":"","parse-names":false,"suffix":""},{"dropping-particle":"","family":"Ourti","given":"Tom","non-dropping-particle":"Van","parse-names":false,"suffix":""},{"dropping-particle":"","family":"Vega","given":"Jeanette","non-dropping-particle":"","parse-names":false,"suffix":""}],"container-title":"Bulletin of the World Health Organization","id":"ITEM-3","issue":"4","issued":{"date-parts":[["2008"]]},"page":"282-291","title":"Socioeconomic inequality in malnutrition in developing countries","type":"article-journal","volume":"86"},"uris":["http://www.mendeley.com/documents/?uuid=db577564-371c-43c4-a8c6-2bbb6abc868b"]}],"mendeley":{"formattedCitation":"[13,70,71]","plainTextFormattedCitation":"[13,70,71]","previouslyFormattedCitation":"[13,70,71]"},"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[13,70,71]</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A household’s socioeconomic status impacts its ability to have access to basic and essential services including food, water, quality sanitation, and basic healthcare amenities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{"citationItems":[{"id":"ITEM-1","itemData":{"DOI":"10.11604/pamj.2013.15.120.2535","ISSN":"19378688","PMID":"24255726","abstract":"Malnutrition is estimated to contribute to more than one third of all child deaths, although it is rarely listed as the direct cause. Contributing to more than half of deaths in children worldwide; child malnutrition was associated with 54% of deaths in children in developing countries in 2001. Poverty remains the major contributor to this ill. The vicious cycle of poverty, disease and illness aggravates this situation. Grooming undernourished children causes children to start life at mentally sub optimal levels. This becomes a serious developmental threat. Lack of education especially amongst women disadvantages children, especially as far as healthy practices like breastfeeding and child healthy foods are concerned. Adverse climatic conditions have also played significant roles like droughts, poor soils and deforestation. Sociocultural barriers are major hindrances in some communities, with female children usually being the most affected. Corruption and lack of government interest and investment are key players that must be addressed to solve this problem. A multisectorial approach is vital in tackling this problem. Improvement in government policy, fight against corruption, adopting a horizontal approach in implementing programmes at community level must be recognized. Genetically modified foods to increase food production and to survive adverse climatic conditions could be gateways in solving these problems. Socio cultural peculiarities of each community are an essential base line consideration for the implementation of any nutrition health promotion programs. © Luchuo Engelbert Bain et al.","author":[{"dropping-particle":"","family":"Bain","given":"Luchuo Engelbert","non-dropping-particle":"","parse-names":false,"suffix":""},{"dropping-particle":"","family":"Awah","given":"Paschal Kum","non-dropping-particle":"","parse-names":false,"suffix":""},{"dropping-particle":"","family":"Geraldine","given":"Ngia","non-dropping-particle":"","parse-names":false,"suffix":""},{"dropping-particle":"","family":"Kindong","given":"Njem Peter","non-dropping-particle":"","parse-names":false,"suffix":""},{"dropping-particle":"","family":"Sigal","given":"Yelena","non-dropping-particle":"","parse-names":false,"suffix":""},{"dropping-particle":"","family":"Bernard","given":"Nsah","non-dropping-particle":"","parse-names":false,"suffix":""},{"dropping-particle":"","family":"Tanjeko","given":"Ajime Tom","non-dropping-particle":"","parse-names":false,"suffix":""}],"container-title":"Pan African Medical Journal","id":"ITEM-1","issued":{"date-parts":[["2013"]]},"title":"Malnutrition in Sub - Saharan Africa: Burden, causes and prospects","type":"article","volume":"15"},"uris":["http://www.mendeley.com/documents/?uuid=e1e9645d-dcf9-45b3-91e0-e551cd829779"]},{"id":"ITEM-2","itemData":{"abstract":"Malnutrition affects many children and is a leading cause of childhood mortality and non-fatal health loss. Zambia has one of the highest rates of malnutrition in the world. About half of the Zambian children are stunted while one in five is underweight. Prevalence of wasting is much lower. This article examines the determinants of nutritional status among children aged below five years in Zambia using data from a national cross-sectional survey conducted in 2006. Multivariate analysis is used to quantify the effects of several household and child-specific socioeconomic and demographic factors on nutritional status, as well as a geographic context (community level) fixed effect. Our analysis indicates that household expenditure is a leading determinant of nutritional status of a child. Further, the positive effect of parental education was observed. Children become more malnourished as they get older than 18 months. Poor nutrition falls disproportionately on rural children, after all other included covariates were controlled for. The significance of the geographic context suggests an underlying ecological pattern to malnutrition besides the individual and households factors. Understanding the determinants of poor nutritional attainment can provide insights in designing interventions for reducing the high levels of child malnutrition in Zambia. 1. Introduction There is heightened global policy attention to the problem of poor nutritional attainment among children in developing countries. The United Nations has included two nutrition-based indicators, defined as the prevalence of underweight children (under five years of age) and the proportion of population below minimum level of dietary energy consumption, to monitor progress towards its Millennium Development Goal (MDG) number one (eradication of extreme poverty and hunger). Thus, nutritional status is often used as a measure of social development. Furthermore, nutritional status is strongly connected to health outcomes (Braveman 1998; Muller and Krawinkel, 2005). The most recent estimates on deaths attributable to malnutrition indicate that about 20% of all deaths and 20% of health loss (measured in Disability-Adjusted Life Years (DALYs)) among children aged below five years living in low-income countries can be attributed to nutritional deficiency (Black et al., 2008). DALYs are used by the World Bank and the World Health Organisation (WHO) to represent a composite measure of mortality and non-fatal …","author":[{"dropping-particle":"","family":"Masiye","given":"Felix","non-dropping-particle":"","parse-names":false,"suffix":""},{"dropping-particle":"","family":"Chama","given":"Chitalu","non-dropping-particle":"","parse-names":false,"suffix":""},{"dropping-particle":"","family":"Chitah","given":"Bona","non-dropping-particle":"","parse-names":false,"suffix":""},{"dropping-particle":"","family":"Jonsson","given":"Dick","non-dropping-particle":"","parse-names":false,"suffix":""}],"container-title":"Zambia Social Science Journal","id":"ITEM-2","issue":"1","issued":{"date-parts":[["2010"]]},"page":"4","title":"Determinants of Child Nutritional Status in Zambia: An Analysis of a National Survey","type":"article-journal","volume":"1"},"uris":["http://www.mendeley.com/documents/?uuid=f7cafff6-b9c1-4199-a6fc-5dd1fc659a6d"]},{"id":"ITEM-3","itemData":{"DOI":"10.1080/09709274.2017.1305615","ISSN":"0970-9274","abstract":"South Africa is food-secure nationally, but at household level, it is food-insecure due to socio-economic factors that limit access to food to a large number of people who live below poverty line. The study examined the impact of socio-demographic status on food (in) …","author":[{"dropping-particle":"","family":"Masuku","given":"Mfundo","non-dropping-particle":"","parse-names":false,"suffix":""},{"dropping-particle":"","family":"Selepe","given":"Mosa","non-dropping-particle":"","parse-names":false,"suffix":""},{"dropping-particle":"","family":"Ngcobo","given":"Nkosi","non-dropping-particle":"","parse-names":false,"suffix":""}],"container-title":"Journal of Human Ecology","id":"ITEM-3","issue":"1-2","issued":{"date-parts":[["2017"]]},"page":"57-66","title":"The Socio-economic Status as a Factor Affecting Food (In) Security in Rural Areas, uThungulu District Municipality, Kwa-Zulu Natal, South Africa","type":"article-journal","volume":"58"},"uris":["http://www.mendeley.com/documents/?uuid=d0423490-f58c-4ad0-9224-aff65c18d478"]},{"id":"ITEM-4","itemData":{"DOI":"10.1016/j.socscimed.2011.06.024","ISSN":"02779536","PMID":"21798638","abstract":"This paper examines the trends and patterns of economic inequalities with respect to child malnutrition by wealth status of population across major regions and states of India. Data from three rounds of National Family and Health Survey (NFHS) conducted during 1992-2006 were analyzed. The proportion of underweight children (measure of both acute and chronic malnutrition) has been used as a dependent variable. The wealth index is used as proxy for economic status of the population, and was estimated through principal component analysis by employing a set of variables representing durable asset ownership, access to utilities and infrastructure, and housing characteristics of respondents for all the three survey rounds. Bivariate analyses, poor-rich ratio and concentration indices were used to understand the trends in economic inequalities with respect to child malnutrition. Pooled logistic regression models were fitted to estimate the adjusted effect of economic status on the likelihood of child malnutrition over time. Results indicate sluggish change coupled with concomitant rise in economic inequalities with respect to child malnutrition in India during 1992-2006. The burden of malnutrition was disproportionately concentrated among poor children. In addition, average decline in malnutrition concealed large economic disparities across space and time. © 2011 Elsevier Ltd.","author":[{"dropping-particle":"","family":"Pathak","given":"Praveen Kumar","non-dropping-particle":"","parse-names":false,"suffix":""},{"dropping-particle":"","family":"Singh","given":"Abhishek","non-dropping-particle":"","parse-names":false,"suffix":""}],"container-title":"Social Science and Medicine","id":"ITEM-4","issue":"4","issued":{"date-parts":[["2011"]]},"page":"576-585","title":"Trends in malnutrition among children in India: Growing inequalities across different economic groups","type":"article-journal","volume":"73"},"uris":["http://www.mendeley.com/documents/?uuid=b0b84a10-5252-4370-b788-b68a35fcf4d7"]}],"mendeley":{"formattedCitation":"[72–75]","plainTextFormattedCitation":"[72–75]","previouslyFormattedCitation":"[72–75]"},"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[72–75]</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With limited finances, a household’s ability to afford a stable supply of food is significantly reduced, effects of which </w:t>
      </w:r>
      <w:r w:rsidRPr="003C12F4">
        <w:rPr>
          <w:rFonts w:ascii="Helvetica" w:eastAsia="MS Mincho" w:hAnsi="Helvetica" w:cs="Helvetica"/>
          <w:lang w:val="en-GB"/>
        </w:rPr>
        <w:lastRenderedPageBreak/>
        <w:t xml:space="preserve">include adverse effects on child growth as well as cognitive development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{"citationItems":[{"id":"ITEM-1","itemData":{"DOI":"10.1111/j.1753-4887.2004.tb00055.x","ISSN":"00296643","PMID":"15478684","abstract":"This review considers the research to date on the role of nutrition in cognitive development in children, with a particular emphasis on the relatively neglected post-infancy period. Undernutrition and deficiencies of iodine, iron, and folate are all important for the development of the brain and the emergent cognitive functions, and there is some evidence to suggest that zinc, vitamin B12, and omega-3 polyunsaturated fatty acids may also be important. Considerations for future research include a focus on the interactions between micronutrients and macronutrients that might be influential in the optimization of cognitive development; investigation of the impact of nutritional factors in children after infancy, with particular emphasis on effects on the developing executive functions; and selection of populations that might benefit from nutritional interventions, for example, children with nutrient deficiencies or those suffering from attention deficit-hyperactivity disorder and dyslexia.","author":[{"dropping-particle":"","family":"Bryan","given":"Janet","non-dropping-particle":"","parse-names":false,"suffix":""},{"dropping-particle":"","family":"Osendarp","given":"Saskia","non-dropping-particle":"","parse-names":false,"suffix":""},{"dropping-particle":"","family":"Hughes","given":"Donna","non-dropping-particle":"","parse-names":false,"suffix":""},{"dropping-particle":"","family":"Calvaresi","given":"Eva","non-dropping-particle":"","parse-names":false,"suffix":""},{"dropping-particle":"","family":"Baghurst","given":"Katrine","non-dropping-particle":"","parse-names":false,"suffix":""},{"dropping-particle":"","family":"Klinken","given":"Jan-Willem","non-dropping-particle":"","parse-names":false,"suffix":""}],"container-title":"Nutrition Reviews","id":"ITEM-1","issue":"8","issued":{"date-parts":[["2004"]]},"page":"295-306","title":"Nutrients for Cognitive Development in School-aged Children","type":"article-journal","volume":"62"},"uris":["http://www.mendeley.com/documents/?uuid=2263b5b5-d774-4809-88ef-007d2019a32b"]},{"id":"ITEM-2","itemData":{"DOI":"10.1590/S1020-49892009000600006","ISSN":"16805348","PMID":"19695145","abstract":"Objective. To assess criterion validity of a household food security scale through its associations with child health status in participants of the Colombian Plan for Improving Food and Nutrition in Antioquia (Mejoramiento Alimentario y Nutricional de Antioquia (MANA)). Methods. A 12-item household food security survey (Colombian Household Food Security Scale, CHFSS) was applied to a cross-sectional stratified random sample of 2 784 low-income households with preschool children receiving MANA food supplements in Antioquia, Colombia. Anthropometrics and health status of the children were also assessed. Chi-square tests were used to initially compare child health status and household food security status. Logistic regression models were further developed to assess this relationship in bivariate and multiple regression models. Results. Statistically significant associations were found between household food insecurity and diagnoses of children's diarrhea, respiratory infections, and parasitosis (P &lt; 0.0001). The risk for child stunting and underweight increased in a dose-response way as food insecurity became more severe. Conclusions. Our research establishes an important link between household food insecurity and child nutritional status in participants of a food assistance program. The results affirm the criterion validity of the CHFSS, establishing the proposed instrument as a valid measure for food insecurity with high-risk populations.","author":[{"dropping-particle":"","family":"Hackett","given":"Michelle","non-dropping-particle":"","parse-names":false,"suffix":""},{"dropping-particle":"","family":"Melgar-Quiñonez","given":"Hugo","non-dropping-particle":"","parse-names":false,"suffix":""},{"dropping-particle":"","family":"Álvarez","given":"Martha Cecilia","non-dropping-particle":"","parse-names":false,"suffix":""}],"container-title":"Revista Panamericana de Salud Publica/Pan American Journal of Public Health","id":"ITEM-2","issue":"6","issued":{"date-parts":[["2009"]]},"page":"506-510","title":"Household food insecurity associated with stunting and underweight among preschool children in Antioquia, Colombia","type":"article-journal","volume":"25"},"uris":["http://www.mendeley.com/documents/?uuid=8f7b2716-ea22-4473-a7ff-a3b1fefdf397"]},{"id":"ITEM-3","itemData":{"DOI":"10.1186/s12889-015-2403-0","ISSN":"14712458","PMID":"26463345","abstract":"Background: Millions of people in low and low middle income countries suffer from extreme hunger and malnutrition. Research on the effect of food insecurity on child nutrition is concentrated in high income settings and has produced mixed results. Moreover, the existing evidence on food security and nutrition in children in low and middle income countries is either cross-sectional and/or is based primarily on rural populations. In this paper, we examine the effect of household food security status and its interaction with household wealth status on stunting among children aged between 6 and 23 months in resource-poor urban setting in Kenya. Methods: We use longitudinal data collected between 2006 and 2012 from two informal settlements in Nairobi, Kenya. Mothers and their new-borns were recruited into the study at birth and followed prospectively. The analytical sample comprised 6858 children from 6552 households. Household food security was measured as a latent variable derived from a set of questions capturing the main domains of access, availability and affordability. A composite measure of wealth was calculated using asset ownership and amenities. Nutritional status was measured using Height-for-Age (HFA) z-scores. Children whose HFA z-scores were below -2 standard deviation were categorized as stunted. We used Cox regression to analyse the data. Results: The prevalence of stunting was 49 %. The risk of stunting increased by 12 % among children from food insecure households. When the joint effect of food security and wealth status was assessed, the risk of stunting increased significantly by 19 and 22 % among children from moderately food insecure and severely food insecure households and ranked in the middle poor wealth status. Among the poorest and least poor households, food security was not statistically associated with stunting. Conclusion: Our results shed light on the joint effect of food security and wealth status on stunting. Study findings underscore the need for social protection policies to reduce the high rates of child malnutrition in the urban informal settlements.","author":[{"dropping-particle":"","family":"Mutisya","given":"Maurice","non-dropping-particle":"","parse-names":false,"suffix":""},{"dropping-particle":"","family":"Kandala","given":"Ngianga Bakwin","non-dropping-particle":"","parse-names":false,"suffix":""},{"dropping-particle":"","family":"Ngware","given":"Moses Waithanji","non-dropping-particle":"","parse-names":false,"suffix":""},{"dropping-particle":"","family":"Kabiru","given":"Caroline W.","non-dropping-particle":"","parse-names":false,"suffix":""}],"container-title":"BMC Public Health","id":"ITEM-3","issue":"1","issued":{"date-parts":[["2015"]]},"title":"Household food (in)security and nutritional status of urban poor children aged 6 to 23 months in Kenya Global health","type":"article-journal","volume":"15"},"uris":["http://www.mendeley.com/documents/?uuid=d30b8380-7f71-4002-90d0-64609ee5e686"]},{"id":"ITEM-4","itemData":{"DOI":"10.1371/journal.pone.0112605","ISSN":"19326203","PMID":"25405764","abstract":"Background: Nutrition is one of many factors affecting the cognitive development of children. In Cambodia, 55% of children &lt;5 y were anemic and 40% stunted in 2010. Currently, no data exists on the nutritional status of Cambodian school-aged children, or on how malnutrition potentially affects their cognitive development. Objective: To assess the anthropometric and micronutrient status (iron, vitamin A, zinc, iodine) of Cambodian schoolchildren and their associations with cognitive performance.\nMethods: School children aged 6-16 y (n = 2443) from 20 primary schools in Cambodia were recruited. Anthropometry, hemoglobin, serum ferritin, transferrin receptors, retinol-binding protein and zinc concentrations, inflammation status, urinary iodine concentration and parasite infection were measured. Socio-economic data were collected in a sub-group of children (n = 616). Cognitive performance was assessed using Raven's Colored Progressive Matrices (RCPM) and block design and picture completion, two standardized tests from the Wechsler Intelligence Scale for Children (WISC-III).\nResults: The prevalence of anemia, iron, zinc, iodine and vitamin A deficiency were 15.7%; 51.2%, 92.8%, 17.3% and 0.7% respectively. The prevalence of stunting was 40.0%, including 10.9% of severe stunting. Stunted children scored significantly lower than non-stunted children on all tests. In RCPM test, boys with iron-deficiency anemia had lower scores than boys with normal iron status (21.46, p&lt;0.05). In picture completion test, children with normal iron status tended to score higher than iron-deficient children with anemia (20.81; p = 0.067) or without anemia (20.49; p = 0.064). Parasite infection was associated with an increase in risk of scoring below the median value in block design test (OR = 1.62; p&lt;0.05), and with lower scores in other tests, for girls only (both p&lt;0.05).\nConclusion: Poor cognitive performance of Cambodian school-children was multifactorial and significantly associated with long-term (stunting) and current nutritional status indicators (iron status), as well as parasite infection. A life-cycle approach with programs to improve nutrition in early life and at school-age could contribute to optimal cognitive performance.","author":[{"dropping-particle":"","family":"Perignon","given":"Marlene","non-dropping-particle":"","parse-names":false,"suffix":""},{"dropping-particle":"","family":"Fiorentino","given":"Marion","non-dropping-particle":"","parse-names":false,"suffix":""},{"dropping-particle":"","family":"Kuong","given":"Khov","non-dropping-particle":"","parse-names":false,"suffix":""},{"dropping-particle":"","family":"Burja","given":"Kurt","non-dropping-particle":"","parse-names":false,"suffix":""},{"dropping-particle":"","family":"Parker","given":"Megan","non-dropping-particle":"","parse-names":false,"suffix":""},{"dropping-particle":"","family":"Sisokhom","given":"Sek","non-dropping-particle":"","parse-names":false,"suffix":""},{"dropping-particle":"","family":"Chamnan","given":"Chhoun","non-dropping-particle":"","parse-names":false,"suffix":""},{"dropping-particle":"","family":"Berger","given":"Jacques","non-dropping-particle":"","parse-names":false,"suffix":""},{"dropping-particle":"","family":"Wieringa","given":"Frank T.","non-dropping-particle":"","parse-names":false,"suffix":""}],"container-title":"PLoS ONE","id":"ITEM-4","issue":"11","issued":{"date-parts":[["2014"]]},"title":"Stunting, poor iron status and parasite infection are significant risk factors for lower cognitive performance in Cambodian school-aged children","type":"article-journal","volume":"9"},"uris":["http://www.mendeley.com/documents/?uuid=47cdfc06-cfc5-4bf3-9b55-f1433299bcf2"]},{"id":"ITEM-5","itemData":{"DOI":"10.1007/978-981-13-0677-8_4","ISBN":"9789811306778","abstract":"In the past two decades since India achieved high economic growth, a curious problem has haunted the country and vexed its policy makers: India’s rising GDP has had little impact on food security and the nutrition levels of its population. Per capita availability as well as consumption of food grains has declined; the cereal intake of the bottom 30% of the population continues to be much less than that of the top two deciles of the population, despite the latter group’s better access to fruits, vegetables and meat products; the calorie consumption of the bottom half of the population has been consistently going down since 1987; the percentage of under-nourished stunted children was as high as 39% in 2014; and more than half of India’s women and three-quarters of its children are anaemic, with little decline in these estimates in the past eight years, resulting in maternal mortality and underweight babies. As part of the world community, India had pledged to halve hunger by 2015, as stated in the Millennium Development Goal 1, but the available data shows that this target has not been met.","author":[{"dropping-particle":"","family":"Saxena","given":"N. C.","non-dropping-particle":"","parse-names":false,"suffix":""}],"container-title":"Poverty, Chronic Poverty and Poverty Dynamics: Policy Imperatives","id":"ITEM-5","issued":{"date-parts":[["2018"]]},"page":"55-92","title":"Hunger, under-nutrition and food security in India","type":"chapter"},"uris":["http://www.mendeley.com/documents/?uuid=4abc9346-e65b-4362-9482-e69d029dd5e0"]}],"mendeley":{"formattedCitation":"[33,76–79]","plainTextFormattedCitation":"[33,76–79]","previouslyFormattedCitation":"[33,76–79]"},"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[33,76–79]</w:t>
      </w:r>
      <w:r w:rsidRPr="003C12F4">
        <w:rPr>
          <w:rFonts w:ascii="Helvetica" w:eastAsia="MS Mincho" w:hAnsi="Helvetica" w:cs="Helvetica"/>
          <w:lang w:val="en-GB"/>
        </w:rPr>
        <w:fldChar w:fldCharType="end"/>
      </w:r>
      <w:r w:rsidRPr="003C12F4">
        <w:rPr>
          <w:rFonts w:ascii="Helvetica" w:eastAsia="MS Mincho" w:hAnsi="Helvetica" w:cs="Helvetica"/>
          <w:lang w:val="en-GB"/>
        </w:rPr>
        <w:t>.</w:t>
      </w:r>
    </w:p>
    <w:p w14:paraId="088E263A" w14:textId="7829CD80" w:rsidR="003C12F4" w:rsidRP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 xml:space="preserve">Additionally, impoverished households tend to have limited access to clean water and the levels of sanitation are also substantially poor. Improper environmental sanitation most often experienced by impoverished households has been implicated as being one major cause of </w:t>
      </w:r>
      <w:r w:rsidRPr="00AF665A">
        <w:rPr>
          <w:rFonts w:ascii="Helvetica" w:eastAsia="MS Mincho" w:hAnsi="Helvetica" w:cs="Helvetica"/>
        </w:rPr>
        <w:t>diarrhea</w:t>
      </w:r>
      <w:r w:rsidRPr="003C12F4">
        <w:rPr>
          <w:rFonts w:ascii="Helvetica" w:eastAsia="MS Mincho" w:hAnsi="Helvetica" w:cs="Helvetica"/>
          <w:lang w:val="en-GB"/>
        </w:rPr>
        <w:t xml:space="preserve">, a major determining factor of malnutrition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{"citationItems":[{"id":"ITEM-1","itemData":{"DOI":"10.1111/ppe.12222","ISSN":"13653016","PMID":"26332093","abstract":"Background Childhood malnutrition adversely affects short- and long-term health and economic well-being of children. Malnutrition is a global challenge and accounts for around 40% of under-five mortality in Ghana. Limited studies are available indicating determinants of malnutrition among children. This study investigates prevalence and determinants of malnutrition among children under-five with the aim of providing advice to policymakers and other stakeholders responsible for the health and nutrition of children. Methods The study used data from the 2008 Ghana Demographic and Health Survey (GDHS). Analyses were conducted on 2083 children under 5 years old nested within 1641 households with eligible anthropometric measurements, using multilevel regression analysis. Results from the multilevel models were used to compute probabilities of malnutrition. Results This study observed that 588 (28%), 276 (13%), and 176 (8%) of the children were moderately 'stunted', moderately 'underweight', and moderately 'wasted' respectively. Older ages are associated with increased risk of stunting and underweight. Longer breast-feeding duration, multiple births, experience of diarrhoeal episodes, small size at birth, absence of toilet facilities in households, poor households, and mothers who are not covered by national health insurance are associated with increased risk of malnutrition. Increase in mother's years of education and body mass index are associated with decreased malnutrition. Strong residual household-level variations in childhood nutritional outcomes were found. Conclusion Policies and intervention strategies aimed at improving childhood nutrition and health should address the risk factors identified and the need to search for additional risk factors that might account for the unexplained household-level variations.","author":[{"dropping-particle":"","family":"Aheto","given":"Justice Moses K.","non-dropping-particle":"","parse-names":false,"suffix":""},{"dropping-particle":"","family":"Keegan","given":"Thomas J.","non-dropping-particle":"","parse-names":false,"suffix":""},{"dropping-particle":"","family":"Taylor","given":"Benjamin M.","non-dropping-particle":"","parse-names":false,"suffix":""},{"dropping-particle":"","family":"Diggle","given":"Peter J.","non-dropping-particle":"","parse-names":false,"suffix":""}],"container-title":"Paediatric and Perinatal Epidemiology","id":"ITEM-1","issue":"6","issued":{"date-parts":[["2015"]]},"page":"552-561","title":"Childhood Malnutrition and Its Determinants among Under-Five Children in Ghana","type":"article-journal","volume":"29"},"uris":["http://www.mendeley.com/documents/?uuid=7fb10948-6929-480f-8dc7-c69b2efe949b"]},{"id":"ITEM-2","itemData":{"DOI":"10.3390/nu9010044","ISSN":"20726643","PMID":"28075336","abstract":"Wasting and underweight reflect poor nutrition, which in children leads to retarded growth. The aim of this study is to determine the factors associated with wasting and underweight among children aged 0-59 months in Nigeria. A sample of 24,529 children aged 0-59 months from the 2013 Nigeria Demographic and Health Survey (NDHS) was used. Multilevel logistic regression analysis that adjusted for cluster and survey weights was used to identify significant factors associated with wasting/severe wasting and underweight/severe underweight. The prevalence of wasting was 18% (95% Confidence Interval (CI): 17.1, 19.7) and severe wasting 9% (95% CI: 7.9, 9.8). The prevalence of underweight was 29% (95% CI: 27.1, 30.5) and severe underweight 12% (95% CI: 10.6, 12.9). Multivariable analysis revealed that the most consistent factors associated with wasting/severe wasting and underweight/severe underweight are: geopolitical zone (North East, North West and North Central), perceived birth size (small and average), sex of child (male), place/mode of delivery (home delivery and non-caesarean) and a contraction of fever in the two weeks prior to the survey. In order to meet the WHO’s global nutrition target for 2025, interventions aimed at improving maternal health and access to health care services for children especially in the northern geopolitical zones of Nigeria are urgently needed.","author":[{"dropping-particle":"","family":"Akombi","given":"Blessing J.","non-dropping-particle":"","parse-names":false,"suffix":""},{"dropping-particle":"","family":"Agho","given":"Kingsley E.","non-dropping-particle":"","parse-names":false,"suffix":""},{"dropping-particle":"","family":"Merom","given":"Dafna","non-dropping-particle":"","parse-names":false,"suffix":""},{"dropping-particle":"","family":"Hall","given":"John J.","non-dropping-particle":"","parse-names":false,"suffix":""},{"dropping-particle":"","family":"Renzaho","given":"Andre M.","non-dropping-particle":"","parse-names":false,"suffix":""}],"container-title":"Nutrients","id":"ITEM-2","issue":"1","issued":{"date-parts":[["2017"]]},"title":"Multilevel analysis of factors associated with wasting and underweight among children under-five years in Nigeria","type":"article-journal","volume":"9"},"uris":["http://www.mendeley.com/documents/?uuid=1852bd13-bceb-491a-bee6-fee703242049"]},{"id":"ITEM-3","itemData":{"DOI":"10.1186/s12887-016-0770-z","ISSN":"14712431","PMID":"28086835","abstract":"Background: Stunting has been identified as one of the major proximal risk factors for poor physical and mental development of children under-5 years. Stunting predominantly occurs in the first 1000 days of life (0-23 months) and continues to the age of five. This study examines factors associated with stunting and severe stunting among children under-5 years in Nigeria. Methods: The sample included 24,529 children aged 0-59 months from the 2013 Nigeria Demographic and Health Survey (NDHS). Height-for-age z-scores (HFAz), generated using the 2006 World Health Organisation (WHO) growth reference, were used to define stunting (HFAz &lt; -2SD) and severe stunting (HFAz &lt; -3SD). Multilevel logistic regression analyses that adjusted for cluster and survey weights were used to determine potential risk factors associated with stunting and severe stunting among children under-5 years in Nigeria. Results: The prevalence of stunting and severe stunting were 29% [95% Confidence interval (Cl): 27.4, 30.8] and 16.4% [95%Cl: 15.1, 17.8], respectively for children aged 0-23 months, and 36.7% [95%Cl: 35.1, 38.3] and 21% [95%Cl: 19.7, 22.4], respectively for children aged 0-59 months. Multivariate analysis revealed that the most consistent significant risk factors for stunting and severe stunting among children aged 0-23 months and 0-59 months are: sex of child (male), mother's perceived birth size (small and average), household wealth index (poor and poorest households), duration of breastfeeding (more than 12 months), geopolitical zone (North East, North West, North Central) and children who were reported to having had diarrhoea in the 2 weeks prior to the survey [Adjusted odds ratio (AOR) for stunted children 0-23 months = 1.22 (95%Cl: 0.99, 1.49)];[AOR for stunted children 0-59 months = 1.31 (95%Cl: 1.16, 1.49)], [AOR for severely stunted children 0-23 months = 1.31 (95%Cl: 1.03, 1.67)]; [AOR for severely stunted children 0-59 months = 1.58 (95%Cl: 1.38, 1.82)]. Conclusions: In order to meet the post-2015 sustainable development goals, policy interventions to reduce stunting in Nigeria should focus on poverty alleviation as well as improving women's nutrition, child feeding practices and household sanitation.","author":[{"dropping-particle":"","family":"Akombi","given":"Blessing Jaka","non-dropping-particle":"","parse-names":false,"suffix":""},{"dropping-particle":"","family":"Agho","given":"Kingsley Emwinyore","non-dropping-particle":"","parse-names":false,"suffix":""},{"dropping-particle":"","family":"Hall","given":"John Joseph","non-dropping-particle":"","parse-names":false,"suffix":""},{"dropping-particle":"","family":"Merom","given":"Dafna","non-dropping-particle":"","parse-names":false,"suffix":""},{"dropping-particle":"","family":"Astell-Burt","given":"Thomas","non-dropping-particle":"","parse-names":false,"suffix":""},{"dropping-particle":"","family":"Renzaho","given":"Andre M.N.","non-dropping-particle":"","parse-names":false,"suffix":""}],"container-title":"BMC Pediatrics","id":"ITEM-3","issue":"1","issued":{"date-parts":[["2017"]]},"title":"Stunting and severe stunting among children under-5 years in Nigeria: A multilevel analysis","type":"article-journal","volume":"17"},"uris":["http://www.mendeley.com/documents/?uuid=6e51cce6-bdaa-42f1-a92c-c29cc60e168c"]}],"mendeley":{"formattedCitation":"[12,80,81]","plainTextFormattedCitation":"[12,80,81]","previouslyFormattedCitation":"[12,80,81]"},"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[12,80,81]</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The government through the health sector should work towards reducing the effect of poverty on the nutrition status of children through enhancing equitable access to and distribution of resources including clean water, sanitation, and healthcare access. </w:t>
      </w:r>
    </w:p>
    <w:p w14:paraId="505D2655" w14:textId="45E7A0B4" w:rsidR="003C12F4" w:rsidRDefault="003C12F4" w:rsidP="003C12F4">
      <w:pPr>
        <w:spacing w:line="480" w:lineRule="auto"/>
        <w:ind w:firstLine="720"/>
        <w:rPr>
          <w:rFonts w:ascii="Helvetica" w:eastAsia="MS Mincho" w:hAnsi="Helvetica" w:cs="Helvetica"/>
          <w:lang w:val="en-GB"/>
        </w:rPr>
      </w:pPr>
      <w:r w:rsidRPr="003C12F4">
        <w:rPr>
          <w:rFonts w:ascii="Helvetica" w:eastAsia="MS Mincho" w:hAnsi="Helvetica" w:cs="Helvetica"/>
          <w:lang w:val="en-GB"/>
        </w:rPr>
        <w:t>The mother’s level of education was also found to be a significant determinant of child stunting. These results conform with previous studies in which evidence of a strong link between maternal education and a child’s health w</w:t>
      </w:r>
      <w:r w:rsidR="00A51616">
        <w:rPr>
          <w:rFonts w:ascii="Helvetica" w:eastAsia="MS Mincho" w:hAnsi="Helvetica" w:cs="Helvetica"/>
          <w:lang w:val="en-GB"/>
        </w:rPr>
        <w:t>as</w:t>
      </w:r>
      <w:r w:rsidRPr="003C12F4">
        <w:rPr>
          <w:rFonts w:ascii="Helvetica" w:eastAsia="MS Mincho" w:hAnsi="Helvetica" w:cs="Helvetica"/>
          <w:lang w:val="en-GB"/>
        </w:rPr>
        <w:t xml:space="preserve"> reported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{"citationItems":[{"id":"ITEM-1","itemData":{"DOI":"10.1007/s10995-010-0670-z","ISSN":"10927875","PMID":"20848172","abstract":"In 2003, the child mortality rate in Kenya was 115/1000 children compared to 88/1000 average for Sub-Saharan African countries. This study sought to determine the effect of maternal education on immunization (n = 2,169) and nutritional status (n = 5,949) on child's health. Cross-sectional data, Kenya Demographic Health Survey (KDHS)-2003 were used for data analyses. 80% of children were stunted and 49% were immunized. After controlling for confounding, overall, children born to mothers with only a primary education were 2.17 times more likely to be fully immunized compared to those whose mothers lacked any formal education, P &lt; 0.001. For nutrition, unadjusted results, children born to mothers with primary education were at 94% lower odds of having stunted growth compared to mothers with no primary education, P &lt; 0.01. Policy implications for child health in Kenya should focus on increasing health knowledge among women for better child health outcomes. © 2010 Springer Science+Business Media, LLC.","author":[{"dropping-particle":"","family":"Abuya","given":"B. A.","non-dropping-particle":"","parse-names":false,"suffix":""},{"dropping-particle":"","family":"Onsomu","given":"E. O.","non-dropping-particle":"","parse-names":false,"suffix":""},{"dropping-particle":"","family":"Kimani","given":"J. K.","non-dropping-particle":"","parse-names":false,"suffix":""},{"dropping-particle":"","family":"Moore","given":"D.","non-dropping-particle":"","parse-names":false,"suffix":""}],"container-title":"Maternal and Child Health Journal","id":"ITEM-1","issue":"8","issued":{"date-parts":[["2011"]]},"page":"1389-1399","title":"Influence of maternal education on child immunization and stunting in Kenya","type":"article-journal","volume":"15"},"uris":["http://www.mendeley.com/documents/?uuid=62a62b65-78d8-4649-b682-05a4e80b08a7"]},{"id":"ITEM-2","itemData":{"DOI":"10.1016/j.socscimed.2004.05.010","ISSN":"02779536","PMID":"15522494","abstract":"This study models various pathways linking maternal education and child nutritional status in Bolivia, using a national sample of children. Pathways examined include socioeconomic status, health knowledge, modern attitudes towards health care, female autonomy, and reproductive behavior. The data come from the 1998 Bolivia Demographic and Health Survey. Logistic regression results suggest that socioeconomic factors are the most important pathways linking maternal education and child nutritional status, and that modern attitudes about health care also explain the impact of education. Health care knowledge accounts for less of the effect of maternal education on child nutritional status, with autonomy being the weakest pathway. Other pathways, such as reproductive behaviors, appear to influence nutritional status independent of maternal education. Overall, the pathways examined accounted for 60 percent of the effect of maternal education on child nutritional status. © 2004 Elsevier Ltd. All rights reserved.","author":[{"dropping-particle":"","family":"Frost","given":"Michelle Bellessa","non-dropping-particle":"","parse-names":false,"suffix":""},{"dropping-particle":"","family":"Forste","given":"Renata","non-dropping-particle":"","parse-names":false,"suffix":""},{"dropping-particle":"","family":"Haas","given":"David W.","non-dropping-particle":"","parse-names":false,"suffix":""}],"container-title":"Social Science and Medicine","id":"ITEM-2","issue":"2","issued":{"date-parts":[["2005"]]},"page":"395-407","title":"Maternal education and child nutritional status in Bolivia: Finding the links","type":"article-journal","volume":"60"},"uris":["http://www.mendeley.com/documents/?uuid=8cd0e08d-aa97-4c98-a6b6-40d28ddbe7db"]},{"id":"ITEM-3","itemData":{"DOI":"10.1086/452408","ISSN":"00130079","author":[{"dropping-particle":"","family":"Handa","given":"Sudhanshu","non-dropping-particle":"","parse-names":false,"suffix":""}],"container-title":"Economic Development and Cultural Change","id":"ITEM-3","issue":"2","issued":{"date-parts":[["1999"]]},"page":"420-439","title":"Maternal education and child height","type":"article-journal","volume":"47"},"uris":["http://www.mendeley.com/documents/?uuid=9da30f37-2ab0-4a7a-8f89-f187cbac1fae"]},{"id":"ITEM-4","itemData":{"DOI":"10.12669/pjms.336.13689","ISSN":"1682-024X","abstract":"Objective To determine the impact of maternal education, employment, and family size on nutritional status of children. Methods It was case control study conducted at OPD of children Hospital Lahore, from September 2015 to April 2017. Total 340 children (170 cases and 170 controls) with age range of six months to five years along with their mothers were included. Anthropometric measurements were plotted against WHO growth Charts. 170 wasted (&lt;-2 SD) were matched with 170 controls (≥ -2 SD). Maternal education, employment and family size were compared between the cases and control. Confounding variables noted and dichotomized. Univariate analysis was carried out for factors under consideration i.e.; Maternal Education, employment and family size to study the association of each factor. Logistic regression analysis was applied to study the independent association. Results Maternal education had significant association with growth parameters; OR of 1.32 with confidence interval of (CI= 1.1 to 1.623). Employment status of mothers had OR of 1.132 with insignificant confidence interval of (CI=0.725 to 1.768). Family size had OR of one with insignificant confidence interval (CI=0.8 -1.21). Association remained same after applying bivariate logistic regression analysis. Conclusion Maternal education has definite and significant effect on nutritional status of children. This is the key factor to be addressed for prevention or improvement of childhood malnutrition. For this it is imperative to launch sustainable programs at national and regional level to uplift women educational status to combat this ever increasing burden of malnutrition.","author":[{"dropping-particle":"","family":"Iftikhar","given":"Aisha","non-dropping-particle":"","parse-names":false,"suffix":""},{"dropping-particle":"","family":"Bari","given":"Attiya","non-dropping-particle":"","parse-names":false,"suffix":""},{"dropping-particle":"","family":"Bano","given":"Iqbal","non-dropping-particle":"","parse-names":false,"suffix":""},{"dropping-particle":"","family":"Masood","given":"Qaisar","non-dropping-particle":"","parse-names":false,"suffix":""}],"container-title":"Pakistan Journal of Medical Sciences","id":"ITEM-4","issue":"6","issued":{"date-parts":[["2017"]]},"title":"Impact of maternal education, employment and family size on nutritional status of children","type":"article-journal","volume":"33"},"uris":["http://www.mendeley.com/documents/?uuid=6f04348a-8718-4113-b220-4e1868f13d48"]},{"id":"ITEM-5","itemData":{"DOI":"10.1093/jae/ejn024","ISSN":"09638024","abstract":"This paper uses a pooled sample of the 1998 and 2003 Demographic and Health Survey data sets for Kenya to analyse the determinants of children's nutritional status. We investigate the impact of child, parental, household and community characteristics on children's height and on the probability of stunting. Descriptive and econometric analysis, augmented by policy simulations, is employed to achieve the objectives of the study. In estimation, we control for sample design and possible heterogeneity arising from unobserved community characteristics correlated with children's nutritional status and its determinants. The key findings are that boys suffer more malnutrition than girls, and children of multiple births are more likely to be malnourished than singletons. The results further indicate that maternal education is a more important determinant of children's nutritional status than paternal education. Household assets are also important determinants of children's nutritional status but nutrition improves at a decreasing rate with assets. The use of public health services, more-so modern contraceptives, is also found to be an important determinant of child nutritional status. Policy simulations affirm the potential role of parental, household and community characteristics in reducing long-term malnutrition in Kenya and suggest that the correct policy mix would make a substantial reduction in the current high levels of malnutrition. Our findings suggest that, if Kenya is to achieve her strategic health objectives and millennium development target of reducing the prevalence of malnutrition, strategies for poverty alleviation, promotion of post secondary education for women and provision of basic preventive health care are critical concerns that need to be addressed. © The author 2008. Published by Oxford University Press on behalf of the Centre for the Study of African Economies. All rights reserved.","author":[{"dropping-particle":"","family":"Kabubo-Mariara","given":"Jane","non-dropping-particle":"","parse-names":false,"suffix":""},{"dropping-particle":"","family":"Ndenge","given":"Godfrey K.","non-dropping-particle":"","parse-names":false,"suffix":""},{"dropping-particle":"","family":"Mwabu","given":"Domisiano K.","non-dropping-particle":"","parse-names":false,"suffix":""}],"container-title":"Journal of African Economies","id":"ITEM-5","issue":"3","issued":{"date-parts":[["2009"]]},"page":"363-387","title":"Determinants of children's nutritional status in Kenya: Evidence from Demographic and Health Surveys","type":"article-journal","volume":"18"},"uris":["http://www.mendeley.com/documents/?uuid=bf32224d-d1c6-4137-8805-b4aa14626132"]}],"mendeley":{"formattedCitation":"[82–86]","plainTextFormattedCitation":"[82–86]","previouslyFormattedCitation":"[82–86]"},"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[82–86]</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The mechanism explaining the linkage between maternal education and child health is in three forms. Through formal education, future mothers </w:t>
      </w:r>
      <w:proofErr w:type="gramStart"/>
      <w:r w:rsidRPr="003C12F4">
        <w:rPr>
          <w:rFonts w:ascii="Helvetica" w:eastAsia="MS Mincho" w:hAnsi="Helvetica" w:cs="Helvetica"/>
          <w:lang w:val="en-GB"/>
        </w:rPr>
        <w:t>are able to</w:t>
      </w:r>
      <w:proofErr w:type="gramEnd"/>
      <w:r w:rsidRPr="003C12F4">
        <w:rPr>
          <w:rFonts w:ascii="Helvetica" w:eastAsia="MS Mincho" w:hAnsi="Helvetica" w:cs="Helvetica"/>
          <w:lang w:val="en-GB"/>
        </w:rPr>
        <w:t xml:space="preserve"> acquire knowledge related to various health issues through which they are able to recognize illnesses and thus seek medical attention for their children. </w:t>
      </w:r>
      <w:r w:rsidR="00E80751">
        <w:rPr>
          <w:rFonts w:ascii="Helvetica" w:eastAsia="MS Mincho" w:hAnsi="Helvetica" w:cs="Helvetica"/>
          <w:lang w:val="en-GB"/>
        </w:rPr>
        <w:t xml:space="preserve">Secondly, through education, women </w:t>
      </w:r>
      <w:proofErr w:type="gramStart"/>
      <w:r w:rsidR="00E80751">
        <w:rPr>
          <w:rFonts w:ascii="Helvetica" w:eastAsia="MS Mincho" w:hAnsi="Helvetica" w:cs="Helvetica"/>
          <w:lang w:val="en-GB"/>
        </w:rPr>
        <w:t>are able to</w:t>
      </w:r>
      <w:proofErr w:type="gramEnd"/>
      <w:r w:rsidR="00E80751">
        <w:rPr>
          <w:rFonts w:ascii="Helvetica" w:eastAsia="MS Mincho" w:hAnsi="Helvetica" w:cs="Helvetica"/>
          <w:lang w:val="en-GB"/>
        </w:rPr>
        <w:t xml:space="preserve"> get jobs from which they are able to afford </w:t>
      </w:r>
      <w:r w:rsidR="007E47D3">
        <w:rPr>
          <w:rFonts w:ascii="Helvetica" w:eastAsia="MS Mincho" w:hAnsi="Helvetica" w:cs="Helvetica"/>
          <w:lang w:val="en-GB"/>
        </w:rPr>
        <w:t>a healthy lifestyle for their children</w:t>
      </w:r>
      <w:r w:rsidR="00BC3625">
        <w:rPr>
          <w:rFonts w:ascii="Helvetica" w:eastAsia="MS Mincho" w:hAnsi="Helvetica" w:cs="Helvetica"/>
          <w:lang w:val="en-GB"/>
        </w:rPr>
        <w:t xml:space="preserve"> in w</w:t>
      </w:r>
      <w:r w:rsidR="00AF665A">
        <w:rPr>
          <w:rFonts w:ascii="Helvetica" w:eastAsia="MS Mincho" w:hAnsi="Helvetica" w:cs="Helvetica"/>
          <w:lang w:val="en-GB"/>
        </w:rPr>
        <w:t>h</w:t>
      </w:r>
      <w:r w:rsidR="00BC3625">
        <w:rPr>
          <w:rFonts w:ascii="Helvetica" w:eastAsia="MS Mincho" w:hAnsi="Helvetica" w:cs="Helvetica"/>
          <w:lang w:val="en-GB"/>
        </w:rPr>
        <w:t>ich they are free from illnesses</w:t>
      </w:r>
      <w:r w:rsidR="007E47D3">
        <w:rPr>
          <w:rFonts w:ascii="Helvetica" w:eastAsia="MS Mincho" w:hAnsi="Helvetica" w:cs="Helvetica"/>
          <w:lang w:val="en-GB"/>
        </w:rPr>
        <w:t xml:space="preserve">. </w:t>
      </w:r>
      <w:r w:rsidRPr="003C12F4">
        <w:rPr>
          <w:rFonts w:ascii="Helvetica" w:eastAsia="MS Mincho" w:hAnsi="Helvetica" w:cs="Helvetica"/>
          <w:lang w:val="en-GB"/>
        </w:rPr>
        <w:t xml:space="preserve">Lastly, through formal education, mothers </w:t>
      </w:r>
      <w:proofErr w:type="gramStart"/>
      <w:r w:rsidR="009D07E5">
        <w:rPr>
          <w:rFonts w:ascii="Helvetica" w:eastAsia="MS Mincho" w:hAnsi="Helvetica" w:cs="Helvetica"/>
          <w:lang w:val="en-GB"/>
        </w:rPr>
        <w:t>are able to</w:t>
      </w:r>
      <w:proofErr w:type="gramEnd"/>
      <w:r w:rsidR="009D07E5">
        <w:rPr>
          <w:rFonts w:ascii="Helvetica" w:eastAsia="MS Mincho" w:hAnsi="Helvetica" w:cs="Helvetica"/>
          <w:lang w:val="en-GB"/>
        </w:rPr>
        <w:t xml:space="preserve"> acquire knowledge on the efficacy of modern </w:t>
      </w:r>
      <w:r w:rsidR="00843B5B">
        <w:rPr>
          <w:rFonts w:ascii="Helvetica" w:eastAsia="MS Mincho" w:hAnsi="Helvetica" w:cs="Helvetica"/>
          <w:lang w:val="en-GB"/>
        </w:rPr>
        <w:t xml:space="preserve">medications </w:t>
      </w:r>
      <w:r w:rsidR="00070A5B">
        <w:rPr>
          <w:rFonts w:ascii="Helvetica" w:eastAsia="MS Mincho" w:hAnsi="Helvetica" w:cs="Helvetica"/>
          <w:lang w:val="en-GB"/>
        </w:rPr>
        <w:t xml:space="preserve">and thus </w:t>
      </w:r>
      <w:r w:rsidRPr="003C12F4">
        <w:rPr>
          <w:rFonts w:ascii="Helvetica" w:eastAsia="MS Mincho" w:hAnsi="Helvetica" w:cs="Helvetica"/>
          <w:lang w:val="en-GB"/>
        </w:rPr>
        <w:t xml:space="preserve">become more receptive to </w:t>
      </w:r>
      <w:r w:rsidR="00070A5B">
        <w:rPr>
          <w:rFonts w:ascii="Helvetica" w:eastAsia="MS Mincho" w:hAnsi="Helvetica" w:cs="Helvetica"/>
          <w:lang w:val="en-GB"/>
        </w:rPr>
        <w:t>their use</w:t>
      </w:r>
      <w:r w:rsidRPr="003C12F4">
        <w:rPr>
          <w:rFonts w:ascii="Helvetica" w:eastAsia="MS Mincho" w:hAnsi="Helvetica" w:cs="Helvetica"/>
          <w:lang w:val="en-GB"/>
        </w:rPr>
        <w:t xml:space="preserve">. In this line, maternal formal education becomes a substantial way through which health </w:t>
      </w:r>
      <w:r w:rsidRPr="003C12F4">
        <w:rPr>
          <w:rFonts w:ascii="Helvetica" w:eastAsia="MS Mincho" w:hAnsi="Helvetica" w:cs="Helvetica"/>
          <w:lang w:val="en-GB"/>
        </w:rPr>
        <w:lastRenderedPageBreak/>
        <w:t xml:space="preserve">outcomes in children can be improved. The explanations on the link between maternal formal education and child health are described in detail elsewhere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{"citationItems":[{"id":"ITEM-1","itemData":{"DOI":"10.2307/146305","ISSN":"0022166X","abstract":"Mother's education is often found to be positively correlated with child health and nutrition in developing countries, yet the causal mechanisms are poorly understood. Three possible mechanisms are: (1) Formal education directly teaches health knowledge to future mothers; (2) Literacy and numeracy skills acquired in school assist future mothers in diagnosing and treating child health problems; and (3) Exposure to modern society from formal schooling makes women more receptive to modern medical treatments. This paper uses data from Morocco to assess the role played by these different mechanisms. Mother's health knowledge alone appears to be the crucial skill for raising child health. In Morocco, such knowledge is primarily obtained outside the classroom, although it is obtained using literacy and numeracy skills learned in school; there is no evidence that health knowledge is directly taught in schools. This suggests that teaching of health knowledge skills in Moroccan schools could substantially raise child health and nutrition in Morocco.","author":[{"dropping-particle":"","family":"Glewwe","given":"Paul","non-dropping-particle":"","parse-names":false,"suffix":""}],"container-title":"Journal of Human Resources","id":"ITEM-1","issue":"1","issued":{"date-parts":[["1999"]]},"page":"124-159","title":"Why does mother's schooling raise child health in developing countries? Evidence from Morocco","type":"article-journal","volume":"34"},"uris":["http://www.mendeley.com/documents/?uuid=705e24b7-f0a3-4d11-9428-7af94a4c650a"]}],"mendeley":{"formattedCitation":"[87]","plainTextFormattedCitation":"[87]","previouslyFormattedCitation":"[87]"},"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[87]</w:t>
      </w:r>
      <w:r w:rsidRPr="003C12F4">
        <w:rPr>
          <w:rFonts w:ascii="Helvetica" w:eastAsia="MS Mincho" w:hAnsi="Helvetica" w:cs="Helvetica"/>
          <w:lang w:val="en-GB"/>
        </w:rPr>
        <w:fldChar w:fldCharType="end"/>
      </w:r>
      <w:r w:rsidRPr="003C12F4">
        <w:rPr>
          <w:rFonts w:ascii="Helvetica" w:eastAsia="MS Mincho" w:hAnsi="Helvetica" w:cs="Helvetica"/>
          <w:lang w:val="en-GB"/>
        </w:rPr>
        <w:t>.</w:t>
      </w:r>
    </w:p>
    <w:p w14:paraId="26186BAE" w14:textId="204088C6" w:rsidR="00A51616" w:rsidRDefault="00A51616" w:rsidP="00710BDF">
      <w:pPr>
        <w:spacing w:line="480" w:lineRule="auto"/>
        <w:ind w:firstLine="720"/>
        <w:rPr>
          <w:rFonts w:ascii="Helvetica" w:eastAsia="MS Mincho" w:hAnsi="Helvetica" w:cs="Helvetica"/>
          <w:lang w:val="en-GB"/>
        </w:rPr>
      </w:pPr>
      <w:r>
        <w:rPr>
          <w:rFonts w:ascii="Helvetica" w:eastAsia="MS Mincho" w:hAnsi="Helvetica" w:cs="Helvetica"/>
          <w:lang w:val="en-GB"/>
        </w:rPr>
        <w:t>Additionally, w</w:t>
      </w:r>
      <w:r w:rsidR="009F112D">
        <w:rPr>
          <w:rFonts w:ascii="Helvetica" w:eastAsia="MS Mincho" w:hAnsi="Helvetica" w:cs="Helvetica"/>
          <w:lang w:val="en-GB"/>
        </w:rPr>
        <w:t xml:space="preserve">e also found evidence of a strong link between the order of birth and the likelihood of a child being stunted </w:t>
      </w:r>
      <w:r w:rsidR="00B90E6C">
        <w:rPr>
          <w:rFonts w:ascii="Helvetica" w:eastAsia="MS Mincho" w:hAnsi="Helvetica" w:cs="Helvetica"/>
          <w:lang w:val="en-GB"/>
        </w:rPr>
        <w:t>or</w:t>
      </w:r>
      <w:r w:rsidR="009F112D">
        <w:rPr>
          <w:rFonts w:ascii="Helvetica" w:eastAsia="MS Mincho" w:hAnsi="Helvetica" w:cs="Helvetica"/>
          <w:lang w:val="en-GB"/>
        </w:rPr>
        <w:t xml:space="preserve"> underweight. In previous studies, birth order has been implicated as a major predictor </w:t>
      </w:r>
      <w:r w:rsidR="00E5600C">
        <w:rPr>
          <w:rFonts w:ascii="Helvetica" w:eastAsia="MS Mincho" w:hAnsi="Helvetica" w:cs="Helvetica"/>
          <w:lang w:val="en-GB"/>
        </w:rPr>
        <w:t>of a child being stunted with higher</w:t>
      </w:r>
      <w:r>
        <w:rPr>
          <w:rFonts w:ascii="Helvetica" w:eastAsia="MS Mincho" w:hAnsi="Helvetica" w:cs="Helvetica"/>
          <w:lang w:val="en-GB"/>
        </w:rPr>
        <w:t>-</w:t>
      </w:r>
      <w:r w:rsidR="00E5600C">
        <w:rPr>
          <w:rFonts w:ascii="Helvetica" w:eastAsia="MS Mincho" w:hAnsi="Helvetica" w:cs="Helvetica"/>
          <w:lang w:val="en-GB"/>
        </w:rPr>
        <w:t>order children (&gt;</w:t>
      </w:r>
      <w:r w:rsidR="001E67D7">
        <w:rPr>
          <w:rFonts w:ascii="Helvetica" w:eastAsia="MS Mincho" w:hAnsi="Helvetica" w:cs="Helvetica"/>
          <w:lang w:val="en-GB"/>
        </w:rPr>
        <w:t xml:space="preserve">fifth order) being more likely to be stunted </w:t>
      </w:r>
      <w:r w:rsidR="001E67D7">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{"citationItems":[{"id":"ITEM-1","itemData":{"DOI":"10.1590/0102-311X00011215","ISSN":"16784464","PMID":"26958818","abstract":"This paper examines the net effect of birth order on child nutritional status in Bangladesh using data from the Bangladesh Demographic Health Survey, 2011 (BDHS). Analyses were restricted to 4,120 surviving, lastborn singleton children who were younger than 36 months at the time of the survey. Logistic regression was used to assess the association between birth order and child nutritional status. Results indicate 38.1% children are stunted and 8.2% children are fifth or higher order birth. Order of birth is one of the significant predictors of child being stunted. Third order, fourth order, and fifth or higher order children are 24%, 30%, and 72%, respectively, more likely to be stunted after adjusting for all other variables. Besides birth order, results also indicate that child age, size at birth, birth intention, maternal education, maternal body mass index, wealth index, place of residence and mass media access exert strong influences over child malnutrition. Reducing birth rates which limit number of births and birth order as well may reduce child malnutrition in Bangladesh.","author":[{"dropping-particle":"","family":"Rahman","given":"Mosfequr","non-dropping-particle":"","parse-names":false,"suffix":""}],"container-title":"Cadernos de Saude Publica","id":"ITEM-1","issue":"2","issued":{"date-parts":[["2016"]]},"title":"Associação entre ordem de nascimento e desnutrição crônica em crianças: Estudo de uma amostra nacional representativa em Bangladesh","type":"article-journal","volume":"32"},"uris":["http://www.mendeley.com/documents/?uuid=d9457062-9d53-4fa1-89bd-973697948676"]}],"mendeley":{"formattedCitation":"[88]","plainTextFormattedCitation":"[88]","previouslyFormattedCitation":"[88]"},"properties":{"noteIndex":0},"schema":"https://github.com/citation-style-language/schema/raw/master/csl-citation.json"}</w:instrText>
      </w:r>
      <w:r w:rsidR="001E67D7">
        <w:rPr>
          <w:rFonts w:ascii="Helvetica" w:eastAsia="MS Mincho" w:hAnsi="Helvetica" w:cs="Helvetica"/>
          <w:lang w:val="en-GB"/>
        </w:rPr>
        <w:fldChar w:fldCharType="separate"/>
      </w:r>
      <w:r w:rsidR="00921649" w:rsidRPr="00921649">
        <w:rPr>
          <w:rFonts w:ascii="Helvetica" w:eastAsia="MS Mincho" w:hAnsi="Helvetica" w:cs="Helvetica"/>
          <w:noProof/>
          <w:lang w:val="en-GB"/>
        </w:rPr>
        <w:t>[88]</w:t>
      </w:r>
      <w:r w:rsidR="001E67D7">
        <w:rPr>
          <w:rFonts w:ascii="Helvetica" w:eastAsia="MS Mincho" w:hAnsi="Helvetica" w:cs="Helvetica"/>
          <w:lang w:val="en-GB"/>
        </w:rPr>
        <w:fldChar w:fldCharType="end"/>
      </w:r>
      <w:r w:rsidR="001E67D7">
        <w:rPr>
          <w:rFonts w:ascii="Helvetica" w:eastAsia="MS Mincho" w:hAnsi="Helvetica" w:cs="Helvetica"/>
          <w:lang w:val="en-GB"/>
        </w:rPr>
        <w:t xml:space="preserve">. </w:t>
      </w:r>
      <w:r w:rsidR="007C5BD5">
        <w:rPr>
          <w:rFonts w:ascii="Helvetica" w:eastAsia="MS Mincho" w:hAnsi="Helvetica" w:cs="Helvetica"/>
          <w:lang w:val="en-GB"/>
        </w:rPr>
        <w:t>The high chance of higher</w:t>
      </w:r>
      <w:r>
        <w:rPr>
          <w:rFonts w:ascii="Helvetica" w:eastAsia="MS Mincho" w:hAnsi="Helvetica" w:cs="Helvetica"/>
          <w:lang w:val="en-GB"/>
        </w:rPr>
        <w:t>-</w:t>
      </w:r>
      <w:r w:rsidR="007C5BD5">
        <w:rPr>
          <w:rFonts w:ascii="Helvetica" w:eastAsia="MS Mincho" w:hAnsi="Helvetica" w:cs="Helvetica"/>
          <w:lang w:val="en-GB"/>
        </w:rPr>
        <w:t>order children being</w:t>
      </w:r>
      <w:r w:rsidR="00C800EA">
        <w:rPr>
          <w:rFonts w:ascii="Helvetica" w:eastAsia="MS Mincho" w:hAnsi="Helvetica" w:cs="Helvetica"/>
          <w:lang w:val="en-GB"/>
        </w:rPr>
        <w:t xml:space="preserve"> </w:t>
      </w:r>
      <w:r w:rsidR="00A87DD0">
        <w:rPr>
          <w:rFonts w:ascii="Helvetica" w:eastAsia="MS Mincho" w:hAnsi="Helvetica" w:cs="Helvetica"/>
          <w:lang w:val="en-GB"/>
        </w:rPr>
        <w:t>malnourished</w:t>
      </w:r>
      <w:r>
        <w:rPr>
          <w:rFonts w:ascii="Helvetica" w:eastAsia="MS Mincho" w:hAnsi="Helvetica" w:cs="Helvetica"/>
          <w:lang w:val="en-GB"/>
        </w:rPr>
        <w:t xml:space="preserve"> </w:t>
      </w:r>
      <w:r w:rsidR="007C5BD5">
        <w:rPr>
          <w:rFonts w:ascii="Helvetica" w:eastAsia="MS Mincho" w:hAnsi="Helvetica" w:cs="Helvetica"/>
          <w:lang w:val="en-GB"/>
        </w:rPr>
        <w:t xml:space="preserve">has been explained </w:t>
      </w:r>
      <w:r w:rsidR="00C800EA">
        <w:rPr>
          <w:rFonts w:ascii="Helvetica" w:eastAsia="MS Mincho" w:hAnsi="Helvetica" w:cs="Helvetica"/>
          <w:lang w:val="en-GB"/>
        </w:rPr>
        <w:t xml:space="preserve">to be as a result </w:t>
      </w:r>
      <w:r w:rsidR="00FE58E7">
        <w:rPr>
          <w:rFonts w:ascii="Helvetica" w:eastAsia="MS Mincho" w:hAnsi="Helvetica" w:cs="Helvetica"/>
          <w:lang w:val="en-GB"/>
        </w:rPr>
        <w:t>of these children being unwanted</w:t>
      </w:r>
      <w:r w:rsidR="00310311">
        <w:rPr>
          <w:rFonts w:ascii="Helvetica" w:eastAsia="MS Mincho" w:hAnsi="Helvetica" w:cs="Helvetica"/>
          <w:lang w:val="en-GB"/>
        </w:rPr>
        <w:t>, an aspect that then translates into less attention and care from their parents</w:t>
      </w:r>
      <w:r w:rsidR="001138E8">
        <w:rPr>
          <w:rFonts w:ascii="Helvetica" w:eastAsia="MS Mincho" w:hAnsi="Helvetica" w:cs="Helvetica"/>
          <w:lang w:val="en-GB"/>
        </w:rPr>
        <w:t xml:space="preserve"> </w:t>
      </w:r>
      <w:r w:rsidR="001138E8">
        <w:rPr>
          <w:rFonts w:ascii="Helvetica" w:eastAsia="MS Mincho" w:hAnsi="Helvetica" w:cs="Helvetica"/>
          <w:lang w:val="en-GB"/>
        </w:rPr>
        <w:fldChar w:fldCharType="begin" w:fldLock="1"/>
      </w:r>
      <w:r w:rsidR="001138E8">
        <w:rPr>
          <w:rFonts w:ascii="Helvetica" w:eastAsia="MS Mincho" w:hAnsi="Helvetica" w:cs="Helvetica"/>
          <w:lang w:val="en-GB"/>
        </w:rPr>
        <w:instrText>ADDIN CSL_CITATION {"citationItems":[{"id":"ITEM-1","itemData":{"DOI":"10.1590/0102-311X00011215","ISSN":"16784464","PMID":"26958818","abstract":"This paper examines the net effect of birth order on child nutritional status in Bangladesh using data from the Bangladesh Demographic Health Survey, 2011 (BDHS). Analyses were restricted to 4,120 surviving, lastborn singleton children who were younger than 36 months at the time of the survey. Logistic regression was used to assess the association between birth order and child nutritional status. Results indicate 38.1% children are stunted and 8.2% children are fifth or higher order birth. Order of birth is one of the significant predictors of child being stunted. Third order, fourth order, and fifth or higher order children are 24%, 30%, and 72%, respectively, more likely to be stunted after adjusting for all other variables. Besides birth order, results also indicate that child age, size at birth, birth intention, maternal education, maternal body mass index, wealth index, place of residence and mass media access exert strong influences over child malnutrition. Reducing birth rates which limit number of births and birth order as well may reduce child malnutrition in Bangladesh.","author":[{"dropping-particle":"","family":"Rahman","given":"Mosfequr","non-dropping-particle":"","parse-names":false,"suffix":""}],"container-title":"Cadernos de Saude Publica","id":"ITEM-1","issue":"2","issued":{"date-parts":[["2016"]]},"title":"Associação entre ordem de nascimento e desnutrição crônica em crianças: Estudo de uma amostra nacional representativa em Bangladesh","type":"article-journal","volume":"32"},"uris":["http://www.mendeley.com/documents/?uuid=d9457062-9d53-4fa1-89bd-973697948676"]}],"mendeley":{"formattedCitation":"[88]","plainTextFormattedCitation":"[88]"},"properties":{"noteIndex":0},"schema":"https://github.com/citation-style-language/schema/raw/master/csl-citation.json"}</w:instrText>
      </w:r>
      <w:r w:rsidR="001138E8">
        <w:rPr>
          <w:rFonts w:ascii="Helvetica" w:eastAsia="MS Mincho" w:hAnsi="Helvetica" w:cs="Helvetica"/>
          <w:lang w:val="en-GB"/>
        </w:rPr>
        <w:fldChar w:fldCharType="separate"/>
      </w:r>
      <w:r w:rsidR="001138E8" w:rsidRPr="001138E8">
        <w:rPr>
          <w:rFonts w:ascii="Helvetica" w:eastAsia="MS Mincho" w:hAnsi="Helvetica" w:cs="Helvetica"/>
          <w:noProof/>
          <w:lang w:val="en-GB"/>
        </w:rPr>
        <w:t>[88]</w:t>
      </w:r>
      <w:r w:rsidR="001138E8">
        <w:rPr>
          <w:rFonts w:ascii="Helvetica" w:eastAsia="MS Mincho" w:hAnsi="Helvetica" w:cs="Helvetica"/>
          <w:lang w:val="en-GB"/>
        </w:rPr>
        <w:fldChar w:fldCharType="end"/>
      </w:r>
      <w:r w:rsidR="006A31C3">
        <w:rPr>
          <w:rFonts w:ascii="Helvetica" w:eastAsia="MS Mincho" w:hAnsi="Helvetica" w:cs="Helvetica"/>
          <w:lang w:val="en-GB"/>
        </w:rPr>
        <w:t xml:space="preserve"> </w:t>
      </w:r>
      <w:r w:rsidR="00A66AD6">
        <w:rPr>
          <w:rFonts w:ascii="Helvetica" w:eastAsia="MS Mincho" w:hAnsi="Helvetica" w:cs="Helvetica"/>
          <w:lang w:val="en-GB"/>
        </w:rPr>
        <w:t xml:space="preserve">. In other words, </w:t>
      </w:r>
      <w:r w:rsidR="00A07F35">
        <w:rPr>
          <w:rFonts w:ascii="Helvetica" w:eastAsia="MS Mincho" w:hAnsi="Helvetica" w:cs="Helvetica"/>
          <w:lang w:val="en-GB"/>
        </w:rPr>
        <w:t xml:space="preserve">high birth order children experience reduced health check-ups as well as postnatal care </w:t>
      </w:r>
      <w:r w:rsidR="001A0132">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{"citationItems":[{"id":"ITEM-1","itemData":{"DOI":"10.1590/0102-311X00011215","ISSN":"16784464","PMID":"26958818","abstract":"This paper examines the net effect of birth order on child nutritional status in Bangladesh using data from the Bangladesh Demographic Health Survey, 2011 (BDHS). Analyses were restricted to 4,120 surviving, lastborn singleton children who were younger than 36 months at the time of the survey. Logistic regression was used to assess the association between birth order and child nutritional status. Results indicate 38.1% children are stunted and 8.2% children are fifth or higher order birth. Order of birth is one of the significant predictors of child being stunted. Third order, fourth order, and fifth or higher order children are 24%, 30%, and 72%, respectively, more likely to be stunted after adjusting for all other variables. Besides birth order, results also indicate that child age, size at birth, birth intention, maternal education, maternal body mass index, wealth index, place of residence and mass media access exert strong influences over child malnutrition. Reducing birth rates which limit number of births and birth order as well may reduce child malnutrition in Bangladesh.","author":[{"dropping-particle":"","family":"Rahman","given":"Mosfequr","non-dropping-particle":"","parse-names":false,"suffix":""}],"container-title":"Cadernos de Saude Publica","id":"ITEM-1","issue":"2","issued":{"date-parts":[["2016"]]},"title":"Associação entre ordem de nascimento e desnutrição crônica em crianças: Estudo de uma amostra nacional representativa em Bangladesh","type":"article-journal","volume":"32"},"uris":["http://www.mendeley.com/documents/?uuid=d9457062-9d53-4fa1-89bd-973697948676"]}],"mendeley":{"formattedCitation":"[88]","plainTextFormattedCitation":"[88]","previouslyFormattedCitation":"[88]"},"properties":{"noteIndex":0},"schema":"https://github.com/citation-style-language/schema/raw/master/csl-citation.json"}</w:instrText>
      </w:r>
      <w:r w:rsidR="001A0132">
        <w:rPr>
          <w:rFonts w:ascii="Helvetica" w:eastAsia="MS Mincho" w:hAnsi="Helvetica" w:cs="Helvetica"/>
          <w:lang w:val="en-GB"/>
        </w:rPr>
        <w:fldChar w:fldCharType="separate"/>
      </w:r>
      <w:r w:rsidR="00921649" w:rsidRPr="00921649">
        <w:rPr>
          <w:rFonts w:ascii="Helvetica" w:eastAsia="MS Mincho" w:hAnsi="Helvetica" w:cs="Helvetica"/>
          <w:noProof/>
          <w:lang w:val="en-GB"/>
        </w:rPr>
        <w:t>[88]</w:t>
      </w:r>
      <w:r w:rsidR="001A0132">
        <w:rPr>
          <w:rFonts w:ascii="Helvetica" w:eastAsia="MS Mincho" w:hAnsi="Helvetica" w:cs="Helvetica"/>
          <w:lang w:val="en-GB"/>
        </w:rPr>
        <w:fldChar w:fldCharType="end"/>
      </w:r>
      <w:r w:rsidR="00A8583D">
        <w:rPr>
          <w:rFonts w:ascii="Helvetica" w:eastAsia="MS Mincho" w:hAnsi="Helvetica" w:cs="Helvetica"/>
          <w:lang w:val="en-GB"/>
        </w:rPr>
        <w:t xml:space="preserve">. </w:t>
      </w:r>
      <w:r>
        <w:rPr>
          <w:rFonts w:ascii="Helvetica" w:eastAsia="MS Mincho" w:hAnsi="Helvetica" w:cs="Helvetica"/>
          <w:lang w:val="en-GB"/>
        </w:rPr>
        <w:t xml:space="preserve">Additionally, with births spaced in quick succession, high order children are likely to receive limited lacteal feeding, a factor that predisposes them to malnutrition as noted elsewhere </w:t>
      </w:r>
      <w:r>
        <w:rPr>
          <w:rFonts w:ascii="Helvetica" w:eastAsia="MS Mincho" w:hAnsi="Helvetica" w:cs="Helvetica"/>
          <w:lang w:val="en-GB"/>
        </w:rPr>
        <w:fldChar w:fldCharType="begin" w:fldLock="1"/>
      </w:r>
      <w:r>
        <w:rPr>
          <w:rFonts w:ascii="Helvetica" w:eastAsia="MS Mincho" w:hAnsi="Helvetica" w:cs="Helvetica"/>
          <w:lang w:val="en-GB"/>
        </w:rPr>
        <w:instrText xml:space="preserve">ADDIN CSL_CITATION {"citationItems":[{"id":"ITEM-1","itemData":{"DOI":"10.1186/s40795-020-00357-4","ISSN":"20550928","abstract":"Background: Globally, under-nutrition accounts for &gt; 3 million deaths annually among children &lt; 5 years, with Kenya having </w:instrText>
      </w:r>
      <w:r>
        <w:rPr>
          <w:rFonts w:ascii="Cambria Math" w:eastAsia="MS Mincho" w:hAnsi="Cambria Math" w:cs="Cambria Math"/>
          <w:lang w:val="en-GB"/>
        </w:rPr>
        <w:instrText>∼</w:instrText>
      </w:r>
      <w:r>
        <w:rPr>
          <w:rFonts w:ascii="Helvetica" w:eastAsia="MS Mincho" w:hAnsi="Helvetica" w:cs="Helvetica"/>
          <w:lang w:val="en-GB"/>
        </w:rPr>
        <w:instrText xml:space="preserve"> 35,000 deaths. This study aimed to identify factors associated with malnutrition in children aged &lt; 5 years in western Kenya. Methods: We conducted a hospital-based unmatched case-control study between May and June 2017. Cases were defined as children aged 6-59 months with either z-score for weight-for-height ≤ -2SD or ≥ +2SD; weight-for-age ≤ -2SD or ≥ +2SD; or height-for-age ≤ -2SD. Controls were children aged 6-59 months with age-appropriate anthropometric measurements. Cases were consecutively recruited while systematic random sampling was used to select controls. Data from interviews and clinical records were collected and entered into Epi-Info, which was used to run unconditional logistic regression analyses. Results: A total of 94 cases and 281 controls were recruited. Of the cases, 84% (79/94) were under-nourished. Mother not having attended ante-natal clinic (OR = 7.9; 95% CI: 1.5-41.2), deworming (OR = 0.8; 95% CI: 0.4-1.2), and pre-lacteal feeding (OR = 1.8; 95% CI: 1.1-3.0) were associated with under-nutrition. Delayed developmental milestones (AOR = 13.9; 95% CI: 2.8-68.6); low birth weight (AOR = 3.3; 95% CI: 1.4-7.6), and paternal lack of formal education (AOR = 4.9; 95% CI: 1.3-18.9) were independently associated with under-nutrition. Conclusion: Proper pre-natal care, child feeding practices and deworming programs should be enhanced to reduce pediatric malnutrition.","author":[{"dropping-particle":"","family":"Gudu","given":"Edwin","non-dropping-particle":"","parse-names":false,"suffix":""},{"dropping-particle":"","family":"Obonyo","given":"Mark","non-dropping-particle":"","parse-names":false,"suffix":""},{"dropping-particle":"","family":"Omballa","given":"Victor","non-dropping-particle":"","parse-names":false,"suffix":""},{"dropping-particle":"","family":"Oyugi","given":"Elvis","non-dropping-particle":"","parse-names":false,"suffix":""},{"dropping-particle":"","family":"Kiilu","given":"Cecilia","non-dropping-particle":"","parse-names":false,"suffix":""},{"dropping-particle":"","family":"Githuku","given":"Jane","non-dropping-particle":"","parse-names":false,"suffix":""},{"dropping-particle":"","family":"Gura","given":"Zeinab","non-dropping-particle":"","parse-names":false,"suffix":""},{"dropping-particle":"","family":"Ransom","given":"James","non-dropping-particle":"","parse-names":false,"suffix":""}],"container-title":"BMC Nutrition","id":"ITEM-1","issue":"1","issued":{"date-parts":[["2020","7","29"]]},"publisher":"BioMed Central","title":"Factors associated with malnutrition in children &lt; 5 years in western Kenya: a hospital-based unmatched case control study","type":"article-journal","volume":"6"},"uris":["http://www.mendeley.com/documents/?uuid=86fb9b75-4f60-3001-9e6f-1c9d66bdee09"]}],"mendeley":{"formattedCitation":"[14]","plainTextFormattedCitation":"[14]","previouslyFormattedCitation":"[14]"},"properties":{"noteIndex":0},"schema":"https://github.com/citation-style-language/schema/raw/master/csl-citation.json"}</w:instrText>
      </w:r>
      <w:r>
        <w:rPr>
          <w:rFonts w:ascii="Helvetica" w:eastAsia="MS Mincho" w:hAnsi="Helvetica" w:cs="Helvetica"/>
          <w:lang w:val="en-GB"/>
        </w:rPr>
        <w:fldChar w:fldCharType="separate"/>
      </w:r>
      <w:r w:rsidRPr="00A51616">
        <w:rPr>
          <w:rFonts w:ascii="Helvetica" w:eastAsia="MS Mincho" w:hAnsi="Helvetica" w:cs="Helvetica"/>
          <w:noProof/>
          <w:lang w:val="en-GB"/>
        </w:rPr>
        <w:t>[14]</w:t>
      </w:r>
      <w:r>
        <w:rPr>
          <w:rFonts w:ascii="Helvetica" w:eastAsia="MS Mincho" w:hAnsi="Helvetica" w:cs="Helvetica"/>
          <w:lang w:val="en-GB"/>
        </w:rPr>
        <w:fldChar w:fldCharType="end"/>
      </w:r>
      <w:r>
        <w:rPr>
          <w:rFonts w:ascii="Helvetica" w:eastAsia="MS Mincho" w:hAnsi="Helvetica" w:cs="Helvetica"/>
          <w:lang w:val="en-GB"/>
        </w:rPr>
        <w:t xml:space="preserve">. </w:t>
      </w:r>
    </w:p>
    <w:p w14:paraId="514207E4" w14:textId="226137A0" w:rsidR="00710BDF" w:rsidRDefault="009C56C2" w:rsidP="00710BDF">
      <w:pPr>
        <w:spacing w:line="480" w:lineRule="auto"/>
        <w:ind w:firstLine="720"/>
        <w:rPr>
          <w:rFonts w:ascii="Helvetica" w:eastAsia="MS Mincho" w:hAnsi="Helvetica" w:cs="Helvetica"/>
          <w:lang w:val="en-GB"/>
        </w:rPr>
      </w:pPr>
      <w:r>
        <w:rPr>
          <w:rFonts w:ascii="Helvetica" w:eastAsia="MS Mincho" w:hAnsi="Helvetica" w:cs="Helvetica"/>
          <w:lang w:val="en-GB"/>
        </w:rPr>
        <w:t>The association between a child’s age and the likelihood of malnutrition can also be explained in terms of the limited attention</w:t>
      </w:r>
      <w:r w:rsidR="000E54D4">
        <w:rPr>
          <w:rFonts w:ascii="Helvetica" w:eastAsia="MS Mincho" w:hAnsi="Helvetica" w:cs="Helvetica"/>
          <w:lang w:val="en-GB"/>
        </w:rPr>
        <w:t xml:space="preserve"> that mothers pay on higher</w:t>
      </w:r>
      <w:r w:rsidR="00A51616">
        <w:rPr>
          <w:rFonts w:ascii="Helvetica" w:eastAsia="MS Mincho" w:hAnsi="Helvetica" w:cs="Helvetica"/>
          <w:lang w:val="en-GB"/>
        </w:rPr>
        <w:t>-</w:t>
      </w:r>
      <w:r w:rsidR="000E54D4">
        <w:rPr>
          <w:rFonts w:ascii="Helvetica" w:eastAsia="MS Mincho" w:hAnsi="Helvetica" w:cs="Helvetica"/>
          <w:lang w:val="en-GB"/>
        </w:rPr>
        <w:t xml:space="preserve">order children such that their likelihood of being malnourished remains higher. These results conform </w:t>
      </w:r>
      <w:r w:rsidR="00A51616">
        <w:rPr>
          <w:rFonts w:ascii="Helvetica" w:eastAsia="MS Mincho" w:hAnsi="Helvetica" w:cs="Helvetica"/>
          <w:lang w:val="en-GB"/>
        </w:rPr>
        <w:t>to</w:t>
      </w:r>
      <w:r w:rsidR="000E54D4">
        <w:rPr>
          <w:rFonts w:ascii="Helvetica" w:eastAsia="MS Mincho" w:hAnsi="Helvetica" w:cs="Helvetica"/>
          <w:lang w:val="en-GB"/>
        </w:rPr>
        <w:t xml:space="preserve"> </w:t>
      </w:r>
      <w:r w:rsidR="00A51616">
        <w:rPr>
          <w:rFonts w:ascii="Helvetica" w:eastAsia="MS Mincho" w:hAnsi="Helvetica" w:cs="Helvetica"/>
          <w:lang w:val="en-GB"/>
        </w:rPr>
        <w:t xml:space="preserve">those found in </w:t>
      </w:r>
      <w:r w:rsidR="000E54D4">
        <w:rPr>
          <w:rFonts w:ascii="Helvetica" w:eastAsia="MS Mincho" w:hAnsi="Helvetica" w:cs="Helvetica"/>
          <w:lang w:val="en-GB"/>
        </w:rPr>
        <w:t xml:space="preserve">a separate study in which a child’s age was also found to be a significant predictor of </w:t>
      </w:r>
      <w:r w:rsidR="000318FF">
        <w:rPr>
          <w:rFonts w:ascii="Helvetica" w:eastAsia="MS Mincho" w:hAnsi="Helvetica" w:cs="Helvetica"/>
          <w:lang w:val="en-GB"/>
        </w:rPr>
        <w:t xml:space="preserve">malnourishment </w:t>
      </w:r>
      <w:r w:rsidR="00D84BEC">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{"citationItems":[{"id":"ITEM-1","itemData":{"DOI":"10.1017/S1368980015001913","ISSN":"14752727","PMID":"26091444","abstract":"Objective To investigate the predictors of wasting, stunting and low mid-upper arm circumference among children aged 6-59 months in Somalia using data from household cross-sectional surveys from 2007 to 2010 in order to help inform better targeting of nutritional interventions. Design Cross-sectional nutritional assessment surveys using structured interviews were conducted among communities in Somalia each year from 2007 to 2010. A two-stage cluster sampling methodology was used to select children aged 6-59 months from households across three livelihood zones (pastoral, agro-pastoral and riverine). Predictors of three anthropometric measures, weight-for-height (wasting), height-for-age (stunting) and mid-upper arm circumference, were analysed using Bayesian binomial regression, controlling for both spatial and temporal dependence in the data. Setting The study was conducted in randomly sampled villages, representative of three livelihood zones in Somalia. Subjects Children between the ages of 6 and 59 months in Somalia. Results The estimated national prevalence of wasting, stunting and low mid-upper arm circumference in children aged 6-59 months was 21 %, 31 % and 36 %, respectively. Although fever, diarrhoea, sex and age of the child, household size and access to foods were significant predictors of malnutrition, the strongest association was observed between all three indicators of malnutrition and the enhanced vegetation index. A 1-unit increase in enhanced vegetation index was associated with a 38 %, 49 % and 59 % reduction in wasting, stunting and low mid-upper arm circumference, respectively. Conclusions Infection and climatic variations are likely to be key drivers of malnutrition in Somalia. Better health data and close monitoring and forecasting of droughts may provide valuable information for nutritional intervention planning in Somalia.","author":[{"dropping-particle":"","family":"Kinyoki","given":"Damaris K.","non-dropping-particle":"","parse-names":false,"suffix":""},{"dropping-particle":"","family":"Berkley","given":"James A.","non-dropping-particle":"","parse-names":false,"suffix":""},{"dropping-particle":"","family":"Moloney","given":"Grainne M.","non-dropping-particle":"","parse-names":false,"suffix":""},{"dropping-particle":"","family":"Kandala","given":"Ngianga Bakwin","non-dropping-particle":"","parse-names":false,"suffix":""},{"dropping-particle":"","family":"Noor","given":"Abdisalan M.","non-dropping-particle":"","parse-names":false,"suffix":""}],"container-title":"Public Health Nutrition","id":"ITEM-1","issue":"17","issued":{"date-parts":[["2015"]]},"page":"3125-3133","title":"Predictors of the risk of malnutrition among children under the age of 5 years in Somalia","type":"article-journal","volume":"18"},"uris":["http://www.mendeley.com/documents/?uuid=c06b4b80-bb67-4361-99cd-1c61f6539a21"]},{"id":"ITEM-2","itemData":{"DOI":"10.1093/intqhc/mzx129","ISSN":"14643677","PMID":"29045661","abstract":"Objective: To assess the factors associated with malnutrition among children &lt; 5 years in Burkina Faso. Design: This study was based on secondary analysis of cross-sectional population-based data from Burkina-Faso Demographic Health Surveys 2010. Setting: This study was carried out in Burkina Faso, West Africa. Participants: The participants were 6337 children &lt; 5 years and their mothers. Main outcome measures: Demographic characteristics, child nutrition and health status, and maternal and household information were collected. Survey-specific SAS procedures for weighting, clustering and stratification in the survey design were used. The distribution of different nutritional status, such as underweight, stunting and wasting and the effects of risk factors onmalnutritionwas analyzed. Results: Out of 6337 children &lt; 5 years, 51.0% of children were male and 57.8% of children had an average size at birth. There were 15.6, 21.5 and 10.6% of children who recently suffered from diarrhea, fever and acute respiratory infection, respectively. Child sex, age, size at birth, child morbidity, mother's education and body mass index and household wealth index were significantly associated with undernutrition among children &lt; 5 years in Burkina Faso. Conclusions: In addition to the improvement of household wealth index, more health and nutritional education for mothers should be implemented by the government to improve health and nutritional status of children &lt; 5 years in Burkina Faso.","author":[{"dropping-particle":"","family":"Poda","given":"Ghislain G.","non-dropping-particle":"","parse-names":false,"suffix":""},{"dropping-particle":"","family":"Hsu","given":"Chien Yeh","non-dropping-particle":"","parse-names":false,"suffix":""},{"dropping-particle":"","family":"Chao","given":"Jane C.J.","non-dropping-particle":"","parse-names":false,"suffix":""}],"container-title":"International Journal for Quality in Health Care","id":"ITEM-2","issue":"7","issued":{"date-parts":[["2017"]]},"page":"901-908","title":"Factors associated with malnutrition among children &lt;5 years old in Burkina Faso: Evidence from the Demographic and Health Surveys IV 2010","type":"article-journal","volume":"29"},"uris":["http://www.mendeley.com/documents/?uuid=28a636cb-5c60-4055-a41e-36404683d961"]}],"mendeley":{"formattedCitation":"[16,89]","plainTextFormattedCitation":"[16,89]","previouslyFormattedCitation":"[16,89]"},"properties":{"noteIndex":0},"schema":"https://github.com/citation-style-language/schema/raw/master/csl-citation.json"}</w:instrText>
      </w:r>
      <w:r w:rsidR="00D84BEC">
        <w:rPr>
          <w:rFonts w:ascii="Helvetica" w:eastAsia="MS Mincho" w:hAnsi="Helvetica" w:cs="Helvetica"/>
          <w:lang w:val="en-GB"/>
        </w:rPr>
        <w:fldChar w:fldCharType="separate"/>
      </w:r>
      <w:r w:rsidR="00921649" w:rsidRPr="00921649">
        <w:rPr>
          <w:rFonts w:ascii="Helvetica" w:eastAsia="MS Mincho" w:hAnsi="Helvetica" w:cs="Helvetica"/>
          <w:noProof/>
          <w:lang w:val="en-GB"/>
        </w:rPr>
        <w:t>[16,89]</w:t>
      </w:r>
      <w:r w:rsidR="00D84BEC">
        <w:rPr>
          <w:rFonts w:ascii="Helvetica" w:eastAsia="MS Mincho" w:hAnsi="Helvetica" w:cs="Helvetica"/>
          <w:lang w:val="en-GB"/>
        </w:rPr>
        <w:fldChar w:fldCharType="end"/>
      </w:r>
      <w:r w:rsidR="00D84BEC">
        <w:rPr>
          <w:rFonts w:ascii="Helvetica" w:eastAsia="MS Mincho" w:hAnsi="Helvetica" w:cs="Helvetica"/>
          <w:lang w:val="en-GB"/>
        </w:rPr>
        <w:t>.</w:t>
      </w:r>
    </w:p>
    <w:p w14:paraId="032C4587" w14:textId="5A8C2381" w:rsidR="00C2758B" w:rsidRDefault="003C12F4" w:rsidP="00B60000">
      <w:pPr>
        <w:spacing w:line="480" w:lineRule="auto"/>
        <w:ind w:firstLine="720"/>
        <w:rPr>
          <w:rFonts w:ascii="Helvetica" w:eastAsia="MS Mincho" w:hAnsi="Helvetica" w:cs="Helvetica"/>
          <w:lang w:val="en-GB"/>
        </w:rPr>
      </w:pPr>
      <w:r w:rsidRPr="003C12F4">
        <w:rPr>
          <w:rFonts w:ascii="Helvetica" w:eastAsia="MS Mincho" w:hAnsi="Helvetica" w:cs="Helvetica"/>
          <w:lang w:val="en-GB"/>
        </w:rPr>
        <w:t>Decompositions of concentration indices revealed that most of the determinants of child malnutrition worked to reinforce the gap in socioeconomic disparity in malnutrition of children below the age of five years</w:t>
      </w:r>
      <w:r w:rsidR="00D84BEC">
        <w:rPr>
          <w:rFonts w:ascii="Helvetica" w:eastAsia="MS Mincho" w:hAnsi="Helvetica" w:cs="Helvetica"/>
          <w:lang w:val="en-GB"/>
        </w:rPr>
        <w:t>.</w:t>
      </w:r>
      <w:r w:rsidRPr="003C12F4">
        <w:rPr>
          <w:rFonts w:ascii="Helvetica" w:eastAsia="MS Mincho" w:hAnsi="Helvetica" w:cs="Helvetica"/>
          <w:lang w:val="en-GB"/>
        </w:rPr>
        <w:t xml:space="preserve"> </w:t>
      </w:r>
      <w:r w:rsidR="00D84BEC">
        <w:rPr>
          <w:rFonts w:ascii="Helvetica" w:eastAsia="MS Mincho" w:hAnsi="Helvetica" w:cs="Helvetica"/>
          <w:lang w:val="en-GB"/>
        </w:rPr>
        <w:t>C</w:t>
      </w:r>
      <w:r w:rsidRPr="003C12F4">
        <w:rPr>
          <w:rFonts w:ascii="Helvetica" w:eastAsia="MS Mincho" w:hAnsi="Helvetica" w:cs="Helvetica"/>
          <w:lang w:val="en-GB"/>
        </w:rPr>
        <w:t xml:space="preserve">hildren from poor households </w:t>
      </w:r>
      <w:r w:rsidR="00D84BEC">
        <w:rPr>
          <w:rFonts w:ascii="Helvetica" w:eastAsia="MS Mincho" w:hAnsi="Helvetica" w:cs="Helvetica"/>
          <w:lang w:val="en-GB"/>
        </w:rPr>
        <w:t xml:space="preserve">were </w:t>
      </w:r>
      <w:r w:rsidRPr="003C12F4">
        <w:rPr>
          <w:rFonts w:ascii="Helvetica" w:eastAsia="MS Mincho" w:hAnsi="Helvetica" w:cs="Helvetica"/>
          <w:lang w:val="en-GB"/>
        </w:rPr>
        <w:t xml:space="preserve">negatively impacted </w:t>
      </w:r>
      <w:r w:rsidR="000A7C44">
        <w:rPr>
          <w:rFonts w:ascii="Helvetica" w:eastAsia="MS Mincho" w:hAnsi="Helvetica" w:cs="Helvetica"/>
          <w:lang w:val="en-GB"/>
        </w:rPr>
        <w:t xml:space="preserve">relative to those </w:t>
      </w:r>
      <w:r w:rsidR="000A7C44">
        <w:rPr>
          <w:rFonts w:ascii="Helvetica" w:eastAsia="MS Mincho" w:hAnsi="Helvetica" w:cs="Helvetica"/>
          <w:lang w:val="en-GB"/>
        </w:rPr>
        <w:lastRenderedPageBreak/>
        <w:t>from</w:t>
      </w:r>
      <w:r w:rsidR="00A51616">
        <w:rPr>
          <w:rFonts w:ascii="Helvetica" w:eastAsia="MS Mincho" w:hAnsi="Helvetica" w:cs="Helvetica"/>
          <w:lang w:val="en-GB"/>
        </w:rPr>
        <w:t xml:space="preserve"> </w:t>
      </w:r>
      <w:r w:rsidRPr="003C12F4">
        <w:rPr>
          <w:rFonts w:ascii="Helvetica" w:eastAsia="MS Mincho" w:hAnsi="Helvetica" w:cs="Helvetica"/>
          <w:lang w:val="en-GB"/>
        </w:rPr>
        <w:t>rich household</w:t>
      </w:r>
      <w:r w:rsidR="00A51616">
        <w:rPr>
          <w:rFonts w:ascii="Helvetica" w:eastAsia="MS Mincho" w:hAnsi="Helvetica" w:cs="Helvetica"/>
          <w:lang w:val="en-GB"/>
        </w:rPr>
        <w:t>s</w:t>
      </w:r>
      <w:r w:rsidRPr="003C12F4">
        <w:rPr>
          <w:rFonts w:ascii="Helvetica" w:eastAsia="MS Mincho" w:hAnsi="Helvetica" w:cs="Helvetica"/>
          <w:lang w:val="en-GB"/>
        </w:rPr>
        <w:t xml:space="preserve">. The prevalence of malnutrition in this way can be attributed to the occurrence of determinants </w:t>
      </w:r>
      <w:proofErr w:type="spellStart"/>
      <w:r w:rsidRPr="003C12F4">
        <w:rPr>
          <w:rFonts w:ascii="Helvetica" w:eastAsia="MS Mincho" w:hAnsi="Helvetica" w:cs="Helvetica"/>
          <w:lang w:val="en-GB"/>
        </w:rPr>
        <w:t>favoring</w:t>
      </w:r>
      <w:proofErr w:type="spellEnd"/>
      <w:r w:rsidRPr="003C12F4">
        <w:rPr>
          <w:rFonts w:ascii="Helvetica" w:eastAsia="MS Mincho" w:hAnsi="Helvetica" w:cs="Helvetica"/>
          <w:lang w:val="en-GB"/>
        </w:rPr>
        <w:t xml:space="preserve"> malnutrition in the poorest socioeconomic groups or the occurrence of determinants that </w:t>
      </w:r>
      <w:proofErr w:type="spellStart"/>
      <w:r w:rsidRPr="003C12F4">
        <w:rPr>
          <w:rFonts w:ascii="Helvetica" w:eastAsia="MS Mincho" w:hAnsi="Helvetica" w:cs="Helvetica"/>
          <w:lang w:val="en-GB"/>
        </w:rPr>
        <w:t>favor</w:t>
      </w:r>
      <w:proofErr w:type="spellEnd"/>
      <w:r w:rsidRPr="003C12F4">
        <w:rPr>
          <w:rFonts w:ascii="Helvetica" w:eastAsia="MS Mincho" w:hAnsi="Helvetica" w:cs="Helvetica"/>
          <w:lang w:val="en-GB"/>
        </w:rPr>
        <w:t xml:space="preserve"> improved nutrition among the richest socioeconomic group</w:t>
      </w:r>
      <w:r w:rsidR="00DD2F95">
        <w:rPr>
          <w:rFonts w:ascii="Helvetica" w:eastAsia="MS Mincho" w:hAnsi="Helvetica" w:cs="Helvetica"/>
          <w:lang w:val="en-GB"/>
        </w:rPr>
        <w:t xml:space="preserve"> </w:t>
      </w:r>
      <w:r w:rsidR="00DD2F95">
        <w:rPr>
          <w:rFonts w:ascii="Helvetica" w:eastAsia="MS Mincho" w:hAnsi="Helvetica" w:cs="Helvetica"/>
          <w:lang w:val="en-GB"/>
        </w:rPr>
        <w:fldChar w:fldCharType="begin" w:fldLock="1"/>
      </w:r>
      <w:r w:rsidR="006B1709">
        <w:rPr>
          <w:rFonts w:ascii="Helvetica" w:eastAsia="MS Mincho" w:hAnsi="Helvetica" w:cs="Helvetica"/>
          <w:lang w:val="en-GB"/>
        </w:rPr>
        <w:instrText>ADDIN CSL_CITATION {"citationItems":[{"id":"ITEM-1","itemData":{"DOI":"10.3402/gha.v9.29263","ISSN":"16549880","PMID":"26950558","abstract":"Background: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Action","id":"ITEM-1","issue":"1","issued":{"date-parts":[["2016"]]},"title":"Trends in socioeconomic inequalities in child malnutrition in Vietnam: Findings from the Multiple Indicator Cluster Surveys, 2000-2011","type":"article-journal","volume":"9"},"uris":["http://www.mendeley.com/documents/?uuid=baf2d477-3dbf-4fc6-a9a5-7ca2ce3a65c8"]},{"id":"ITEM-2","itemData":{"DOI":"10.1186/s13690-018-0320-2","ISSN":"20493258","abstract":"Background: Despite increased economic growth and development, and existence of various policies and interventions aimed at improving food security and nutrition, majority of countries in sub-Saharan Africa have very high levels of child malnutrition. The prevalence of stunting, an indicator of chronic malnutrition, is especially high. Methods: In this paper, we use Demographic and Health Survey datasets from three countries in the region that obtained middle-income status over the last decade (Ghana, Kenya and Zambia), to provide a comparative quantitative assessment of stunting levels, and examine patterns in stunting inequalities between 2007 and 2014. Results: Our analyses reveal that stunting rates decreased in all three countries over the study period, but are still high. In Zambia, 40% of under 5-year olds are stunted, compared to 26% in Kenya and 19% in Ghana. In all three countries, male children and those living in the poorest households have significantly higher levels of stunting. We also observe stark inequalities across socio-economic status, and show that these inequalities have increased over time. Conclusions: Our results reveal that even with economic gains at the national level, there is need for continued focus on improving the socio-economic levels of the poorest households, if child nutritional outcomes are to improve.","author":[{"dropping-particle":"","family":"Jonah","given":"Coretta M.P.","non-dropping-particle":"","parse-names":false,"suffix":""},{"dropping-particle":"","family":"Sambu","given":"Winnie C.","non-dropping-particle":"","parse-names":false,"suffix":""},{"dropping-particle":"","family":"May","given":"Julian D.","non-dropping-particle":"","parse-names":false,"suffix":""}],"container-title":"Archives of Public Health","id":"ITEM-2","issue":"1","issued":{"date-parts":[["2018"]]},"title":"A comparative analysis of socioeconomic inequities in stunting: A case of three middle-income African countries","type":"article-journal","volume":"76"},"uris":["http://www.mendeley.com/documents/?uuid=2a673f33-fc67-4faa-9ff9-279c8b129d36"]}],"mendeley":{"formattedCitation":"[15,17]","plainTextFormattedCitation":"[15,17]","previouslyFormattedCitation":"[15,17]"},"properties":{"noteIndex":0},"schema":"https://github.com/citation-style-language/schema/raw/master/csl-citation.json"}</w:instrText>
      </w:r>
      <w:r w:rsidR="00DD2F95">
        <w:rPr>
          <w:rFonts w:ascii="Helvetica" w:eastAsia="MS Mincho" w:hAnsi="Helvetica" w:cs="Helvetica"/>
          <w:lang w:val="en-GB"/>
        </w:rPr>
        <w:fldChar w:fldCharType="separate"/>
      </w:r>
      <w:r w:rsidR="00DD2F95" w:rsidRPr="00DD2F95">
        <w:rPr>
          <w:rFonts w:ascii="Helvetica" w:eastAsia="MS Mincho" w:hAnsi="Helvetica" w:cs="Helvetica"/>
          <w:noProof/>
          <w:lang w:val="en-GB"/>
        </w:rPr>
        <w:t>[15,17]</w:t>
      </w:r>
      <w:r w:rsidR="00DD2F95">
        <w:rPr>
          <w:rFonts w:ascii="Helvetica" w:eastAsia="MS Mincho" w:hAnsi="Helvetica" w:cs="Helvetica"/>
          <w:lang w:val="en-GB"/>
        </w:rPr>
        <w:fldChar w:fldCharType="end"/>
      </w:r>
      <w:r w:rsidRPr="003C12F4">
        <w:rPr>
          <w:rFonts w:ascii="Helvetica" w:eastAsia="MS Mincho" w:hAnsi="Helvetica" w:cs="Helvetica"/>
          <w:lang w:val="en-GB"/>
        </w:rPr>
        <w:t xml:space="preserve">. In stunting, the percentage contribution of the mother’s level of education </w:t>
      </w:r>
      <w:r w:rsidR="00710BDF">
        <w:rPr>
          <w:rFonts w:ascii="Helvetica" w:eastAsia="MS Mincho" w:hAnsi="Helvetica" w:cs="Helvetica"/>
          <w:lang w:val="en-GB"/>
        </w:rPr>
        <w:t xml:space="preserve">and socioeconomic inequality </w:t>
      </w:r>
      <w:r w:rsidRPr="003C12F4">
        <w:rPr>
          <w:rFonts w:ascii="Helvetica" w:eastAsia="MS Mincho" w:hAnsi="Helvetica" w:cs="Helvetica"/>
          <w:lang w:val="en-GB"/>
        </w:rPr>
        <w:t>to</w:t>
      </w:r>
      <w:r w:rsidR="00710BDF">
        <w:rPr>
          <w:rFonts w:ascii="Helvetica" w:eastAsia="MS Mincho" w:hAnsi="Helvetica" w:cs="Helvetica"/>
          <w:lang w:val="en-GB"/>
        </w:rPr>
        <w:t>wards</w:t>
      </w:r>
      <w:r w:rsidRPr="003C12F4">
        <w:rPr>
          <w:rFonts w:ascii="Helvetica" w:eastAsia="MS Mincho" w:hAnsi="Helvetica" w:cs="Helvetica"/>
          <w:lang w:val="en-GB"/>
        </w:rPr>
        <w:t xml:space="preserve"> the total socioeconomic disparities in child stunting </w:t>
      </w:r>
      <w:r w:rsidR="001854D8">
        <w:rPr>
          <w:rFonts w:ascii="Helvetica" w:eastAsia="MS Mincho" w:hAnsi="Helvetica" w:cs="Helvetica"/>
          <w:lang w:val="en-GB"/>
        </w:rPr>
        <w:t>increased</w:t>
      </w:r>
      <w:r w:rsidR="00B60000">
        <w:rPr>
          <w:rFonts w:ascii="Helvetica" w:eastAsia="MS Mincho" w:hAnsi="Helvetica" w:cs="Helvetica"/>
          <w:lang w:val="en-GB"/>
        </w:rPr>
        <w:t xml:space="preserve">. </w:t>
      </w:r>
      <w:r w:rsidRPr="003C12F4">
        <w:rPr>
          <w:rFonts w:ascii="Helvetica" w:eastAsia="MS Mincho" w:hAnsi="Helvetica" w:cs="Helvetica"/>
          <w:lang w:val="en-GB"/>
        </w:rPr>
        <w:t xml:space="preserve">The results from this decomposition suggest that between 2003 and 2014, the level of education of mothers on various health issues improved whereas the gap in the wealth held between the rich and the poor significantly increased following inequitable distribution of the benefits reaped from rapid economic growth as described elsewhere </w:t>
      </w:r>
      <w:r w:rsidRPr="003C12F4">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URL":"https://blogs.worldbank.org/africacan/more-than-just-growth-accelerating-poverty-reduction-in-kenya","accessed":{"date-parts":[["2021","5","20"]]},"author":[{"dropping-particle":"","family":"Pape","given":"Utz","non-dropping-particle":"","parse-names":false,"suffix":""},{"dropping-particle":"","family":"Mejia-Mantilla","given":"Carolina","non-dropping-particle":"","parse-names":false,"suffix":""}],"container-title":"Africa Can End Poverty","id":"ITEM-1","issued":{"date-parts":[["2019","2","12"]]},"title":"More than just growth: Accelerating poverty reduction in Kenya","type":"webpage"},"uris":["http://www.mendeley.com/documents/?uuid=dca203d4-f2c2-332d-b591-053d2851d60b"]}],"mendeley":{"formattedCitation":"[69]","plainTextFormattedCitation":"[69]","previouslyFormattedCitation":"[69]"},"properties":{"noteIndex":0},"schema":"https://github.com/citation-style-language/schema/raw/master/csl-citation.json"}</w:instrText>
      </w:r>
      <w:r w:rsidRPr="003C12F4">
        <w:rPr>
          <w:rFonts w:ascii="Helvetica" w:eastAsia="MS Mincho" w:hAnsi="Helvetica" w:cs="Helvetica"/>
          <w:lang w:val="en-GB"/>
        </w:rPr>
        <w:fldChar w:fldCharType="separate"/>
      </w:r>
      <w:r w:rsidR="00921649" w:rsidRPr="00921649">
        <w:rPr>
          <w:rFonts w:ascii="Helvetica" w:eastAsia="MS Mincho" w:hAnsi="Helvetica" w:cs="Helvetica"/>
          <w:noProof/>
          <w:lang w:val="en-GB"/>
        </w:rPr>
        <w:t>[69]</w:t>
      </w:r>
      <w:r w:rsidRPr="003C12F4">
        <w:rPr>
          <w:rFonts w:ascii="Helvetica" w:eastAsia="MS Mincho" w:hAnsi="Helvetica" w:cs="Helvetica"/>
          <w:lang w:val="en-GB"/>
        </w:rPr>
        <w:fldChar w:fldCharType="end"/>
      </w:r>
      <w:r w:rsidRPr="003C12F4">
        <w:rPr>
          <w:rFonts w:ascii="Helvetica" w:eastAsia="MS Mincho" w:hAnsi="Helvetica" w:cs="Helvetica"/>
          <w:lang w:val="en-GB"/>
        </w:rPr>
        <w:t xml:space="preserve">. </w:t>
      </w:r>
    </w:p>
    <w:p w14:paraId="20946B9D" w14:textId="100FD0AD" w:rsidR="003C12F4" w:rsidRPr="003C12F4" w:rsidRDefault="00B90E6C" w:rsidP="00B60000">
      <w:pPr>
        <w:spacing w:line="480" w:lineRule="auto"/>
        <w:ind w:firstLine="720"/>
        <w:rPr>
          <w:rFonts w:ascii="Helvetica" w:eastAsia="MS Mincho" w:hAnsi="Helvetica" w:cs="Helvetica"/>
          <w:lang w:val="en-GB"/>
        </w:rPr>
      </w:pPr>
      <w:r>
        <w:rPr>
          <w:rFonts w:ascii="Helvetica" w:eastAsia="MS Mincho" w:hAnsi="Helvetica" w:cs="Helvetica"/>
          <w:lang w:val="en-GB"/>
        </w:rPr>
        <w:t>For underweight, d</w:t>
      </w:r>
      <w:r w:rsidR="004C1F6F">
        <w:rPr>
          <w:rFonts w:ascii="Helvetica" w:eastAsia="MS Mincho" w:hAnsi="Helvetica" w:cs="Helvetica"/>
          <w:lang w:val="en-GB"/>
        </w:rPr>
        <w:t xml:space="preserve">ecomposition results showed a decrease </w:t>
      </w:r>
      <w:r w:rsidR="002F7EE5">
        <w:rPr>
          <w:rFonts w:ascii="Helvetica" w:eastAsia="MS Mincho" w:hAnsi="Helvetica" w:cs="Helvetica"/>
          <w:lang w:val="en-GB"/>
        </w:rPr>
        <w:t xml:space="preserve">in the percentage contribution of maternal education </w:t>
      </w:r>
      <w:r w:rsidR="004D101C">
        <w:rPr>
          <w:rFonts w:ascii="Helvetica" w:eastAsia="MS Mincho" w:hAnsi="Helvetica" w:cs="Helvetica"/>
          <w:lang w:val="en-GB"/>
        </w:rPr>
        <w:t xml:space="preserve">between 2003 and 2014. The decrease in the contribution of maternal education towards </w:t>
      </w:r>
      <w:r w:rsidR="00037726">
        <w:rPr>
          <w:rFonts w:ascii="Helvetica" w:eastAsia="MS Mincho" w:hAnsi="Helvetica" w:cs="Helvetica"/>
          <w:lang w:val="en-GB"/>
        </w:rPr>
        <w:t xml:space="preserve">inequity can be explained in terms of </w:t>
      </w:r>
      <w:r w:rsidR="00D243B0">
        <w:rPr>
          <w:rFonts w:ascii="Helvetica" w:eastAsia="MS Mincho" w:hAnsi="Helvetica" w:cs="Helvetica"/>
          <w:lang w:val="en-GB"/>
        </w:rPr>
        <w:t xml:space="preserve">subtle improvements in maternal educational outcomes. </w:t>
      </w:r>
      <w:r w:rsidR="00574E4F">
        <w:rPr>
          <w:rFonts w:ascii="Helvetica" w:eastAsia="MS Mincho" w:hAnsi="Helvetica" w:cs="Helvetica"/>
          <w:lang w:val="en-GB"/>
        </w:rPr>
        <w:t xml:space="preserve">Improvements in maternal education </w:t>
      </w:r>
      <w:r w:rsidR="0074408A">
        <w:rPr>
          <w:rFonts w:ascii="Helvetica" w:eastAsia="MS Mincho" w:hAnsi="Helvetica" w:cs="Helvetica"/>
          <w:lang w:val="en-GB"/>
        </w:rPr>
        <w:t>mean</w:t>
      </w:r>
      <w:r w:rsidR="00E93469">
        <w:rPr>
          <w:rFonts w:ascii="Helvetica" w:eastAsia="MS Mincho" w:hAnsi="Helvetica" w:cs="Helvetica"/>
          <w:lang w:val="en-GB"/>
        </w:rPr>
        <w:t>s</w:t>
      </w:r>
      <w:r w:rsidR="0074408A">
        <w:rPr>
          <w:rFonts w:ascii="Helvetica" w:eastAsia="MS Mincho" w:hAnsi="Helvetica" w:cs="Helvetica"/>
          <w:lang w:val="en-GB"/>
        </w:rPr>
        <w:t xml:space="preserve"> that women </w:t>
      </w:r>
      <w:proofErr w:type="gramStart"/>
      <w:r w:rsidR="0074408A">
        <w:rPr>
          <w:rFonts w:ascii="Helvetica" w:eastAsia="MS Mincho" w:hAnsi="Helvetica" w:cs="Helvetica"/>
          <w:lang w:val="en-GB"/>
        </w:rPr>
        <w:t>are able to</w:t>
      </w:r>
      <w:proofErr w:type="gramEnd"/>
      <w:r w:rsidR="0074408A">
        <w:rPr>
          <w:rFonts w:ascii="Helvetica" w:eastAsia="MS Mincho" w:hAnsi="Helvetica" w:cs="Helvetica"/>
          <w:lang w:val="en-GB"/>
        </w:rPr>
        <w:t xml:space="preserve"> access better</w:t>
      </w:r>
      <w:r w:rsidR="00A51616">
        <w:rPr>
          <w:rFonts w:ascii="Helvetica" w:eastAsia="MS Mincho" w:hAnsi="Helvetica" w:cs="Helvetica"/>
          <w:lang w:val="en-GB"/>
        </w:rPr>
        <w:t>-</w:t>
      </w:r>
      <w:r w:rsidR="0074408A">
        <w:rPr>
          <w:rFonts w:ascii="Helvetica" w:eastAsia="MS Mincho" w:hAnsi="Helvetica" w:cs="Helvetica"/>
          <w:lang w:val="en-GB"/>
        </w:rPr>
        <w:t xml:space="preserve">paying jobs </w:t>
      </w:r>
      <w:r w:rsidR="007764A5">
        <w:rPr>
          <w:rFonts w:ascii="Helvetica" w:eastAsia="MS Mincho" w:hAnsi="Helvetica" w:cs="Helvetica"/>
          <w:lang w:val="en-GB"/>
        </w:rPr>
        <w:t>which translate</w:t>
      </w:r>
      <w:r w:rsidR="00A51616">
        <w:rPr>
          <w:rFonts w:ascii="Helvetica" w:eastAsia="MS Mincho" w:hAnsi="Helvetica" w:cs="Helvetica"/>
          <w:lang w:val="en-GB"/>
        </w:rPr>
        <w:t>s</w:t>
      </w:r>
      <w:r w:rsidR="007764A5">
        <w:rPr>
          <w:rFonts w:ascii="Helvetica" w:eastAsia="MS Mincho" w:hAnsi="Helvetica" w:cs="Helvetica"/>
          <w:lang w:val="en-GB"/>
        </w:rPr>
        <w:t xml:space="preserve"> in</w:t>
      </w:r>
      <w:r w:rsidR="00A51616">
        <w:rPr>
          <w:rFonts w:ascii="Helvetica" w:eastAsia="MS Mincho" w:hAnsi="Helvetica" w:cs="Helvetica"/>
          <w:lang w:val="en-GB"/>
        </w:rPr>
        <w:t>to</w:t>
      </w:r>
      <w:r w:rsidR="007764A5">
        <w:rPr>
          <w:rFonts w:ascii="Helvetica" w:eastAsia="MS Mincho" w:hAnsi="Helvetica" w:cs="Helvetica"/>
          <w:lang w:val="en-GB"/>
        </w:rPr>
        <w:t xml:space="preserve"> their ability to provide </w:t>
      </w:r>
      <w:r w:rsidR="00103341">
        <w:rPr>
          <w:rFonts w:ascii="Helvetica" w:eastAsia="MS Mincho" w:hAnsi="Helvetica" w:cs="Helvetica"/>
          <w:lang w:val="en-GB"/>
        </w:rPr>
        <w:t>quality healthcare</w:t>
      </w:r>
      <w:r w:rsidR="007764A5">
        <w:rPr>
          <w:rFonts w:ascii="Helvetica" w:eastAsia="MS Mincho" w:hAnsi="Helvetica" w:cs="Helvetica"/>
          <w:lang w:val="en-GB"/>
        </w:rPr>
        <w:t xml:space="preserve"> for their children</w:t>
      </w:r>
      <w:r w:rsidR="00103341">
        <w:rPr>
          <w:rFonts w:ascii="Helvetica" w:eastAsia="MS Mincho" w:hAnsi="Helvetica" w:cs="Helvetica"/>
          <w:lang w:val="en-GB"/>
        </w:rPr>
        <w:t xml:space="preserve">. In this way, </w:t>
      </w:r>
      <w:r w:rsidR="00E9012D">
        <w:rPr>
          <w:rFonts w:ascii="Helvetica" w:eastAsia="MS Mincho" w:hAnsi="Helvetica" w:cs="Helvetica"/>
          <w:lang w:val="en-GB"/>
        </w:rPr>
        <w:t xml:space="preserve">maternal education impacts child health as well as survival </w:t>
      </w:r>
      <w:r w:rsidR="006B1709">
        <w:rPr>
          <w:rFonts w:ascii="Helvetica" w:eastAsia="MS Mincho" w:hAnsi="Helvetica" w:cs="Helvetica"/>
          <w:lang w:val="en-GB"/>
        </w:rPr>
        <w:fldChar w:fldCharType="begin" w:fldLock="1"/>
      </w:r>
      <w:r w:rsidR="00921649">
        <w:rPr>
          <w:rFonts w:ascii="Helvetica" w:eastAsia="MS Mincho" w:hAnsi="Helvetica" w:cs="Helvetica"/>
          <w:lang w:val="en-GB"/>
        </w:rPr>
        <w:instrText>ADDIN CSL_CITATION {"citationItems":[{"id":"ITEM-1","itemData":{"DOI":"10.1186/1471-2431-12-80","ISSN":"14712431","PMID":"22721431","abstract":"Background: Malnutrition continues to be a critical public health problem in sub-Saharan Africa. For example, in East Africa, 48 % of children under-five are stunted while 36 % are underweight. Poor health and poor nutrition are now more a characteristic of children living in the urban areas than of children in the rural areas. This is because the protective mechanism offered by the urban advantage in the past; that is, the health benefits that historically accrued to residents of cities as compared to residents in rural settings is being eroded due to increasing proportion of urban residents living in slum settings. This study sought to determine effect of mother's education on child nutritional status of children living in slum settings.Methods: Data are from a maternal and child health project nested within the Nairobi Urban Health and Demographic Surveillance System (NUHDSS). The study involves 5156 children aged 0-42 months. Data on nutritional status used were collected between October 2009 and January 2010. We used binomial and multiple logistic regression to estimate the effect of education in the univariable and multivariable models respectively.Results: Results show that close to 40 % of children in the study are stunted. Maternal education is a strong predictor of child stunting with some minimal attenuation of the association by other factors at maternal, household and community level. Other factors including at child level: child birth weight and gender; maternal level: marital status, parity, pregnancy intentions, and health seeking behaviour; and household level: social economic status are also independently significantly associated with stunting.Conclusion: Overall, mothers' education persists as a strong predictor of child's nutritional status in urban slum settings, even after controlling for other factors. Given that stunting is a strong predictor of human capital, emphasis on girl-child education may contribute to breaking the poverty cycle in urban poor settings. © 2012 Abuya et al.; licensee BioMed Central Ltd.","author":[{"dropping-particle":"","family":"Abuya","given":"Benta A.","non-dropping-particle":"","parse-names":false,"suffix":""},{"dropping-particle":"","family":"Ciera","given":"James","non-dropping-particle":"","parse-names":false,"suffix":""},{"dropping-particle":"","family":"Kimani-Murage","given":"Elizabeth","non-dropping-particle":"","parse-names":false,"suffix":""}],"container-title":"BMC Pediatrics","id":"ITEM-1","issued":{"date-parts":[["2012"]]},"title":"Effect of mother's education on child's nutritional status in the slums of Nairobi","type":"article-journal"},"uris":["http://www.mendeley.com/documents/?uuid=5e775adf-41f2-4931-ad0a-78ad2772a50d"]},{"id":"ITEM-2","itemData":{"DOI":"10.1007/s10995-010-0670-z","ISSN":"10927875","PMID":"20848172","abstract":"In 2003, the child mortality rate in Kenya was 115/1000 children compared to 88/1000 average for Sub-Saharan African countries. This study sought to determine the effect of maternal education on immunization (n = 2,169) and nutritional status (n = 5,949) on child's health. Cross-sectional data, Kenya Demographic Health Survey (KDHS)-2003 were used for data analyses. 80% of children were stunted and 49% were immunized. After controlling for confounding, overall, children born to mothers with only a primary education were 2.17 times more likely to be fully immunized compared to those whose mothers lacked any formal education, P &lt; 0.001. For nutrition, unadjusted results, children born to mothers with primary education were at 94% lower odds of having stunted growth compared to mothers with no primary education, P &lt; 0.01. Policy implications for child health in Kenya should focus on increasing health knowledge among women for better child health outcomes. © 2010 Springer Science+Business Media, LLC.","author":[{"dropping-particle":"","family":"Abuya","given":"B. A.","non-dropping-particle":"","parse-names":false,"suffix":""},{"dropping-particle":"","family":"Onsomu","given":"E. O.","non-dropping-particle":"","parse-names":false,"suffix":""},{"dropping-particle":"","family":"Kimani","given":"J. K.","non-dropping-particle":"","parse-names":false,"suffix":""},{"dropping-particle":"","family":"Moore","given":"D.","non-dropping-particle":"","parse-names":false,"suffix":""}],"container-title":"Maternal and Child Health Journal","id":"ITEM-2","issue":"8","issued":{"date-parts":[["2011"]]},"page":"1389-1399","title":"Influence of maternal education on child immunization and stunting in Kenya","type":"article-journal","volume":"15"},"uris":["http://www.mendeley.com/documents/?uuid=62a62b65-78d8-4649-b682-05a4e80b08a7"]},{"id":"ITEM-3","itemData":{"DOI":"10.1016/j.socscimed.2004.05.010","ISSN":"02779536","PMID":"15522494","abstract":"This study models various pathways linking maternal education and child nutritional status in Bolivia, using a national sample of children. Pathways examined include socioeconomic status, health knowledge, modern attitudes towards health care, female autonomy, and reproductive behavior. The data come from the 1998 Bolivia Demographic and Health Survey. Logistic regression results suggest that socioeconomic factors are the most important pathways linking maternal education and child nutritional status, and that modern attitudes about health care also explain the impact of education. Health care knowledge accounts for less of the effect of maternal education on child nutritional status, with autonomy being the weakest pathway. Other pathways, such as reproductive behaviors, appear to influence nutritional status independent of maternal education. Overall, the pathways examined accounted for 60 percent of the effect of maternal education on child nutritional status. © 2004 Elsevier Ltd. All rights reserved.","author":[{"dropping-particle":"","family":"Frost","given":"Michelle Bellessa","non-dropping-particle":"","parse-names":false,"suffix":""},{"dropping-particle":"","family":"Forste","given":"Renata","non-dropping-particle":"","parse-names":false,"suffix":""},{"dropping-particle":"","family":"Haas","given":"David W.","non-dropping-particle":"","parse-names":false,"suffix":""}],"container-title":"Social Science and Medicine","id":"ITEM-3","issue":"2","issued":{"date-parts":[["2005"]]},"page":"395-407","title":"Maternal education and child nutritional status in Bolivia: Finding the links","type":"article-journal","volume":"60"},"uris":["http://www.mendeley.com/documents/?uuid=8cd0e08d-aa97-4c98-a6b6-40d28ddbe7db"]},{"id":"ITEM-4","itemData":{"DOI":"10.2307/3004028","ISSN":"00703370","PMID":"9512911","abstract":"Using data from the first round of Demographic and Health Surveys for 22 developing countries, we examine the effect of maternal education on three markers of child health: infant mortality, children's height-for-age, and immunization status. In contrast to other studies, we argue that although there is a strong correlation between maternal education and markers of child health, a causal relationship is far from established. Education acts as a proxy for the socioeconomic status of the family and geographic area of residence. Introducing controls for husband's education and access to piped water and toilet attenuate the impact of maternal education on infant mortality and children's height-for-age. This effect is further reduced by controlling for area of residence through the use of fixed-effects models. In the final model, maternal education has a statistically significant impact on infant mortality and height-for-age in only a handful of countries. In contrast, maternal education remains statistically significant for chidren's immunization status in about one-half of the countries even after individual-level and community-level controls are introduced.","author":[{"dropping-particle":"","family":"Desai","given":"Sonalde","non-dropping-particle":"","parse-names":false,"suffix":""},{"dropping-particle":"","family":"Alva","given":"Soumya","non-dropping-particle":"","parse-names":false,"suffix":""}],"container-title":"Demography","id":"ITEM-4","issue":"1","issued":{"date-parts":[["1998"]]},"page":"71-81","title":"Maternal education and child health: Is there a strong causal relationship?","type":"article-journal","volume":"35"},"uris":["http://www.mendeley.com/documents/?uuid=d72dfe27-946c-41b0-94c0-514b8a98785a"]}],"mendeley":{"formattedCitation":"[68,82,83,90]","plainTextFormattedCitation":"[68,82,83,90]","previouslyFormattedCitation":"[68,82,83,90]"},"properties":{"noteIndex":0},"schema":"https://github.com/citation-style-language/schema/raw/master/csl-citation.json"}</w:instrText>
      </w:r>
      <w:r w:rsidR="006B1709">
        <w:rPr>
          <w:rFonts w:ascii="Helvetica" w:eastAsia="MS Mincho" w:hAnsi="Helvetica" w:cs="Helvetica"/>
          <w:lang w:val="en-GB"/>
        </w:rPr>
        <w:fldChar w:fldCharType="separate"/>
      </w:r>
      <w:r w:rsidR="00921649" w:rsidRPr="00921649">
        <w:rPr>
          <w:rFonts w:ascii="Helvetica" w:eastAsia="MS Mincho" w:hAnsi="Helvetica" w:cs="Helvetica"/>
          <w:noProof/>
          <w:lang w:val="en-GB"/>
        </w:rPr>
        <w:t>[68,82,83,90]</w:t>
      </w:r>
      <w:r w:rsidR="006B1709">
        <w:rPr>
          <w:rFonts w:ascii="Helvetica" w:eastAsia="MS Mincho" w:hAnsi="Helvetica" w:cs="Helvetica"/>
          <w:lang w:val="en-GB"/>
        </w:rPr>
        <w:fldChar w:fldCharType="end"/>
      </w:r>
      <w:r w:rsidR="006B1709">
        <w:rPr>
          <w:rFonts w:ascii="Helvetica" w:eastAsia="MS Mincho" w:hAnsi="Helvetica" w:cs="Helvetica"/>
          <w:lang w:val="en-GB"/>
        </w:rPr>
        <w:t>.</w:t>
      </w:r>
      <w:r w:rsidR="00AF4F13">
        <w:rPr>
          <w:rFonts w:ascii="Helvetica" w:eastAsia="MS Mincho" w:hAnsi="Helvetica" w:cs="Helvetica"/>
          <w:lang w:val="en-GB"/>
        </w:rPr>
        <w:t xml:space="preserve"> On the other hand, t</w:t>
      </w:r>
      <w:r w:rsidR="003C12F4" w:rsidRPr="003C12F4">
        <w:rPr>
          <w:rFonts w:ascii="Helvetica" w:eastAsia="MS Mincho" w:hAnsi="Helvetica" w:cs="Helvetica"/>
          <w:lang w:val="en-GB"/>
        </w:rPr>
        <w:t xml:space="preserve">he percentage contribution of socioeconomic status of the household to the observed socioeconomic inequalities in child underweight </w:t>
      </w:r>
      <w:r w:rsidR="00477706">
        <w:rPr>
          <w:rFonts w:ascii="Helvetica" w:eastAsia="MS Mincho" w:hAnsi="Helvetica" w:cs="Helvetica"/>
          <w:lang w:val="en-GB"/>
        </w:rPr>
        <w:t>increased</w:t>
      </w:r>
      <w:r w:rsidR="0045064E">
        <w:rPr>
          <w:rFonts w:ascii="Helvetica" w:eastAsia="MS Mincho" w:hAnsi="Helvetica" w:cs="Helvetica"/>
          <w:lang w:val="en-GB"/>
        </w:rPr>
        <w:t xml:space="preserve"> between 2</w:t>
      </w:r>
      <w:r w:rsidR="00CA7B70">
        <w:rPr>
          <w:rFonts w:ascii="Helvetica" w:eastAsia="MS Mincho" w:hAnsi="Helvetica" w:cs="Helvetica"/>
          <w:lang w:val="en-GB"/>
        </w:rPr>
        <w:t>003 and 2014</w:t>
      </w:r>
      <w:r w:rsidR="00477706">
        <w:rPr>
          <w:rFonts w:ascii="Helvetica" w:eastAsia="MS Mincho" w:hAnsi="Helvetica" w:cs="Helvetica"/>
          <w:lang w:val="en-GB"/>
        </w:rPr>
        <w:t xml:space="preserve">. </w:t>
      </w:r>
    </w:p>
    <w:p w14:paraId="78F12C9D" w14:textId="24E4308D" w:rsidR="003C12F4" w:rsidRPr="004A4B8C" w:rsidRDefault="003C12F4" w:rsidP="00327775">
      <w:pPr>
        <w:spacing w:line="480" w:lineRule="auto"/>
        <w:ind w:firstLine="720"/>
        <w:rPr>
          <w:rFonts w:ascii="Helvetica" w:hAnsi="Helvetica" w:cs="Helvetica"/>
          <w:lang w:val="en-GB"/>
        </w:rPr>
      </w:pPr>
      <w:r w:rsidRPr="004A4B8C">
        <w:rPr>
          <w:rFonts w:ascii="Helvetica" w:hAnsi="Helvetica" w:cs="Helvetica"/>
          <w:lang w:val="en-GB"/>
        </w:rPr>
        <w:t xml:space="preserve">In previous studies in which the contributions of the determinants of child malnutrition were explored and in particular relation to the nature, level, </w:t>
      </w:r>
      <w:r w:rsidRPr="004A4B8C">
        <w:rPr>
          <w:rFonts w:ascii="Helvetica" w:hAnsi="Helvetica" w:cs="Helvetica"/>
          <w:lang w:val="en-GB"/>
        </w:rPr>
        <w:lastRenderedPageBreak/>
        <w:t xml:space="preserve">and quantity of their effect on the cumulative socioeconomic inequality, it was observed that the effect of socioeconomic status accounted for the most of the socioeconomic disparity in child stunting and child underweight </w:t>
      </w:r>
      <w:r w:rsidRPr="004A4B8C">
        <w:rPr>
          <w:rFonts w:ascii="Helvetica" w:hAnsi="Helvetica" w:cs="Helvetica"/>
          <w:lang w:val="en-GB"/>
        </w:rPr>
        <w:fldChar w:fldCharType="begin" w:fldLock="1"/>
      </w:r>
      <w:r w:rsidR="0083183F" w:rsidRPr="004A4B8C">
        <w:rPr>
          <w:rFonts w:ascii="Helvetica" w:hAnsi="Helvetica" w:cs="Helvetica"/>
          <w:lang w:val="en-GB"/>
        </w:rPr>
        <w:instrText>ADDIN CSL_CITATION {"citationItems":[{"id":"ITEM-1","itemData":{"DOI":"10.3402/gha.v9.29263","ISSN":"16549880","PMID":"26950558","abstract":"Background: Child malnutrition is not only a major contributor to child mortality and morbidity, but it can also determine socioeconomic status in adult life. The rate of under-five child malnutrition in Vietnam has significantly decreased, but associated inequality issues still need attention. Objective: This study aims to explore trends, contributing factors, and changes in inequalities for under-five child malnutrition in Vietnam between 2000 and 2011. Design: Data were drawn from the Viet Nam Multiple Indicator Cluster Survey for the years 2000 and 2011. The dependent variables used for the study were stunting, underweight, and wasting of under-five children. The concentration index was calculated to see the magnitude of child malnutrition, and the inequality was decomposed to understand the contributions of determinants to child malnutrition. The total differential decomposition was used to identify and explore factors contributing to changes in child malnutrition inequalities. Results: Inequality in child malnutrition increased between 2000 and 2011, even though the overall rate declined. Most of the inequality in malnutrition was due to ethnicity and socioeconomic status. The total differential decomposition showed that the biggest and second biggest contributors to the changes in underweight inequalities were age and socioeconomic status, respectively. Socioeconomic status was the largest contributor to inequalities in stunting. Conclusions: Although the overall level of child malnutrition was improved in Vietnam, there were significant differences in under-five child malnutrition that favored those who were more advantaged in socioeconomic terms. The impact of socioeconomic inequalities in child malnutrition has increased over time. Multifaceted approaches, connecting several relevant ministries and sectors, may be necessary to reduce inequalities in childhood malnutrition.","author":[{"dropping-particle":"","family":"Kien","given":"Vu Duy","non-dropping-particle":"","parse-names":false,"suffix":""},{"dropping-particle":"","family":"Lee","given":"Hwa Young","non-dropping-particle":"","parse-names":false,"suffix":""},{"dropping-particle":"","family":"Nam","given":"You Seon","non-dropping-particle":"","parse-names":false,"suffix":""},{"dropping-particle":"","family":"Oh","given":"Juhwan","non-dropping-particle":"","parse-names":false,"suffix":""},{"dropping-particle":"","family":"Giang","given":"Kim Bao","non-dropping-particle":"","parse-names":false,"suffix":""},{"dropping-particle":"","family":"Minh","given":"Hoang","non-dropping-particle":"Van","parse-names":false,"suffix":""}],"container-title":"Global Health Action","id":"ITEM-1","issue":"1","issued":{"date-parts":[["2016"]]},"title":"Trends in socioeconomic inequalities in child malnutrition in Vietnam: Findings from the Multiple Indicator Cluster Surveys, 2000-2011","type":"article-journal","volume":"9"},"uris":["http://www.mendeley.com/documents/?uuid=baf2d477-3dbf-4fc6-a9a5-7ca2ce3a65c8"]}],"mendeley":{"formattedCitation":"[15]","plainTextFormattedCitation":"[15]","previouslyFormattedCitation":"[15]"},"properties":{"noteIndex":0},"schema":"https://github.com/citation-style-language/schema/raw/master/csl-citation.json"}</w:instrText>
      </w:r>
      <w:r w:rsidRPr="004A4B8C">
        <w:rPr>
          <w:rFonts w:ascii="Helvetica" w:hAnsi="Helvetica" w:cs="Helvetica"/>
          <w:lang w:val="en-GB"/>
        </w:rPr>
        <w:fldChar w:fldCharType="separate"/>
      </w:r>
      <w:r w:rsidR="00072E2F" w:rsidRPr="004A4B8C">
        <w:rPr>
          <w:rFonts w:ascii="Helvetica" w:hAnsi="Helvetica" w:cs="Helvetica"/>
          <w:noProof/>
          <w:lang w:val="en-GB"/>
        </w:rPr>
        <w:t>[15]</w:t>
      </w:r>
      <w:r w:rsidRPr="004A4B8C">
        <w:rPr>
          <w:rFonts w:ascii="Helvetica" w:hAnsi="Helvetica" w:cs="Helvetica"/>
          <w:lang w:val="en-GB"/>
        </w:rPr>
        <w:fldChar w:fldCharType="end"/>
      </w:r>
      <w:r w:rsidRPr="004A4B8C">
        <w:rPr>
          <w:rFonts w:ascii="Helvetica" w:hAnsi="Helvetica" w:cs="Helvetica"/>
          <w:lang w:val="en-GB"/>
        </w:rPr>
        <w:t xml:space="preserve">. Elsewhere, the greater contribution of maternal education has been linked to the role that it plays in relation to making decisions related to health and the allocation of food-related resources within the home </w:t>
      </w:r>
      <w:r w:rsidRPr="004A4B8C">
        <w:rPr>
          <w:rFonts w:ascii="Helvetica" w:hAnsi="Helvetica" w:cs="Helvetica"/>
          <w:lang w:val="en-GB"/>
        </w:rPr>
        <w:fldChar w:fldCharType="begin" w:fldLock="1"/>
      </w:r>
      <w:r w:rsidR="00921649">
        <w:rPr>
          <w:rFonts w:ascii="Helvetica" w:hAnsi="Helvetica" w:cs="Helvetica"/>
          <w:lang w:val="en-GB"/>
        </w:rPr>
        <w:instrText>ADDIN CSL_CITATION {"citationItems":[{"id":"ITEM-1","itemData":{"DOI":"10.1371/journal.pone.0211883","ISBN":"1111111111","ISSN":"19326203","PMID":"30730946","abstract":"Objective The aim of this study was to examine the trend in socioeconomic inequalities in child undernutrition in Nigeria. Methods The study analysed cross-sectional data from the Nigeria Demographic and Health Survey (NDHS) 2003 to 2013. The outcome variables were stunting, wasting and underweight among children under-five years. The magnitude of child undernutrition in Nigeria was estimated via a concentration index, and the socioeconomic factors contributing to child undernutrition over time were determined using the decomposition method. Results The concentration index showed an increase in childhood wasting and underweight in Nigeria over time. The socioeconomic factors contributing to the increase in child undernutrition were: child’s age (0–23 months), maternal education (no education), household wealth index (poorest household), type of residence (rural) and geopolitical zone (North East, North West). Conclusions To address child undernutrition, there is a need to improve maternal education and adopt effective social protection policies especially in rural communities in Nigeria.","author":[{"dropping-particle":"","family":"Akombi","given":"Blessing J.","non-dropping-particle":"","parse-names":false,"suffix":""},{"dropping-particle":"","family":"Agho","given":"Kingsley E.","non-dropping-particle":"","parse-names":false,"suffix":""},{"dropping-particle":"","family":"Renzaho","given":"Andre M.","non-dropping-particle":"","parse-names":false,"suffix":""},{"dropping-particle":"","family":"Hall","given":"John J.","non-dropping-particle":"","parse-names":false,"suffix":""},{"dropping-particle":"","family":"Merom","given":"Dafna R.","non-dropping-particle":"","parse-names":false,"suffix":""}],"container-title":"PLoS ONE","id":"ITEM-1","issue":"2","issued":{"date-parts":[["2019"]]},"title":"Trends in socioeconomic inequalities in child undernutrition: Evidence from Nigeria demographic and health survey (2003 – 2013)","type":"article-journal","volume":"14"},"uris":["http://www.mendeley.com/documents/?uuid=1238d34a-9cb6-379c-b0a8-f1b4854e4346"]},{"id":"ITEM-2","itemData":{"DOI":"10.18356/e8a4c9ed-en","ISSN":"15644278","author":[{"dropping-particle":"","family":"Matsumura","given":"Masaki","non-dropping-particle":"","parse-names":false,"suffix":""},{"dropping-particle":"","family":"Gubhaju","given":"Bina","non-dropping-particle":"","parse-names":false,"suffix":""}],"container-title":"Asia-Pacific Population Journal","id":"ITEM-2","issue":"1","issued":{"date-parts":[["2001"]]},"page":"23-44","title":"Women's status, household structure and the utilization of maternal health services in Nepal","type":"article-journal","volume":"16"},"uris":["http://www.mendeley.com/documents/?uuid=ecea28a4-df76-4de3-8144-dc8822929cb5"]}],"mendeley":{"formattedCitation":"[13,91]","plainTextFormattedCitation":"[13,91]","previouslyFormattedCitation":"[13,91]"},"properties":{"noteIndex":0},"schema":"https://github.com/citation-style-language/schema/raw/master/csl-citation.json"}</w:instrText>
      </w:r>
      <w:r w:rsidRPr="004A4B8C">
        <w:rPr>
          <w:rFonts w:ascii="Helvetica" w:hAnsi="Helvetica" w:cs="Helvetica"/>
          <w:lang w:val="en-GB"/>
        </w:rPr>
        <w:fldChar w:fldCharType="separate"/>
      </w:r>
      <w:r w:rsidR="00921649" w:rsidRPr="00921649">
        <w:rPr>
          <w:rFonts w:ascii="Helvetica" w:hAnsi="Helvetica" w:cs="Helvetica"/>
          <w:noProof/>
          <w:lang w:val="en-GB"/>
        </w:rPr>
        <w:t>[13,91]</w:t>
      </w:r>
      <w:r w:rsidRPr="004A4B8C">
        <w:rPr>
          <w:rFonts w:ascii="Helvetica" w:hAnsi="Helvetica" w:cs="Helvetica"/>
          <w:lang w:val="en-GB"/>
        </w:rPr>
        <w:fldChar w:fldCharType="end"/>
      </w:r>
      <w:r w:rsidRPr="004A4B8C">
        <w:rPr>
          <w:rFonts w:ascii="Helvetica" w:hAnsi="Helvetica" w:cs="Helvetica"/>
          <w:lang w:val="en-GB"/>
        </w:rPr>
        <w:t xml:space="preserve">. </w:t>
      </w:r>
    </w:p>
    <w:p w14:paraId="363C1568" w14:textId="51BBD0C4" w:rsidR="00CB6591" w:rsidRPr="004A4B8C" w:rsidRDefault="00CB6591" w:rsidP="004A4B8C">
      <w:pPr>
        <w:pStyle w:val="Heading2"/>
        <w:rPr>
          <w:rFonts w:cs="Helvetica"/>
          <w:szCs w:val="32"/>
        </w:rPr>
      </w:pPr>
      <w:r w:rsidRPr="004A4B8C">
        <w:rPr>
          <w:rFonts w:cs="Helvetica"/>
          <w:szCs w:val="32"/>
        </w:rPr>
        <w:t>Study strengths and limitations</w:t>
      </w:r>
    </w:p>
    <w:p w14:paraId="0B8AE066" w14:textId="0DD6A875" w:rsidR="00B75FF6" w:rsidRPr="00327775" w:rsidRDefault="00B75FF6" w:rsidP="00B75FF6">
      <w:pPr>
        <w:spacing w:line="480" w:lineRule="auto"/>
        <w:ind w:firstLine="720"/>
        <w:rPr>
          <w:rFonts w:ascii="Helvetica" w:hAnsi="Helvetica" w:cs="Helvetica"/>
          <w:lang w:val="en-GB"/>
        </w:rPr>
      </w:pPr>
      <w:r>
        <w:rPr>
          <w:rFonts w:ascii="Helvetica" w:eastAsia="MS Mincho" w:hAnsi="Helvetica" w:cs="Helvetica"/>
          <w:lang w:val="en-GB"/>
        </w:rPr>
        <w:t>T</w:t>
      </w:r>
      <w:r w:rsidRPr="003C12F4">
        <w:rPr>
          <w:rFonts w:ascii="Helvetica" w:eastAsia="MS Mincho" w:hAnsi="Helvetica" w:cs="Helvetica"/>
          <w:lang w:val="en-GB"/>
        </w:rPr>
        <w:t xml:space="preserve">he findings presented </w:t>
      </w:r>
      <w:r>
        <w:rPr>
          <w:rFonts w:ascii="Helvetica" w:eastAsia="MS Mincho" w:hAnsi="Helvetica" w:cs="Helvetica"/>
          <w:lang w:val="en-GB"/>
        </w:rPr>
        <w:t xml:space="preserve">here </w:t>
      </w:r>
      <w:r w:rsidRPr="003C12F4">
        <w:rPr>
          <w:rFonts w:ascii="Helvetica" w:eastAsia="MS Mincho" w:hAnsi="Helvetica" w:cs="Helvetica"/>
          <w:lang w:val="en-GB"/>
        </w:rPr>
        <w:t xml:space="preserve">bear a lot of merit and significance. The burden of child malnutrition shows </w:t>
      </w:r>
      <w:r>
        <w:rPr>
          <w:rFonts w:ascii="Helvetica" w:eastAsia="MS Mincho" w:hAnsi="Helvetica" w:cs="Helvetica"/>
          <w:lang w:val="en-GB"/>
        </w:rPr>
        <w:t>many</w:t>
      </w:r>
      <w:r w:rsidRPr="003C12F4">
        <w:rPr>
          <w:rFonts w:ascii="Helvetica" w:eastAsia="MS Mincho" w:hAnsi="Helvetica" w:cs="Helvetica"/>
          <w:lang w:val="en-GB"/>
        </w:rPr>
        <w:t xml:space="preserve"> dissimilarities across income groups in developing countries. In this line, this study utilizes population-based survey data to examine the socioeconomic disparities in child malnutrition and provides crucial insight in the design of strategies to keep the inequalities under check. The survey data employed in this study presents the advantage of relatively large sample sizes as well as commendable response rates in both surveys (response rates greater than 90%). The study has also decomposed the contributions of each of the determinants of child underweight, stunting, and wasting to decipher the nature of the contributions of the variables to the observed socioeconomic disparities in child stunting and underweight. Our paper breaks ground and fosters the extent of knowledge on the causes and changes observed across socioeconomic groups for Kenyan children under the age of five years and goes on to highlight the associations between these inequalities and malnutrition in children and is, therefore, essential in informing public health strategies related to child nutrition.</w:t>
      </w:r>
    </w:p>
    <w:p w14:paraId="55134D44" w14:textId="69CF710F" w:rsidR="00B75FF6" w:rsidRDefault="00B75FF6" w:rsidP="00B75FF6">
      <w:pPr>
        <w:spacing w:line="480" w:lineRule="auto"/>
        <w:ind w:firstLine="720"/>
        <w:rPr>
          <w:rFonts w:ascii="Helvetica" w:hAnsi="Helvetica" w:cs="Helvetica"/>
          <w:lang w:val="en-GB"/>
        </w:rPr>
      </w:pPr>
      <w:r w:rsidRPr="003C12F4">
        <w:rPr>
          <w:rFonts w:ascii="Helvetica" w:eastAsia="MS Mincho" w:hAnsi="Helvetica" w:cs="Helvetica"/>
          <w:lang w:val="en-GB"/>
        </w:rPr>
        <w:lastRenderedPageBreak/>
        <w:t xml:space="preserve">The results from this investigation provide pivotal insights and implications </w:t>
      </w:r>
      <w:r>
        <w:rPr>
          <w:rFonts w:ascii="Helvetica" w:eastAsia="MS Mincho" w:hAnsi="Helvetica" w:cs="Helvetica"/>
          <w:lang w:val="en-GB"/>
        </w:rPr>
        <w:t>for</w:t>
      </w:r>
      <w:r w:rsidRPr="003C12F4">
        <w:rPr>
          <w:rFonts w:ascii="Helvetica" w:eastAsia="MS Mincho" w:hAnsi="Helvetica" w:cs="Helvetica"/>
          <w:lang w:val="en-GB"/>
        </w:rPr>
        <w:t xml:space="preserve"> public health policies. For instance, the paper has found that maternal education, as well as the household’s socioeconomic status, are the greatest contributors to the observed income-related gaps in the nutrition of children below the age of five years in Kenya. This finding will enable public health policymakers to strategically target maternal education as well as socioeconomic differences to develop effectively and throughput childhood nutrition interventions through policies targeted at improving the educational outcomes of female children while also bridging the gap between rural and urban development through equitable distribution of resources. Similarly, the public health sector can adopt strategies including the provision of easily accessible medical care, improved sanitation, and provision of clean drinking water. Additionally, the government should consider strategies to reduce the migration of people from the rural areas to the urban areas through job creation schemes in the rural areas, providing child support to the households in poverty, diversifying the source of livelihoods for people in the rural areas through provisions of viable alternatives such as commerce, provision of unemployment benefits as well as taking insurance </w:t>
      </w:r>
      <w:r>
        <w:rPr>
          <w:rFonts w:ascii="Helvetica" w:eastAsia="MS Mincho" w:hAnsi="Helvetica" w:cs="Helvetica"/>
          <w:lang w:val="en-GB"/>
        </w:rPr>
        <w:t xml:space="preserve">for </w:t>
      </w:r>
      <w:r w:rsidRPr="003C12F4">
        <w:rPr>
          <w:rFonts w:ascii="Helvetica" w:eastAsia="MS Mincho" w:hAnsi="Helvetica" w:cs="Helvetica"/>
          <w:lang w:val="en-GB"/>
        </w:rPr>
        <w:t xml:space="preserve">the agricultural sector to enhance food security and enhance </w:t>
      </w:r>
      <w:proofErr w:type="gramStart"/>
      <w:r w:rsidRPr="003C12F4">
        <w:rPr>
          <w:rFonts w:ascii="Helvetica" w:eastAsia="MS Mincho" w:hAnsi="Helvetica" w:cs="Helvetica"/>
          <w:lang w:val="en-GB"/>
        </w:rPr>
        <w:t>equity</w:t>
      </w:r>
      <w:proofErr w:type="gramEnd"/>
    </w:p>
    <w:p w14:paraId="02D0D6BD" w14:textId="46C9CADA" w:rsidR="003C12F4" w:rsidRPr="003C12F4" w:rsidRDefault="00B75FF6" w:rsidP="00CB5E32">
      <w:pPr>
        <w:spacing w:line="480" w:lineRule="auto"/>
        <w:ind w:firstLine="720"/>
        <w:rPr>
          <w:rFonts w:ascii="Helvetica" w:eastAsia="MS Mincho" w:hAnsi="Helvetica" w:cs="Helvetica"/>
          <w:lang w:val="en-GB"/>
        </w:rPr>
      </w:pPr>
      <w:r>
        <w:rPr>
          <w:rFonts w:ascii="Helvetica" w:hAnsi="Helvetica" w:cs="Helvetica"/>
          <w:lang w:val="en-GB"/>
        </w:rPr>
        <w:t>Despite these benefits, a</w:t>
      </w:r>
      <w:r w:rsidR="003C12F4" w:rsidRPr="004A4B8C">
        <w:rPr>
          <w:rFonts w:ascii="Helvetica" w:hAnsi="Helvetica" w:cs="Helvetica"/>
          <w:lang w:val="en-GB"/>
        </w:rPr>
        <w:t xml:space="preserve"> limitation of this study lies in its cross-sectional design. As in all cross-sectional study designs, the results cannot be interpreted as suggesting a causal relationship between the socioeconomic indices and child malnutrition. Additionally, the residence of the households was classified as either urban or rural. The classification of these variables </w:t>
      </w:r>
      <w:r w:rsidR="003C12F4" w:rsidRPr="004A4B8C">
        <w:rPr>
          <w:rFonts w:ascii="Helvetica" w:hAnsi="Helvetica" w:cs="Helvetica"/>
          <w:lang w:val="en-GB"/>
        </w:rPr>
        <w:lastRenderedPageBreak/>
        <w:t xml:space="preserve">into these two localities might pose a problem following the heterogeneity associated with large cities and the unavailability of data to quantify these dissimilarities. DHS does not collect data on income and expenditure. </w:t>
      </w:r>
      <w:r w:rsidR="002832FF" w:rsidRPr="004A4B8C">
        <w:rPr>
          <w:rFonts w:ascii="Helvetica" w:hAnsi="Helvetica" w:cs="Helvetica"/>
          <w:lang w:val="en-GB"/>
        </w:rPr>
        <w:t>W</w:t>
      </w:r>
      <w:r w:rsidR="003C12F4" w:rsidRPr="004A4B8C">
        <w:rPr>
          <w:rFonts w:ascii="Helvetica" w:hAnsi="Helvetica" w:cs="Helvetica"/>
          <w:lang w:val="en-GB"/>
        </w:rPr>
        <w:t xml:space="preserve">e employed a wealth index as a proxy for socioeconomic status, a situation that might have impacted the influence of the variables </w:t>
      </w:r>
      <w:proofErr w:type="spellStart"/>
      <w:r w:rsidR="003C12F4" w:rsidRPr="004A4B8C">
        <w:rPr>
          <w:rFonts w:ascii="Helvetica" w:hAnsi="Helvetica" w:cs="Helvetica"/>
          <w:lang w:val="en-GB"/>
        </w:rPr>
        <w:t>analyzed</w:t>
      </w:r>
      <w:proofErr w:type="spellEnd"/>
      <w:r w:rsidR="003C12F4" w:rsidRPr="004A4B8C">
        <w:rPr>
          <w:rFonts w:ascii="Helvetica" w:hAnsi="Helvetica" w:cs="Helvetica"/>
          <w:lang w:val="en-GB"/>
        </w:rPr>
        <w:t xml:space="preserve"> on the outcome variables. </w:t>
      </w:r>
      <w:r w:rsidR="00327775">
        <w:rPr>
          <w:rFonts w:ascii="Helvetica" w:hAnsi="Helvetica" w:cs="Helvetica"/>
          <w:lang w:val="en-GB"/>
        </w:rPr>
        <w:t xml:space="preserve">However, the method is approved and widely used. </w:t>
      </w:r>
      <w:r w:rsidR="003C12F4" w:rsidRPr="004A4B8C">
        <w:rPr>
          <w:rFonts w:ascii="Helvetica" w:hAnsi="Helvetica" w:cs="Helvetica"/>
          <w:lang w:val="en-GB"/>
        </w:rPr>
        <w:t>In this study, we observed great sample size differences between the 2003 KDHS data and the 2014 KDHS data. Even though the surveys were weighted to reflect the population of Kenya, analyses of the trend and patterns of socioeconomic inequity may mirror the differences in the power of tests across the different survey years</w:t>
      </w:r>
      <w:r w:rsidR="00327775">
        <w:rPr>
          <w:rFonts w:ascii="Helvetica" w:hAnsi="Helvetica" w:cs="Helvetica"/>
          <w:lang w:val="en-GB"/>
        </w:rPr>
        <w:t>.</w:t>
      </w:r>
    </w:p>
    <w:p w14:paraId="20CAC8A2" w14:textId="77777777" w:rsidR="003C12F4" w:rsidRPr="003C12F4" w:rsidRDefault="003C12F4" w:rsidP="003C12F4">
      <w:pPr>
        <w:keepNext/>
        <w:keepLines/>
        <w:spacing w:before="240" w:line="480" w:lineRule="auto"/>
        <w:outlineLvl w:val="0"/>
        <w:rPr>
          <w:rFonts w:ascii="Helvetica" w:eastAsia="MS Gothic" w:hAnsi="Helvetica"/>
          <w:b/>
          <w:sz w:val="36"/>
          <w:szCs w:val="32"/>
          <w:lang w:val="en-GB"/>
        </w:rPr>
      </w:pPr>
      <w:r w:rsidRPr="003C12F4">
        <w:rPr>
          <w:rFonts w:ascii="Helvetica" w:eastAsia="MS Gothic" w:hAnsi="Helvetica"/>
          <w:b/>
          <w:sz w:val="36"/>
          <w:szCs w:val="32"/>
          <w:lang w:val="en-GB"/>
        </w:rPr>
        <w:t>Conclusion</w:t>
      </w:r>
    </w:p>
    <w:p w14:paraId="1E7FBCA2" w14:textId="71D2378A" w:rsidR="003C12F4" w:rsidRDefault="003C12F4" w:rsidP="003C12F4">
      <w:pPr>
        <w:spacing w:line="480" w:lineRule="auto"/>
        <w:rPr>
          <w:rFonts w:ascii="Helvetica" w:eastAsia="MS Mincho" w:hAnsi="Helvetica" w:cs="Helvetica"/>
          <w:lang w:val="en-GB"/>
        </w:rPr>
      </w:pPr>
      <w:r w:rsidRPr="003C12F4">
        <w:rPr>
          <w:rFonts w:ascii="Helvetica" w:eastAsia="MS Mincho" w:hAnsi="Helvetica" w:cs="Helvetica"/>
          <w:lang w:val="en-GB"/>
        </w:rPr>
        <w:t xml:space="preserve">Malnutrition in children below the age of five years in Kenya shows a great deal of dissimilarities across various socioeconomic groups. </w:t>
      </w:r>
      <w:r w:rsidR="00636762" w:rsidRPr="00636762">
        <w:rPr>
          <w:rFonts w:ascii="Helvetica" w:hAnsi="Helvetica" w:cs="Helvetica"/>
        </w:rPr>
        <w:t>As a result of this, understanding the nature of childhood malnutrition as well as the disparities that exist based on socioeconomic groups will play a crucial role in the design of strategies that target the individuals who are most affected by malnutrition</w:t>
      </w:r>
      <w:r w:rsidR="00885F95">
        <w:rPr>
          <w:rFonts w:ascii="Helvetica" w:hAnsi="Helvetica" w:cs="Helvetica"/>
        </w:rPr>
        <w:t>,</w:t>
      </w:r>
      <w:r w:rsidR="00E449B9">
        <w:rPr>
          <w:rFonts w:ascii="Helvetica" w:hAnsi="Helvetica" w:cs="Helvetica"/>
        </w:rPr>
        <w:t xml:space="preserve"> and in </w:t>
      </w:r>
      <w:r w:rsidR="00636762" w:rsidRPr="00636762">
        <w:rPr>
          <w:rFonts w:ascii="Helvetica" w:hAnsi="Helvetica" w:cs="Helvetica"/>
        </w:rPr>
        <w:t>keeping the existing disparities under check.</w:t>
      </w:r>
      <w:r w:rsidR="00636762">
        <w:rPr>
          <w:rFonts w:asciiTheme="majorHAnsi" w:hAnsiTheme="majorHAnsi" w:cstheme="majorHAnsi"/>
        </w:rPr>
        <w:t xml:space="preserve"> </w:t>
      </w:r>
      <w:r w:rsidRPr="003C12F4">
        <w:rPr>
          <w:rFonts w:ascii="Helvetica" w:eastAsia="MS Mincho" w:hAnsi="Helvetica" w:cs="Helvetica"/>
          <w:lang w:val="en-GB"/>
        </w:rPr>
        <w:t xml:space="preserve">Between 2003 and 2014, the socioeconomic disparities in under-five child malnutrition, characterized by child stunting, underweight, and wasting have substantially increased. This study has found that the inequalities between the rich and the poor are </w:t>
      </w:r>
      <w:r w:rsidR="00AF665A" w:rsidRPr="003C12F4">
        <w:rPr>
          <w:rFonts w:ascii="Helvetica" w:eastAsia="MS Mincho" w:hAnsi="Helvetica" w:cs="Helvetica"/>
          <w:lang w:val="en-GB"/>
        </w:rPr>
        <w:t>fuelled</w:t>
      </w:r>
      <w:r w:rsidRPr="003C12F4">
        <w:rPr>
          <w:rFonts w:ascii="Helvetica" w:eastAsia="MS Mincho" w:hAnsi="Helvetica" w:cs="Helvetica"/>
          <w:lang w:val="en-GB"/>
        </w:rPr>
        <w:t xml:space="preserve"> by differences in endowments, a great proportion of which is held by the maternal level of education and the socioeconomic status of the </w:t>
      </w:r>
      <w:r w:rsidRPr="003C12F4">
        <w:rPr>
          <w:rFonts w:ascii="Helvetica" w:eastAsia="MS Mincho" w:hAnsi="Helvetica" w:cs="Helvetica"/>
          <w:lang w:val="en-GB"/>
        </w:rPr>
        <w:lastRenderedPageBreak/>
        <w:t xml:space="preserve">household. </w:t>
      </w:r>
      <w:r w:rsidR="003E2880">
        <w:rPr>
          <w:rFonts w:ascii="Helvetica" w:eastAsia="MS Mincho" w:hAnsi="Helvetica" w:cs="Helvetica"/>
          <w:lang w:val="en-GB"/>
        </w:rPr>
        <w:t>Despite</w:t>
      </w:r>
      <w:r w:rsidR="005E50CB">
        <w:rPr>
          <w:rFonts w:ascii="Helvetica" w:eastAsia="MS Mincho" w:hAnsi="Helvetica" w:cs="Helvetica"/>
          <w:lang w:val="en-GB"/>
        </w:rPr>
        <w:t xml:space="preserve"> the economic growth that the country has experienced in the recent past, there is a disconnect between this growth and income distribution between social classes. </w:t>
      </w:r>
      <w:r w:rsidRPr="003C12F4">
        <w:rPr>
          <w:rFonts w:ascii="Helvetica" w:eastAsia="MS Mincho" w:hAnsi="Helvetica" w:cs="Helvetica"/>
          <w:lang w:val="en-GB"/>
        </w:rPr>
        <w:t>To tackle the problem posed by the increase in the gap between the endowments possessed by the rich and the poor, the Kenyan government should work in the direction of implementing mechanisms to enhance educational outcomes for the girl child while also enhancing the socioeconomic status of poor households and focusing on older children. Specifically, the government should enhance access to food, education, as well as essential resources for poor households.</w:t>
      </w:r>
    </w:p>
    <w:p w14:paraId="25744BCD" w14:textId="77777777" w:rsidR="003C12F4" w:rsidRPr="003C12F4" w:rsidRDefault="003C12F4" w:rsidP="003C12F4">
      <w:pPr>
        <w:keepNext/>
        <w:keepLines/>
        <w:spacing w:before="240" w:line="480" w:lineRule="auto"/>
        <w:outlineLvl w:val="0"/>
        <w:rPr>
          <w:rFonts w:ascii="Helvetica" w:eastAsia="MS Gothic" w:hAnsi="Helvetica"/>
          <w:b/>
          <w:sz w:val="36"/>
          <w:szCs w:val="32"/>
          <w:lang w:val="en-GB"/>
        </w:rPr>
      </w:pPr>
      <w:r w:rsidRPr="003C12F4">
        <w:rPr>
          <w:rFonts w:ascii="Helvetica" w:eastAsia="MS Gothic" w:hAnsi="Helvetica"/>
          <w:b/>
          <w:sz w:val="36"/>
          <w:szCs w:val="32"/>
          <w:lang w:val="en-GB"/>
        </w:rPr>
        <w:t>References</w:t>
      </w:r>
    </w:p>
    <w:p w14:paraId="558F28EE" w14:textId="28D0125D" w:rsidR="001138E8" w:rsidRPr="001138E8" w:rsidRDefault="003C12F4" w:rsidP="001138E8">
      <w:pPr>
        <w:widowControl w:val="0"/>
        <w:autoSpaceDE w:val="0"/>
        <w:autoSpaceDN w:val="0"/>
        <w:adjustRightInd w:val="0"/>
        <w:spacing w:line="480" w:lineRule="auto"/>
        <w:ind w:left="640" w:hanging="640"/>
        <w:rPr>
          <w:rFonts w:ascii="Helvetica" w:hAnsi="Helvetica" w:cs="Helvetica"/>
          <w:noProof/>
        </w:rPr>
      </w:pPr>
      <w:r w:rsidRPr="003C12F4">
        <w:rPr>
          <w:rFonts w:ascii="Helvetica" w:eastAsia="MS Mincho" w:hAnsi="Helvetica" w:cs="Helvetica"/>
          <w:b/>
          <w:lang w:val="en-GB"/>
        </w:rPr>
        <w:fldChar w:fldCharType="begin" w:fldLock="1"/>
      </w:r>
      <w:r w:rsidRPr="003C12F4">
        <w:rPr>
          <w:rFonts w:ascii="Helvetica" w:eastAsia="MS Mincho" w:hAnsi="Helvetica" w:cs="Helvetica"/>
          <w:b/>
          <w:lang w:val="en-GB"/>
        </w:rPr>
        <w:instrText xml:space="preserve">ADDIN Mendeley Bibliography CSL_BIBLIOGRAPHY </w:instrText>
      </w:r>
      <w:r w:rsidRPr="003C12F4">
        <w:rPr>
          <w:rFonts w:ascii="Helvetica" w:eastAsia="MS Mincho" w:hAnsi="Helvetica" w:cs="Helvetica"/>
          <w:b/>
          <w:lang w:val="en-GB"/>
        </w:rPr>
        <w:fldChar w:fldCharType="separate"/>
      </w:r>
      <w:r w:rsidR="001138E8" w:rsidRPr="001138E8">
        <w:rPr>
          <w:rFonts w:ascii="Helvetica" w:hAnsi="Helvetica" w:cs="Helvetica"/>
          <w:noProof/>
        </w:rPr>
        <w:t xml:space="preserve">1. </w:t>
      </w:r>
      <w:r w:rsidR="001138E8" w:rsidRPr="001138E8">
        <w:rPr>
          <w:rFonts w:ascii="Helvetica" w:hAnsi="Helvetica" w:cs="Helvetica"/>
          <w:noProof/>
        </w:rPr>
        <w:tab/>
        <w:t>De Onis M, Blössner M, Borghi E. Prevalence and trends of stunting among pre-school children, 1990-2020. Public Health Nutr. 2012;15: 142–148. doi:10.1017/S1368980011001315</w:t>
      </w:r>
    </w:p>
    <w:p w14:paraId="70220973"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2. </w:t>
      </w:r>
      <w:r w:rsidRPr="001138E8">
        <w:rPr>
          <w:rFonts w:ascii="Helvetica" w:hAnsi="Helvetica" w:cs="Helvetica"/>
          <w:noProof/>
        </w:rPr>
        <w:tab/>
        <w:t>Global Nutrition Report. The burden of malnutrition at a glance. In: Global Nutrition Report | Country Nutrition Profiles  [Internet]. 2021 [cited 12 Feb 2021]. Available: https://globalnutritionreport.org/resources/nutrition-profiles/asia/south-eastern-asia/indonesia/</w:t>
      </w:r>
    </w:p>
    <w:p w14:paraId="64D17C8F"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3. </w:t>
      </w:r>
      <w:r w:rsidRPr="001138E8">
        <w:rPr>
          <w:rFonts w:ascii="Helvetica" w:hAnsi="Helvetica" w:cs="Helvetica"/>
          <w:noProof/>
        </w:rPr>
        <w:tab/>
        <w:t>The United Nations Children’s Fund. Malnutrition in Children: Current Status and Progress. In: Malnutrition [Internet]. 2020 [cited 12 Feb 2021]. Available: https://data.unicef.org/topic/nutrition/malnutrition/</w:t>
      </w:r>
    </w:p>
    <w:p w14:paraId="53A4567C"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4. </w:t>
      </w:r>
      <w:r w:rsidRPr="001138E8">
        <w:rPr>
          <w:rFonts w:ascii="Helvetica" w:hAnsi="Helvetica" w:cs="Helvetica"/>
          <w:noProof/>
        </w:rPr>
        <w:tab/>
        <w:t xml:space="preserve">Demissie S. Magnitude and Factors Associated with Malnutrition in Children 6-59 Months of Age in Pastoral Community of Dollo Ado </w:t>
      </w:r>
      <w:r w:rsidRPr="001138E8">
        <w:rPr>
          <w:rFonts w:ascii="Helvetica" w:hAnsi="Helvetica" w:cs="Helvetica"/>
          <w:noProof/>
        </w:rPr>
        <w:lastRenderedPageBreak/>
        <w:t>District, Somali Region, Ethiopia. Sci J Public Heal. 2013;1: 175. doi:10.11648/j.sjph.20130104.12</w:t>
      </w:r>
    </w:p>
    <w:p w14:paraId="6296B966"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5. </w:t>
      </w:r>
      <w:r w:rsidRPr="001138E8">
        <w:rPr>
          <w:rFonts w:ascii="Helvetica" w:hAnsi="Helvetica" w:cs="Helvetica"/>
          <w:noProof/>
        </w:rPr>
        <w:tab/>
        <w:t>De Vita MV, Scolfaro C, Santini B, Lezo A, Gobbi F, Buonfrate D, et al. Malnutrition, morbidity and infection in the informal settlements of Nairobi, Kenya: An epidemiological study. Ital J Pediatr. 2019;45. doi:10.1186/s13052-019-0607-0</w:t>
      </w:r>
    </w:p>
    <w:p w14:paraId="4B535C8A"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6. </w:t>
      </w:r>
      <w:r w:rsidRPr="001138E8">
        <w:rPr>
          <w:rFonts w:ascii="Helvetica" w:hAnsi="Helvetica" w:cs="Helvetica"/>
          <w:noProof/>
        </w:rPr>
        <w:tab/>
        <w:t>USAID. Kenya: Nutrition Profile. In: Kenya Nutrition Profile [Internet]. 2018 [cited 12 Feb 2021] pp. 1–6. Available: https://www.usaid.gov/sites/default/files/documents/1864/Kenya-Nutrition-Profile-Mar2018-508.pdf</w:t>
      </w:r>
    </w:p>
    <w:p w14:paraId="5811F5D8"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7. </w:t>
      </w:r>
      <w:r w:rsidRPr="001138E8">
        <w:rPr>
          <w:rFonts w:ascii="Helvetica" w:hAnsi="Helvetica" w:cs="Helvetica"/>
          <w:noProof/>
        </w:rPr>
        <w:tab/>
        <w:t>USAID. Country Profile Kenya | Feed the Future. In: USAID-Feed the Future [Internet]. 2017 [cited 12 Feb 2021]. Available: https://www.feedthefuture.gov/country/kenya/</w:t>
      </w:r>
    </w:p>
    <w:p w14:paraId="441145E5"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8. </w:t>
      </w:r>
      <w:r w:rsidRPr="001138E8">
        <w:rPr>
          <w:rFonts w:ascii="Helvetica" w:hAnsi="Helvetica" w:cs="Helvetica"/>
          <w:noProof/>
        </w:rPr>
        <w:tab/>
        <w:t xml:space="preserve">Stratton R, Green C, Elia M. Disease-related malnutrition: an evidence-based approach to treatment. London: CABI; 2003. </w:t>
      </w:r>
    </w:p>
    <w:p w14:paraId="65B347A4"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9. </w:t>
      </w:r>
      <w:r w:rsidRPr="001138E8">
        <w:rPr>
          <w:rFonts w:ascii="Helvetica" w:hAnsi="Helvetica" w:cs="Helvetica"/>
          <w:noProof/>
        </w:rPr>
        <w:tab/>
        <w:t>Saghir Ahmad KY. Malnutrition: Causes and Strategies. J Food Process Technol. 2015;06. doi:10.4172/2157-7110.1000434</w:t>
      </w:r>
    </w:p>
    <w:p w14:paraId="29D05C89"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10. </w:t>
      </w:r>
      <w:r w:rsidRPr="001138E8">
        <w:rPr>
          <w:rFonts w:ascii="Helvetica" w:hAnsi="Helvetica" w:cs="Helvetica"/>
          <w:noProof/>
        </w:rPr>
        <w:tab/>
        <w:t>Chapman IM. Weight Loss in Older Persons. Medical Clinics of North America. 2011. pp. 579–593. doi:10.1016/j.mcna.2011.02.004</w:t>
      </w:r>
    </w:p>
    <w:p w14:paraId="397AB435"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11. </w:t>
      </w:r>
      <w:r w:rsidRPr="001138E8">
        <w:rPr>
          <w:rFonts w:ascii="Helvetica" w:hAnsi="Helvetica" w:cs="Helvetica"/>
          <w:noProof/>
        </w:rPr>
        <w:tab/>
        <w:t>Thomas DR. Loss of skeletal muscle mass in aging: Examining the relationship of starvation, sarcopenia and cachexia. Clinical Nutrition. 2007. pp. 389–399. doi:10.1016/j.clnu.2007.03.008</w:t>
      </w:r>
    </w:p>
    <w:p w14:paraId="33603730"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12. </w:t>
      </w:r>
      <w:r w:rsidRPr="001138E8">
        <w:rPr>
          <w:rFonts w:ascii="Helvetica" w:hAnsi="Helvetica" w:cs="Helvetica"/>
          <w:noProof/>
        </w:rPr>
        <w:tab/>
        <w:t xml:space="preserve">Akombi BJ, Agho KE, Merom D, Hall JJ, Renzaho AM. Multilevel analysis of factors associated with wasting and underweight among </w:t>
      </w:r>
      <w:r w:rsidRPr="001138E8">
        <w:rPr>
          <w:rFonts w:ascii="Helvetica" w:hAnsi="Helvetica" w:cs="Helvetica"/>
          <w:noProof/>
        </w:rPr>
        <w:lastRenderedPageBreak/>
        <w:t>children under-five years in Nigeria. Nutrients. 2017;9. doi:10.3390/nu9010044</w:t>
      </w:r>
    </w:p>
    <w:p w14:paraId="0D31EF6D"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13. </w:t>
      </w:r>
      <w:r w:rsidRPr="001138E8">
        <w:rPr>
          <w:rFonts w:ascii="Helvetica" w:hAnsi="Helvetica" w:cs="Helvetica"/>
          <w:noProof/>
        </w:rPr>
        <w:tab/>
        <w:t>Akombi BJ, Agho KE, Renzaho AM, Hall JJ, Merom DR. Trends in socioeconomic inequalities in child undernutrition: Evidence from Nigeria demographic and health survey (2003 – 2013). PLoS One. 2019;14. doi:10.1371/journal.pone.0211883</w:t>
      </w:r>
    </w:p>
    <w:p w14:paraId="4FBAEAE9"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14. </w:t>
      </w:r>
      <w:r w:rsidRPr="001138E8">
        <w:rPr>
          <w:rFonts w:ascii="Helvetica" w:hAnsi="Helvetica" w:cs="Helvetica"/>
          <w:noProof/>
        </w:rPr>
        <w:tab/>
        <w:t>Gudu E, Obonyo M, Omballa V, Oyugi E, Kiilu C, Githuku J, et al. Factors associated with malnutrition in children &lt; 5 years in western Kenya: a hospital-based unmatched case control study. BMC Nutr. 2020;6. doi:10.1186/s40795-020-00357-4</w:t>
      </w:r>
    </w:p>
    <w:p w14:paraId="50D2BCF8"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15. </w:t>
      </w:r>
      <w:r w:rsidRPr="001138E8">
        <w:rPr>
          <w:rFonts w:ascii="Helvetica" w:hAnsi="Helvetica" w:cs="Helvetica"/>
          <w:noProof/>
        </w:rPr>
        <w:tab/>
        <w:t>Kien VD, Lee HY, Nam YS, Oh J, Giang KB, Van Minh H. Trends in socioeconomic inequalities in child malnutrition in Vietnam: Findings from the Multiple Indicator Cluster Surveys, 2000-2011. Glob Health Action. 2016;9. doi:10.3402/gha.v9.29263</w:t>
      </w:r>
    </w:p>
    <w:p w14:paraId="3FA84525"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16. </w:t>
      </w:r>
      <w:r w:rsidRPr="001138E8">
        <w:rPr>
          <w:rFonts w:ascii="Helvetica" w:hAnsi="Helvetica" w:cs="Helvetica"/>
          <w:noProof/>
        </w:rPr>
        <w:tab/>
        <w:t>Poda GG, Hsu CY, Chao JCJ. Factors associated with malnutrition among children &lt;5 years old in Burkina Faso: Evidence from the Demographic and Health Surveys IV 2010. Int J Qual Heal Care. 2017;29: 901–908. doi:10.1093/intqhc/mzx129</w:t>
      </w:r>
    </w:p>
    <w:p w14:paraId="3571681F"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17. </w:t>
      </w:r>
      <w:r w:rsidRPr="001138E8">
        <w:rPr>
          <w:rFonts w:ascii="Helvetica" w:hAnsi="Helvetica" w:cs="Helvetica"/>
          <w:noProof/>
        </w:rPr>
        <w:tab/>
        <w:t>Jonah CMP, Sambu WC, May JD. A comparative analysis of socioeconomic inequities in stunting: A case of three middle-income African countries. Arch Public Heal. 2018;76. doi:10.1186/s13690-018-0320-2</w:t>
      </w:r>
    </w:p>
    <w:p w14:paraId="5AB43245"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18. </w:t>
      </w:r>
      <w:r w:rsidRPr="001138E8">
        <w:rPr>
          <w:rFonts w:ascii="Helvetica" w:hAnsi="Helvetica" w:cs="Helvetica"/>
          <w:noProof/>
        </w:rPr>
        <w:tab/>
        <w:t>De Onis M, Branca F. Childhood stunting: A global perspective. Matern Child Nutr. 2016;12: 12–26. doi:10.1111/mcn.12231</w:t>
      </w:r>
    </w:p>
    <w:p w14:paraId="4DF96612"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lastRenderedPageBreak/>
        <w:t xml:space="preserve">19. </w:t>
      </w:r>
      <w:r w:rsidRPr="001138E8">
        <w:rPr>
          <w:rFonts w:ascii="Helvetica" w:hAnsi="Helvetica" w:cs="Helvetica"/>
          <w:noProof/>
        </w:rPr>
        <w:tab/>
        <w:t>Black RE, Allen LH, Bhutta ZA, Caulfield LE, de Onis M, Ezzati M, et al. Maternal and child undernutrition: global and regional exposures and health consequences. The Lancet. 2008. doi:10.1016/S0140-6736(07)61690-0</w:t>
      </w:r>
    </w:p>
    <w:p w14:paraId="73CD94AE"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20. </w:t>
      </w:r>
      <w:r w:rsidRPr="001138E8">
        <w:rPr>
          <w:rFonts w:ascii="Helvetica" w:hAnsi="Helvetica" w:cs="Helvetica"/>
          <w:noProof/>
        </w:rPr>
        <w:tab/>
        <w:t>Victora CG, Adair L, Fall C, Hallal PC, Martorell R, Richter L, et al. Maternal and child undernutrition: consequences for adult health and human capital. The Lancet. 2008. doi:10.1016/S0140-6736(07)61692-4</w:t>
      </w:r>
    </w:p>
    <w:p w14:paraId="30CDD6BD"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21. </w:t>
      </w:r>
      <w:r w:rsidRPr="001138E8">
        <w:rPr>
          <w:rFonts w:ascii="Helvetica" w:hAnsi="Helvetica" w:cs="Helvetica"/>
          <w:noProof/>
        </w:rPr>
        <w:tab/>
        <w:t>Angdembe MR, Dulal BP, Bhattarai K, Karn S. Trends and predictors of inequality in childhood stunting in Nepal from 1996 to 2016. Int J Equity Health. 2019;18. doi:10.1186/s12939-019-0944-z</w:t>
      </w:r>
    </w:p>
    <w:p w14:paraId="63B3F07E"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22. </w:t>
      </w:r>
      <w:r w:rsidRPr="001138E8">
        <w:rPr>
          <w:rFonts w:ascii="Helvetica" w:hAnsi="Helvetica" w:cs="Helvetica"/>
          <w:noProof/>
        </w:rPr>
        <w:tab/>
        <w:t>Devkota MD, Adhikari RK, Upreti SR. Stunting in Nepal: Looking back, looking ahead. Maternal and Child Nutrition. 2016. pp. 257–259. doi:10.1111/mcn.12286</w:t>
      </w:r>
    </w:p>
    <w:p w14:paraId="091DF7D4"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23. </w:t>
      </w:r>
      <w:r w:rsidRPr="001138E8">
        <w:rPr>
          <w:rFonts w:ascii="Helvetica" w:hAnsi="Helvetica" w:cs="Helvetica"/>
          <w:noProof/>
        </w:rPr>
        <w:tab/>
        <w:t>Hoddinott J, Alderman H, Behrman JR, Haddad L, Horton S. The economic rationale for investing in stunting reduction. Matern Child Nutr. 2013;9: 69–82. doi:10.1111/mcn.12080</w:t>
      </w:r>
    </w:p>
    <w:p w14:paraId="5DB942A0"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24. </w:t>
      </w:r>
      <w:r w:rsidRPr="001138E8">
        <w:rPr>
          <w:rFonts w:ascii="Helvetica" w:hAnsi="Helvetica" w:cs="Helvetica"/>
          <w:noProof/>
        </w:rPr>
        <w:tab/>
        <w:t>World Health Organization (WHO). Nutrition Landscape Information System (‎‎NLIS)‎‎ country profile indicators: interpretation guide. Geneva; 2019. Available: https://www.who.int/publications/i/item/9789241516952</w:t>
      </w:r>
    </w:p>
    <w:p w14:paraId="273DE053"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25. </w:t>
      </w:r>
      <w:r w:rsidRPr="001138E8">
        <w:rPr>
          <w:rFonts w:ascii="Helvetica" w:hAnsi="Helvetica" w:cs="Helvetica"/>
          <w:noProof/>
        </w:rPr>
        <w:tab/>
        <w:t>Zere E, McIntyre D. Inequities in under-five child malnutrition in South Africa. Int J Equity Health. 2003;2. doi:10.1186/1475-9276-2-7</w:t>
      </w:r>
    </w:p>
    <w:p w14:paraId="0BD38EB9"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26. </w:t>
      </w:r>
      <w:r w:rsidRPr="001138E8">
        <w:rPr>
          <w:rFonts w:ascii="Helvetica" w:hAnsi="Helvetica" w:cs="Helvetica"/>
          <w:noProof/>
        </w:rPr>
        <w:tab/>
        <w:t>United Nations Childrens Fund (UNICEF). Strategy for improved nutrition of children and women in developing countries. New York; 1990. Available: https://digitallibrary.un.org/record/132779?ln=en</w:t>
      </w:r>
    </w:p>
    <w:p w14:paraId="4E16F605"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lastRenderedPageBreak/>
        <w:t xml:space="preserve">27. </w:t>
      </w:r>
      <w:r w:rsidRPr="001138E8">
        <w:rPr>
          <w:rFonts w:ascii="Helvetica" w:hAnsi="Helvetica" w:cs="Helvetica"/>
          <w:noProof/>
        </w:rPr>
        <w:tab/>
        <w:t>Bhadoria A, Sahoo K, Sahoo B, Choudhury A, Sufi N, Kumar R. Childhood obesity: Causes and consequences. J Fam Med Prim Care. 2015;4: 187. doi:10.4103/2249-4863.154628</w:t>
      </w:r>
    </w:p>
    <w:p w14:paraId="61E8FB1A"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28. </w:t>
      </w:r>
      <w:r w:rsidRPr="001138E8">
        <w:rPr>
          <w:rFonts w:ascii="Helvetica" w:hAnsi="Helvetica" w:cs="Helvetica"/>
          <w:noProof/>
        </w:rPr>
        <w:tab/>
        <w:t xml:space="preserve">von Grebmer K, Saltzman A, Birol E, Wiesmann D, Prasai N, Yin S, et al. Synopsis of 2014 Global hunger index: The challenge of hidden hunger: Issue briefs. 2014. </w:t>
      </w:r>
    </w:p>
    <w:p w14:paraId="41F5F3C1"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29. </w:t>
      </w:r>
      <w:r w:rsidRPr="001138E8">
        <w:rPr>
          <w:rFonts w:ascii="Helvetica" w:hAnsi="Helvetica" w:cs="Helvetica"/>
          <w:noProof/>
        </w:rPr>
        <w:tab/>
        <w:t>Kar BR, Rao SL, Chandramouli BA. Cognitive development in children with chronic protein energy malnutrition. Behav Brain Funct. 2008;4. doi:10.1186/1744-9081-4-31</w:t>
      </w:r>
    </w:p>
    <w:p w14:paraId="13950EC1"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30. </w:t>
      </w:r>
      <w:r w:rsidRPr="001138E8">
        <w:rPr>
          <w:rFonts w:ascii="Helvetica" w:hAnsi="Helvetica" w:cs="Helvetica"/>
          <w:noProof/>
        </w:rPr>
        <w:tab/>
        <w:t>Mendez MA, Adair LS. Severity and timing of stunting in the first two years of life affect performance on cognitive tests in late childhood. J Nutr. 1999;129: 1555–1562. doi:10.1093/jn/129.8.1555</w:t>
      </w:r>
    </w:p>
    <w:p w14:paraId="5863BB35"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31. </w:t>
      </w:r>
      <w:r w:rsidRPr="001138E8">
        <w:rPr>
          <w:rFonts w:ascii="Helvetica" w:hAnsi="Helvetica" w:cs="Helvetica"/>
          <w:noProof/>
        </w:rPr>
        <w:tab/>
        <w:t>Heckman JJ. The economics, technology, and neuroscience of human capability formation. Proc Natl Acad Sci U S A. 2007;104: 13250–13255. doi:10.1073/pnas.0701362104</w:t>
      </w:r>
    </w:p>
    <w:p w14:paraId="0511C9D5"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32. </w:t>
      </w:r>
      <w:r w:rsidRPr="001138E8">
        <w:rPr>
          <w:rFonts w:ascii="Helvetica" w:hAnsi="Helvetica" w:cs="Helvetica"/>
          <w:noProof/>
        </w:rPr>
        <w:tab/>
        <w:t>Hoddinott J, Maluccio JA, Behrman JR, Flores R, Martorell R. Effect of a nutrition intervention during early childhood on economic productivity in Guatemalan adults. Lancet. 2008;371: 411–416. doi:10.1016/S0140-6736(08)60205-6</w:t>
      </w:r>
    </w:p>
    <w:p w14:paraId="1678A13C"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33. </w:t>
      </w:r>
      <w:r w:rsidRPr="001138E8">
        <w:rPr>
          <w:rFonts w:ascii="Helvetica" w:hAnsi="Helvetica" w:cs="Helvetica"/>
          <w:noProof/>
        </w:rPr>
        <w:tab/>
        <w:t>Perignon M, Fiorentino M, Kuong K, Burja K, Parker M, Sisokhom S, et al. Stunting, poor iron status and parasite infection are significant risk factors for lower cognitive performance in Cambodian school-aged children. PLoS One. 2014;9. doi:10.1371/journal.pone.0112605</w:t>
      </w:r>
    </w:p>
    <w:p w14:paraId="2CCE3EC2"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34. </w:t>
      </w:r>
      <w:r w:rsidRPr="001138E8">
        <w:rPr>
          <w:rFonts w:ascii="Helvetica" w:hAnsi="Helvetica" w:cs="Helvetica"/>
          <w:noProof/>
        </w:rPr>
        <w:tab/>
        <w:t xml:space="preserve">Walker SP, Chang SM, Wright A, Osmond C, Grantham-McGregor SM. </w:t>
      </w:r>
      <w:r w:rsidRPr="001138E8">
        <w:rPr>
          <w:rFonts w:ascii="Helvetica" w:hAnsi="Helvetica" w:cs="Helvetica"/>
          <w:noProof/>
        </w:rPr>
        <w:lastRenderedPageBreak/>
        <w:t>Early childhood stunting is associated with lower developmental levels in the subsequent generation of children. J Nutr. 2015;145: 823–828. doi:10.3945/jn.114.200261</w:t>
      </w:r>
    </w:p>
    <w:p w14:paraId="7F4A68A5"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35. </w:t>
      </w:r>
      <w:r w:rsidRPr="001138E8">
        <w:rPr>
          <w:rFonts w:ascii="Helvetica" w:hAnsi="Helvetica" w:cs="Helvetica"/>
          <w:noProof/>
        </w:rPr>
        <w:tab/>
        <w:t>Walker SP, Chang SM, Powell CA, Simonoff E, Grantham-McGregor SM. Early childhood stunting is associated with poor psychological functioning in late adolescence and effects are reduced by psychosocial stimulation. J Nutr. 2007;137: 2464–2469. doi:10.1093/jn/137.11.2464</w:t>
      </w:r>
    </w:p>
    <w:p w14:paraId="649D8FC7"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36. </w:t>
      </w:r>
      <w:r w:rsidRPr="001138E8">
        <w:rPr>
          <w:rFonts w:ascii="Helvetica" w:hAnsi="Helvetica" w:cs="Helvetica"/>
          <w:noProof/>
        </w:rPr>
        <w:tab/>
        <w:t>Rabbani A, Khan A, Yusuf S, Adams A. Trends and determinants of inequities in childhood stunting in Bangladesh from 1996/7 to 2014. Int J Equity Health. 2016;15. doi:10.1186/s12939-016-0477-7</w:t>
      </w:r>
    </w:p>
    <w:p w14:paraId="0BA1BFA8"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37. </w:t>
      </w:r>
      <w:r w:rsidRPr="001138E8">
        <w:rPr>
          <w:rFonts w:ascii="Helvetica" w:hAnsi="Helvetica" w:cs="Helvetica"/>
          <w:noProof/>
        </w:rPr>
        <w:tab/>
        <w:t>Bloom DE, Canning D, Sevilla J. The effect of health on economic growth: A production function approach. World Dev. 2004;32: 1–13. doi:10.1016/j.worlddev.2003.07.002</w:t>
      </w:r>
    </w:p>
    <w:p w14:paraId="574234E5"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38. </w:t>
      </w:r>
      <w:r w:rsidRPr="001138E8">
        <w:rPr>
          <w:rFonts w:ascii="Helvetica" w:hAnsi="Helvetica" w:cs="Helvetica"/>
          <w:noProof/>
        </w:rPr>
        <w:tab/>
        <w:t>Ranis G, Stewart F, Ramirez A. Economic growth and human development. World Dev. 2000;28: 197–219. doi:10.1016/S0305-750X(99)00131-X</w:t>
      </w:r>
    </w:p>
    <w:p w14:paraId="21F41D1E"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39. </w:t>
      </w:r>
      <w:r w:rsidRPr="001138E8">
        <w:rPr>
          <w:rFonts w:ascii="Helvetica" w:hAnsi="Helvetica" w:cs="Helvetica"/>
          <w:noProof/>
        </w:rPr>
        <w:tab/>
        <w:t>Kanbur R, Sumner A. Poor countries or poor people? Development assistance and the new geography of global poverty. J Int Dev. 2012;24: 686–695. doi:10.1002/jid.2861</w:t>
      </w:r>
    </w:p>
    <w:p w14:paraId="2D0DDF44"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40. </w:t>
      </w:r>
      <w:r w:rsidRPr="001138E8">
        <w:rPr>
          <w:rFonts w:ascii="Helvetica" w:hAnsi="Helvetica" w:cs="Helvetica"/>
          <w:noProof/>
        </w:rPr>
        <w:tab/>
        <w:t>Ettner SL. New evidence on the relationship between income and health. J Health Econ. 1996;15: 67–85. doi:10.1016/0167-6296(95)00032-1</w:t>
      </w:r>
    </w:p>
    <w:p w14:paraId="083B059A"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41. </w:t>
      </w:r>
      <w:r w:rsidRPr="001138E8">
        <w:rPr>
          <w:rFonts w:ascii="Helvetica" w:hAnsi="Helvetica" w:cs="Helvetica"/>
          <w:noProof/>
        </w:rPr>
        <w:tab/>
        <w:t>Marmot M. The influence of income on health: Views of an epidemiologist. Health Aff. 2002;21: 31–46. doi:10.1377/hlthaff.21.2.31</w:t>
      </w:r>
    </w:p>
    <w:p w14:paraId="5B52ACE0"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lastRenderedPageBreak/>
        <w:t xml:space="preserve">42. </w:t>
      </w:r>
      <w:r w:rsidRPr="001138E8">
        <w:rPr>
          <w:rFonts w:ascii="Helvetica" w:hAnsi="Helvetica" w:cs="Helvetica"/>
          <w:noProof/>
        </w:rPr>
        <w:tab/>
        <w:t>Haddad L, Achadi E, Bendech MA, Ahuja A, Bhatia K, Bhutta Z, et al. The global nutrition report 2014: Actions and accountability to accelerate the world’s progress on nutrition. J Nutr. 2015;145: 663–671. doi:10.3945/jn.114.206078</w:t>
      </w:r>
    </w:p>
    <w:p w14:paraId="0DBEF59B"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43. </w:t>
      </w:r>
      <w:r w:rsidRPr="001138E8">
        <w:rPr>
          <w:rFonts w:ascii="Helvetica" w:hAnsi="Helvetica" w:cs="Helvetica"/>
          <w:noProof/>
        </w:rPr>
        <w:tab/>
        <w:t>Baye K, Laillou A, Chitweke S. Socio-economic inequalities in child stunting reduction in sub-Saharan Africa. Nutrients. 2020;12. doi:10.3390/nu12010253</w:t>
      </w:r>
    </w:p>
    <w:p w14:paraId="71E0E1D2"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44. </w:t>
      </w:r>
      <w:r w:rsidRPr="001138E8">
        <w:rPr>
          <w:rFonts w:ascii="Helvetica" w:hAnsi="Helvetica" w:cs="Helvetica"/>
          <w:noProof/>
        </w:rPr>
        <w:tab/>
        <w:t>Garcia V. Children Malnutrition and Horizontal Inequalities in Sub-Saharan Africa : A Focus on Contrasting Domestic Trajectories. undp.org. 2012. Available: https://www.undp.org/content/dam/rba/docs/Working Papers/Child Malnutrition and Inequality.pdf</w:t>
      </w:r>
    </w:p>
    <w:p w14:paraId="5B441D10"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45. </w:t>
      </w:r>
      <w:r w:rsidRPr="001138E8">
        <w:rPr>
          <w:rFonts w:ascii="Helvetica" w:hAnsi="Helvetica" w:cs="Helvetica"/>
          <w:noProof/>
        </w:rPr>
        <w:tab/>
        <w:t>Reinbold GW. Economic inequality and child stunting in Bangladesh and Kenya: An investigation of six hypotheses. Popul Dev Rev. 2011;37: 691–719. doi:10.1111/j.1728-4457.2011.00453.x</w:t>
      </w:r>
    </w:p>
    <w:p w14:paraId="5F1BDEAE"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46. </w:t>
      </w:r>
      <w:r w:rsidRPr="001138E8">
        <w:rPr>
          <w:rFonts w:ascii="Helvetica" w:hAnsi="Helvetica" w:cs="Helvetica"/>
          <w:noProof/>
        </w:rPr>
        <w:tab/>
        <w:t>Headey D, Hoddinott J, Ali D, Tesfaye R, Dereje M. The Other Asian Enigma: Explaining the Rapid Reduction of Undernutrition in Bangladesh. World Dev. 2015;66: 749–761. doi:10.1016/j.worlddev.2014.09.022</w:t>
      </w:r>
    </w:p>
    <w:p w14:paraId="4B3A9A51"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47. </w:t>
      </w:r>
      <w:r w:rsidRPr="001138E8">
        <w:rPr>
          <w:rFonts w:ascii="Helvetica" w:hAnsi="Helvetica" w:cs="Helvetica"/>
          <w:noProof/>
        </w:rPr>
        <w:tab/>
        <w:t>Heltberg R. Malnutrition, poverty, and economic growth. Health Econ. 2009;18. doi:10.1002/hec.1462</w:t>
      </w:r>
    </w:p>
    <w:p w14:paraId="223EFEDA"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48. </w:t>
      </w:r>
      <w:r w:rsidRPr="001138E8">
        <w:rPr>
          <w:rFonts w:ascii="Helvetica" w:hAnsi="Helvetica" w:cs="Helvetica"/>
          <w:noProof/>
        </w:rPr>
        <w:tab/>
        <w:t xml:space="preserve">Walker SP, Wachs TD, Grantham-Mcgregor S, Black MM, Nelson CA, Huffman SL, et al. Inequality in early childhood: Risk and protective factors for early child development. The Lancet. 2011. pp. 1325–1338. </w:t>
      </w:r>
      <w:r w:rsidRPr="001138E8">
        <w:rPr>
          <w:rFonts w:ascii="Helvetica" w:hAnsi="Helvetica" w:cs="Helvetica"/>
          <w:noProof/>
        </w:rPr>
        <w:lastRenderedPageBreak/>
        <w:t>doi:10.1016/S0140-6736(11)60555-2</w:t>
      </w:r>
    </w:p>
    <w:p w14:paraId="65C3BA79"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49. </w:t>
      </w:r>
      <w:r w:rsidRPr="001138E8">
        <w:rPr>
          <w:rFonts w:ascii="Helvetica" w:hAnsi="Helvetica" w:cs="Helvetica"/>
          <w:noProof/>
        </w:rPr>
        <w:tab/>
        <w:t>Filmer D, Pritchett LH. Estimating wealth effects without expenditure data—or tears: An application to educational enrollments in states of India. Demography. 2001;38: 115–132. doi:10.1353/dem.2001.0003</w:t>
      </w:r>
    </w:p>
    <w:p w14:paraId="20D5A686"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50. </w:t>
      </w:r>
      <w:r w:rsidRPr="001138E8">
        <w:rPr>
          <w:rFonts w:ascii="Helvetica" w:hAnsi="Helvetica" w:cs="Helvetica"/>
          <w:noProof/>
        </w:rPr>
        <w:tab/>
        <w:t>Jolliffe IT. Principal Component Analysis, Second Edition. Encycl Stat Behav Sci. 2002;30: 487. doi:10.2307/1270093</w:t>
      </w:r>
    </w:p>
    <w:p w14:paraId="3F62321B"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51. </w:t>
      </w:r>
      <w:r w:rsidRPr="001138E8">
        <w:rPr>
          <w:rFonts w:ascii="Helvetica" w:hAnsi="Helvetica" w:cs="Helvetica"/>
          <w:noProof/>
        </w:rPr>
        <w:tab/>
        <w:t>Hjelm L, Mathiassen A, Miller D, Wadhwa A. Fighting Hunger Worldwide : Creation of a Wealth Index. 2017. Available: https://docs.wfp.org/api/documents/WFP-0000022418/download/</w:t>
      </w:r>
    </w:p>
    <w:p w14:paraId="3528FDF7"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52. </w:t>
      </w:r>
      <w:r w:rsidRPr="001138E8">
        <w:rPr>
          <w:rFonts w:ascii="Helvetica" w:hAnsi="Helvetica" w:cs="Helvetica"/>
          <w:noProof/>
        </w:rPr>
        <w:tab/>
        <w:t>The DHS Program. Wealth-Index-Construction. In: Wealth Index Construction [Internet]. 2016 [cited 17 May 2021]. Available: https://www.dhsprogram.com/topics/wealth-index/Wealth-Index-Construction.cfm</w:t>
      </w:r>
    </w:p>
    <w:p w14:paraId="00A3C380"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53. </w:t>
      </w:r>
      <w:r w:rsidRPr="001138E8">
        <w:rPr>
          <w:rFonts w:ascii="Helvetica" w:hAnsi="Helvetica" w:cs="Helvetica"/>
          <w:noProof/>
        </w:rPr>
        <w:tab/>
        <w:t>Kenya National Bureau of Statistics (KNBS). 2019 Kenya Population and Housing Census Volume I: Population by County and Sub-County . Nairobi; 2019 Nov. Available: https://www.knbs.or.ke/?wpdmpro=2019-kenya-population-and-housing-census-volume-i-population-by-county-and-sub-county</w:t>
      </w:r>
    </w:p>
    <w:p w14:paraId="258FC604"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54. </w:t>
      </w:r>
      <w:r w:rsidRPr="001138E8">
        <w:rPr>
          <w:rFonts w:ascii="Helvetica" w:hAnsi="Helvetica" w:cs="Helvetica"/>
          <w:noProof/>
        </w:rPr>
        <w:tab/>
        <w:t>National Bureau of Statistics Nairobi K. Republic of Kenya Kenya Demographic and Health Survey 2014. 2015. Available: www.DHSprogram.com.</w:t>
      </w:r>
    </w:p>
    <w:p w14:paraId="17AC49FE"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55. </w:t>
      </w:r>
      <w:r w:rsidRPr="001138E8">
        <w:rPr>
          <w:rFonts w:ascii="Helvetica" w:hAnsi="Helvetica" w:cs="Helvetica"/>
          <w:noProof/>
        </w:rPr>
        <w:tab/>
        <w:t>De Onis M, Frongillo EA, Blössner M. Is malnutrition declining? An analysis of changes in levels of child malnutrition since 1980. Bull World Health Organ. 2000;78: 1222–1233. doi:10.1590/S0042-</w:t>
      </w:r>
      <w:r w:rsidRPr="001138E8">
        <w:rPr>
          <w:rFonts w:ascii="Helvetica" w:hAnsi="Helvetica" w:cs="Helvetica"/>
          <w:noProof/>
        </w:rPr>
        <w:lastRenderedPageBreak/>
        <w:t>96862000001000008</w:t>
      </w:r>
    </w:p>
    <w:p w14:paraId="479F5FA4"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56. </w:t>
      </w:r>
      <w:r w:rsidRPr="001138E8">
        <w:rPr>
          <w:rFonts w:ascii="Helvetica" w:hAnsi="Helvetica" w:cs="Helvetica"/>
          <w:noProof/>
        </w:rPr>
        <w:tab/>
        <w:t xml:space="preserve">Group WHOW. Use and interpretation of anthropometric indicators of nutritional status. Bull World Health Organ. 1986;64: 929–941. </w:t>
      </w:r>
    </w:p>
    <w:p w14:paraId="4824E7EA"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57. </w:t>
      </w:r>
      <w:r w:rsidRPr="001138E8">
        <w:rPr>
          <w:rFonts w:ascii="Helvetica" w:hAnsi="Helvetica" w:cs="Helvetica"/>
          <w:noProof/>
        </w:rPr>
        <w:tab/>
        <w:t>Nguyen CK, Le DT, Tran XN, Phan HD, Ha HK. Reduction in childhood malnutrition in Vietnam from 1990 to 2004. Asia Pac J Clin Nutr. 2007;16: 274–278. doi:10.6133/apjcn.2007.16.2.11</w:t>
      </w:r>
    </w:p>
    <w:p w14:paraId="4AE1C92F"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58. </w:t>
      </w:r>
      <w:r w:rsidRPr="001138E8">
        <w:rPr>
          <w:rFonts w:ascii="Helvetica" w:hAnsi="Helvetica" w:cs="Helvetica"/>
          <w:noProof/>
        </w:rPr>
        <w:tab/>
        <w:t xml:space="preserve">Nguyen MT, Popkin BM. In an era of economic growth, is inequity holding back reductions in child malnutrition in Vietnam? Asia Pacific Journal of Clinical Nutrition. 2003. pp. 405–410. </w:t>
      </w:r>
    </w:p>
    <w:p w14:paraId="52EFED5C"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59. </w:t>
      </w:r>
      <w:r w:rsidRPr="001138E8">
        <w:rPr>
          <w:rFonts w:ascii="Helvetica" w:hAnsi="Helvetica" w:cs="Helvetica"/>
          <w:noProof/>
        </w:rPr>
        <w:tab/>
        <w:t>Thang NM, Popkin B. Child malnutrition in Vietnam and its transition in an era of economic growth. J Hum Nutr Diet. 2003;16: 233–244. doi:10.1046/j.1365-277X.2003.00449.x</w:t>
      </w:r>
    </w:p>
    <w:p w14:paraId="5971C1BB"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60. </w:t>
      </w:r>
      <w:r w:rsidRPr="001138E8">
        <w:rPr>
          <w:rFonts w:ascii="Helvetica" w:hAnsi="Helvetica" w:cs="Helvetica"/>
          <w:noProof/>
        </w:rPr>
        <w:tab/>
        <w:t>Kakwani N, Wagstaff A, Van Doorslaer E. Socioeconomic inequalities in health: Measurement, computation, and statistical inference. J Econom. 1997;77: 87–103. doi:10.1016/S0304-4076(96)01807-6</w:t>
      </w:r>
    </w:p>
    <w:p w14:paraId="7C21FE91"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61. </w:t>
      </w:r>
      <w:r w:rsidRPr="001138E8">
        <w:rPr>
          <w:rFonts w:ascii="Helvetica" w:hAnsi="Helvetica" w:cs="Helvetica"/>
          <w:noProof/>
        </w:rPr>
        <w:tab/>
        <w:t>Wagstaff A, Paci P, van Doorslaer E. On the measurement of inequalities in health. Soc Sci Med. 1991;33: 545–557. doi:10.1016/0277-9536(91)90212-U</w:t>
      </w:r>
    </w:p>
    <w:p w14:paraId="3F300680"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62. </w:t>
      </w:r>
      <w:r w:rsidRPr="001138E8">
        <w:rPr>
          <w:rFonts w:ascii="Helvetica" w:hAnsi="Helvetica" w:cs="Helvetica"/>
          <w:noProof/>
        </w:rPr>
        <w:tab/>
        <w:t xml:space="preserve">O’Donnell O, van Doorslaer E, Wagstaff A, Lindelow M. Measurement of Living Standards. Analyzing Health Equity Using Household Survey Data: A Guide to Techniques and Their Implementation. World Bank, Washington, DC. 2008. </w:t>
      </w:r>
    </w:p>
    <w:p w14:paraId="30761FDD"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63. </w:t>
      </w:r>
      <w:r w:rsidRPr="001138E8">
        <w:rPr>
          <w:rFonts w:ascii="Helvetica" w:hAnsi="Helvetica" w:cs="Helvetica"/>
          <w:noProof/>
        </w:rPr>
        <w:tab/>
        <w:t xml:space="preserve">Wagstaff A, van Doorslaer E. Chapter 34 Equity in health care finance and delivery. Handbook of Health Economics. 2000. pp. 1803–1862. </w:t>
      </w:r>
      <w:r w:rsidRPr="001138E8">
        <w:rPr>
          <w:rFonts w:ascii="Helvetica" w:hAnsi="Helvetica" w:cs="Helvetica"/>
          <w:noProof/>
        </w:rPr>
        <w:lastRenderedPageBreak/>
        <w:t>doi:10.1016/S1574-0064(00)80047-5</w:t>
      </w:r>
    </w:p>
    <w:p w14:paraId="3EB12013"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64. </w:t>
      </w:r>
      <w:r w:rsidRPr="001138E8">
        <w:rPr>
          <w:rFonts w:ascii="Helvetica" w:hAnsi="Helvetica" w:cs="Helvetica"/>
          <w:noProof/>
        </w:rPr>
        <w:tab/>
        <w:t>Wagstaff A, Van Doorslaer E, Watanabe N. On decomposing the causes of health sector inequalities with an application to malnutrition inequalities in Vietnam. J Econom. 2003;112: 207–223. doi:10.1016/S0304-4076(02)00161-6</w:t>
      </w:r>
    </w:p>
    <w:p w14:paraId="2C285AFC"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65. </w:t>
      </w:r>
      <w:r w:rsidRPr="001138E8">
        <w:rPr>
          <w:rFonts w:ascii="Helvetica" w:hAnsi="Helvetica" w:cs="Helvetica"/>
          <w:noProof/>
        </w:rPr>
        <w:tab/>
        <w:t>Fotso JC. Child health inequities in developing countries: Differences across urban and rural areas. Int J Equity Health. 2006;5. doi:10.1186/1475-9276-5-9</w:t>
      </w:r>
    </w:p>
    <w:p w14:paraId="23374679"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66. </w:t>
      </w:r>
      <w:r w:rsidRPr="001138E8">
        <w:rPr>
          <w:rFonts w:ascii="Helvetica" w:hAnsi="Helvetica" w:cs="Helvetica"/>
          <w:noProof/>
        </w:rPr>
        <w:tab/>
        <w:t>Tette EMA, Sifah EK, Nartey ET. Factors affecting malnutrition in children and the uptake of interventions to prevent the condition. BMC Pediatr. 2015;15. doi:10.1186/s12887-015-0496-3</w:t>
      </w:r>
    </w:p>
    <w:p w14:paraId="1A974A07"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67. </w:t>
      </w:r>
      <w:r w:rsidRPr="001138E8">
        <w:rPr>
          <w:rFonts w:ascii="Helvetica" w:hAnsi="Helvetica" w:cs="Helvetica"/>
          <w:noProof/>
        </w:rPr>
        <w:tab/>
        <w:t>Matanda DJ, Mittelmark MB, Kigaru DMD. Child undernutrition in Kenya: Trend analyses from 1993 to 2008-09. BMC Pediatr. 2014;14. doi:10.1186/1471-2431-14-5</w:t>
      </w:r>
    </w:p>
    <w:p w14:paraId="38FFBF9E"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68. </w:t>
      </w:r>
      <w:r w:rsidRPr="001138E8">
        <w:rPr>
          <w:rFonts w:ascii="Helvetica" w:hAnsi="Helvetica" w:cs="Helvetica"/>
          <w:noProof/>
        </w:rPr>
        <w:tab/>
        <w:t>Abuya BA, Ciera J, Kimani-Murage E. Effect of mother’s education on child’s nutritional status in the slums of Nairobi. BMC Pediatr. 2012. doi:10.1186/1471-2431-12-80</w:t>
      </w:r>
    </w:p>
    <w:p w14:paraId="4666D868"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69. </w:t>
      </w:r>
      <w:r w:rsidRPr="001138E8">
        <w:rPr>
          <w:rFonts w:ascii="Helvetica" w:hAnsi="Helvetica" w:cs="Helvetica"/>
          <w:noProof/>
        </w:rPr>
        <w:tab/>
        <w:t>Pape U, Mejia-Mantilla C. More than just growth: Accelerating poverty reduction in Kenya. In: Africa Can End Poverty [Internet]. 12 Feb 2019 [cited 20 May 2021]. Available: https://blogs.worldbank.org/africacan/more-than-just-growth-accelerating-poverty-reduction-in-kenya</w:t>
      </w:r>
    </w:p>
    <w:p w14:paraId="7288D69C"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70. </w:t>
      </w:r>
      <w:r w:rsidRPr="001138E8">
        <w:rPr>
          <w:rFonts w:ascii="Helvetica" w:hAnsi="Helvetica" w:cs="Helvetica"/>
          <w:noProof/>
        </w:rPr>
        <w:tab/>
        <w:t xml:space="preserve">Braveman P, Tarimo E. Social inequalities in health within countries: Not only an issue for affluent nations. Social Science and Medicine. </w:t>
      </w:r>
      <w:r w:rsidRPr="001138E8">
        <w:rPr>
          <w:rFonts w:ascii="Helvetica" w:hAnsi="Helvetica" w:cs="Helvetica"/>
          <w:noProof/>
        </w:rPr>
        <w:lastRenderedPageBreak/>
        <w:t>2002. pp. 1621–1635. doi:10.1016/S0277-9536(01)00331-8</w:t>
      </w:r>
    </w:p>
    <w:p w14:paraId="069E0DCB"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71. </w:t>
      </w:r>
      <w:r w:rsidRPr="001138E8">
        <w:rPr>
          <w:rFonts w:ascii="Helvetica" w:hAnsi="Helvetica" w:cs="Helvetica"/>
          <w:noProof/>
        </w:rPr>
        <w:tab/>
        <w:t>Van De Poel E, Hosseinpoor AR, Speybroeck N, Van Ourti T, Vega J. Socioeconomic inequality in malnutrition in developing countries. Bull World Health Organ. 2008;86: 282–291. doi:10.2471/BLT.07.044800</w:t>
      </w:r>
    </w:p>
    <w:p w14:paraId="7883E69B"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72. </w:t>
      </w:r>
      <w:r w:rsidRPr="001138E8">
        <w:rPr>
          <w:rFonts w:ascii="Helvetica" w:hAnsi="Helvetica" w:cs="Helvetica"/>
          <w:noProof/>
        </w:rPr>
        <w:tab/>
        <w:t>Bain LE, Awah PK, Geraldine N, Kindong NP, Sigal Y, Bernard N, et al. Malnutrition in Sub - Saharan Africa: Burden, causes and prospects. Pan African Medical Journal. 2013. doi:10.11604/pamj.2013.15.120.2535</w:t>
      </w:r>
    </w:p>
    <w:p w14:paraId="7732BB8C"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73. </w:t>
      </w:r>
      <w:r w:rsidRPr="001138E8">
        <w:rPr>
          <w:rFonts w:ascii="Helvetica" w:hAnsi="Helvetica" w:cs="Helvetica"/>
          <w:noProof/>
        </w:rPr>
        <w:tab/>
        <w:t xml:space="preserve">Masiye F, Chama C, Chitah B, Jonsson D. Determinants of Child Nutritional Status in Zambia: An Analysis of a National Survey. Zambia Soc Sci J. 2010;1: 4. </w:t>
      </w:r>
    </w:p>
    <w:p w14:paraId="7051D1C8"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74. </w:t>
      </w:r>
      <w:r w:rsidRPr="001138E8">
        <w:rPr>
          <w:rFonts w:ascii="Helvetica" w:hAnsi="Helvetica" w:cs="Helvetica"/>
          <w:noProof/>
        </w:rPr>
        <w:tab/>
        <w:t>Masuku M, Selepe M, Ngcobo N. The Socio-economic Status as a Factor Affecting Food (In) Security in Rural Areas, uThungulu District Municipality, Kwa-Zulu Natal, South Africa. J Hum Ecol. 2017;58: 57–66. doi:10.1080/09709274.2017.1305615</w:t>
      </w:r>
    </w:p>
    <w:p w14:paraId="0DE9E377"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75. </w:t>
      </w:r>
      <w:r w:rsidRPr="001138E8">
        <w:rPr>
          <w:rFonts w:ascii="Helvetica" w:hAnsi="Helvetica" w:cs="Helvetica"/>
          <w:noProof/>
        </w:rPr>
        <w:tab/>
        <w:t>Pathak PK, Singh A. Trends in malnutrition among children in India: Growing inequalities across different economic groups. Soc Sci Med. 2011;73: 576–585. doi:10.1016/j.socscimed.2011.06.024</w:t>
      </w:r>
    </w:p>
    <w:p w14:paraId="60C7FECE"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76. </w:t>
      </w:r>
      <w:r w:rsidRPr="001138E8">
        <w:rPr>
          <w:rFonts w:ascii="Helvetica" w:hAnsi="Helvetica" w:cs="Helvetica"/>
          <w:noProof/>
        </w:rPr>
        <w:tab/>
        <w:t>Bryan J, Osendarp S, Hughes D, Calvaresi E, Baghurst K, Klinken J-W. Nutrients for Cognitive Development in School-aged Children. Nutr Rev. 2004;62: 295–306. doi:10.1111/j.1753-4887.2004.tb00055.x</w:t>
      </w:r>
    </w:p>
    <w:p w14:paraId="738715FA"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77. </w:t>
      </w:r>
      <w:r w:rsidRPr="001138E8">
        <w:rPr>
          <w:rFonts w:ascii="Helvetica" w:hAnsi="Helvetica" w:cs="Helvetica"/>
          <w:noProof/>
        </w:rPr>
        <w:tab/>
        <w:t xml:space="preserve">Hackett M, Melgar-Quiñonez H, Álvarez MC. Household food insecurity associated with stunting and underweight among preschool children in Antioquia, Colombia. Rev Panam Salud Publica/Pan Am J Public Heal. </w:t>
      </w:r>
      <w:r w:rsidRPr="001138E8">
        <w:rPr>
          <w:rFonts w:ascii="Helvetica" w:hAnsi="Helvetica" w:cs="Helvetica"/>
          <w:noProof/>
        </w:rPr>
        <w:lastRenderedPageBreak/>
        <w:t>2009;25: 506–510. doi:10.1590/S1020-49892009000600006</w:t>
      </w:r>
    </w:p>
    <w:p w14:paraId="2062FC4D"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78. </w:t>
      </w:r>
      <w:r w:rsidRPr="001138E8">
        <w:rPr>
          <w:rFonts w:ascii="Helvetica" w:hAnsi="Helvetica" w:cs="Helvetica"/>
          <w:noProof/>
        </w:rPr>
        <w:tab/>
        <w:t>Mutisya M, Kandala NB, Ngware MW, Kabiru CW. Household food (in)security and nutritional status of urban poor children aged 6 to 23 months in Kenya Global health. BMC Public Health. 2015;15. doi:10.1186/s12889-015-2403-0</w:t>
      </w:r>
    </w:p>
    <w:p w14:paraId="1075DFC8"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79. </w:t>
      </w:r>
      <w:r w:rsidRPr="001138E8">
        <w:rPr>
          <w:rFonts w:ascii="Helvetica" w:hAnsi="Helvetica" w:cs="Helvetica"/>
          <w:noProof/>
        </w:rPr>
        <w:tab/>
        <w:t>Saxena NC. Hunger, under-nutrition and food security in India. Poverty, Chronic Poverty and Poverty Dynamics: Policy Imperatives. 2018. pp. 55–92. doi:10.1007/978-981-13-0677-8_4</w:t>
      </w:r>
    </w:p>
    <w:p w14:paraId="1516ABEA"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80. </w:t>
      </w:r>
      <w:r w:rsidRPr="001138E8">
        <w:rPr>
          <w:rFonts w:ascii="Helvetica" w:hAnsi="Helvetica" w:cs="Helvetica"/>
          <w:noProof/>
        </w:rPr>
        <w:tab/>
        <w:t>Aheto JMK, Keegan TJ, Taylor BM, Diggle PJ. Childhood Malnutrition and Its Determinants among Under-Five Children in Ghana. Paediatr Perinat Epidemiol. 2015;29: 552–561. doi:10.1111/ppe.12222</w:t>
      </w:r>
    </w:p>
    <w:p w14:paraId="21CDE296"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81. </w:t>
      </w:r>
      <w:r w:rsidRPr="001138E8">
        <w:rPr>
          <w:rFonts w:ascii="Helvetica" w:hAnsi="Helvetica" w:cs="Helvetica"/>
          <w:noProof/>
        </w:rPr>
        <w:tab/>
        <w:t>Akombi BJ, Agho KE, Hall JJ, Merom D, Astell-Burt T, Renzaho AMN. Stunting and severe stunting among children under-5 years in Nigeria: A multilevel analysis. BMC Pediatr. 2017;17. doi:10.1186/s12887-016-0770-z</w:t>
      </w:r>
    </w:p>
    <w:p w14:paraId="727A5F45"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82. </w:t>
      </w:r>
      <w:r w:rsidRPr="001138E8">
        <w:rPr>
          <w:rFonts w:ascii="Helvetica" w:hAnsi="Helvetica" w:cs="Helvetica"/>
          <w:noProof/>
        </w:rPr>
        <w:tab/>
        <w:t>Abuya BA, Onsomu EO, Kimani JK, Moore D. Influence of maternal education on child immunization and stunting in Kenya. Matern Child Health J. 2011;15: 1389–1399. doi:10.1007/s10995-010-0670-z</w:t>
      </w:r>
    </w:p>
    <w:p w14:paraId="5BA5BE8B"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83. </w:t>
      </w:r>
      <w:r w:rsidRPr="001138E8">
        <w:rPr>
          <w:rFonts w:ascii="Helvetica" w:hAnsi="Helvetica" w:cs="Helvetica"/>
          <w:noProof/>
        </w:rPr>
        <w:tab/>
        <w:t>Frost MB, Forste R, Haas DW. Maternal education and child nutritional status in Bolivia: Finding the links. Soc Sci Med. 2005;60: 395–407. doi:10.1016/j.socscimed.2004.05.010</w:t>
      </w:r>
    </w:p>
    <w:p w14:paraId="008BCAAB"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84. </w:t>
      </w:r>
      <w:r w:rsidRPr="001138E8">
        <w:rPr>
          <w:rFonts w:ascii="Helvetica" w:hAnsi="Helvetica" w:cs="Helvetica"/>
          <w:noProof/>
        </w:rPr>
        <w:tab/>
        <w:t>Handa S. Maternal education and child height. Econ Dev Cult Change. 1999;47: 420–439. doi:10.1086/452408</w:t>
      </w:r>
    </w:p>
    <w:p w14:paraId="0DEAB261"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85. </w:t>
      </w:r>
      <w:r w:rsidRPr="001138E8">
        <w:rPr>
          <w:rFonts w:ascii="Helvetica" w:hAnsi="Helvetica" w:cs="Helvetica"/>
          <w:noProof/>
        </w:rPr>
        <w:tab/>
        <w:t xml:space="preserve">Iftikhar A, Bari A, Bano I, Masood Q. Impact of maternal education, </w:t>
      </w:r>
      <w:r w:rsidRPr="001138E8">
        <w:rPr>
          <w:rFonts w:ascii="Helvetica" w:hAnsi="Helvetica" w:cs="Helvetica"/>
          <w:noProof/>
        </w:rPr>
        <w:lastRenderedPageBreak/>
        <w:t>employment and family size on nutritional status of children. Pakistan J Med Sci. 2017;33. doi:10.12669/pjms.336.13689</w:t>
      </w:r>
    </w:p>
    <w:p w14:paraId="7FC9E5D0"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86. </w:t>
      </w:r>
      <w:r w:rsidRPr="001138E8">
        <w:rPr>
          <w:rFonts w:ascii="Helvetica" w:hAnsi="Helvetica" w:cs="Helvetica"/>
          <w:noProof/>
        </w:rPr>
        <w:tab/>
        <w:t>Kabubo-Mariara J, Ndenge GK, Mwabu DK. Determinants of children’s nutritional status in Kenya: Evidence from Demographic and Health Surveys. J Afr Econ. 2009;18: 363–387. doi:10.1093/jae/ejn024</w:t>
      </w:r>
    </w:p>
    <w:p w14:paraId="7F825934"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87. </w:t>
      </w:r>
      <w:r w:rsidRPr="001138E8">
        <w:rPr>
          <w:rFonts w:ascii="Helvetica" w:hAnsi="Helvetica" w:cs="Helvetica"/>
          <w:noProof/>
        </w:rPr>
        <w:tab/>
        <w:t>Glewwe P. Why does mother’s schooling raise child health in developing countries? Evidence from Morocco. J Hum Resour. 1999;34: 124–159. doi:10.2307/146305</w:t>
      </w:r>
    </w:p>
    <w:p w14:paraId="46A5130E"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88. </w:t>
      </w:r>
      <w:r w:rsidRPr="001138E8">
        <w:rPr>
          <w:rFonts w:ascii="Helvetica" w:hAnsi="Helvetica" w:cs="Helvetica"/>
          <w:noProof/>
        </w:rPr>
        <w:tab/>
        <w:t>Rahman M. Associação entre ordem de nascimento e desnutrição crônica em crianças: Estudo de uma amostra nacional representativa em Bangladesh. Cad Saude Publica. 2016;32. doi:10.1590/0102-311X00011215</w:t>
      </w:r>
    </w:p>
    <w:p w14:paraId="45D8E0F8"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89. </w:t>
      </w:r>
      <w:r w:rsidRPr="001138E8">
        <w:rPr>
          <w:rFonts w:ascii="Helvetica" w:hAnsi="Helvetica" w:cs="Helvetica"/>
          <w:noProof/>
        </w:rPr>
        <w:tab/>
        <w:t>Kinyoki DK, Berkley JA, Moloney GM, Kandala NB, Noor AM. Predictors of the risk of malnutrition among children under the age of 5 years in Somalia. Public Health Nutr. 2015;18: 3125–3133. doi:10.1017/S1368980015001913</w:t>
      </w:r>
    </w:p>
    <w:p w14:paraId="2C3B5E9D"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90. </w:t>
      </w:r>
      <w:r w:rsidRPr="001138E8">
        <w:rPr>
          <w:rFonts w:ascii="Helvetica" w:hAnsi="Helvetica" w:cs="Helvetica"/>
          <w:noProof/>
        </w:rPr>
        <w:tab/>
        <w:t>Desai S, Alva S. Maternal education and child health: Is there a strong causal relationship? Demography. 1998;35: 71–81. doi:10.2307/3004028</w:t>
      </w:r>
    </w:p>
    <w:p w14:paraId="7CA982AD" w14:textId="77777777" w:rsidR="001138E8" w:rsidRPr="001138E8" w:rsidRDefault="001138E8" w:rsidP="001138E8">
      <w:pPr>
        <w:widowControl w:val="0"/>
        <w:autoSpaceDE w:val="0"/>
        <w:autoSpaceDN w:val="0"/>
        <w:adjustRightInd w:val="0"/>
        <w:spacing w:line="480" w:lineRule="auto"/>
        <w:ind w:left="640" w:hanging="640"/>
        <w:rPr>
          <w:rFonts w:ascii="Helvetica" w:hAnsi="Helvetica" w:cs="Helvetica"/>
          <w:noProof/>
        </w:rPr>
      </w:pPr>
      <w:r w:rsidRPr="001138E8">
        <w:rPr>
          <w:rFonts w:ascii="Helvetica" w:hAnsi="Helvetica" w:cs="Helvetica"/>
          <w:noProof/>
        </w:rPr>
        <w:t xml:space="preserve">91. </w:t>
      </w:r>
      <w:r w:rsidRPr="001138E8">
        <w:rPr>
          <w:rFonts w:ascii="Helvetica" w:hAnsi="Helvetica" w:cs="Helvetica"/>
          <w:noProof/>
        </w:rPr>
        <w:tab/>
        <w:t>Matsumura M, Gubhaju B. Women’s status, household structure and the utilization of maternal health services in Nepal. Asia-Pacific Popul J. 2001;16: 23–44. doi:10.18356/e8a4c9ed-en</w:t>
      </w:r>
    </w:p>
    <w:p w14:paraId="295DF614" w14:textId="2DB0A708" w:rsidR="00CB7494" w:rsidRPr="00F7018A" w:rsidRDefault="003C12F4" w:rsidP="00F7018A">
      <w:pPr>
        <w:spacing w:line="480" w:lineRule="auto"/>
        <w:rPr>
          <w:rFonts w:ascii="Helvetica" w:eastAsia="MS Mincho" w:hAnsi="Helvetica" w:cs="Helvetica"/>
          <w:b/>
          <w:lang w:val="en-GB"/>
        </w:rPr>
      </w:pPr>
      <w:r w:rsidRPr="003C12F4">
        <w:rPr>
          <w:rFonts w:ascii="Helvetica" w:eastAsia="MS Mincho" w:hAnsi="Helvetica" w:cs="Helvetica"/>
          <w:b/>
          <w:lang w:val="en-GB"/>
        </w:rPr>
        <w:fldChar w:fldCharType="end"/>
      </w:r>
    </w:p>
    <w:sectPr w:rsidR="00CB7494" w:rsidRPr="00F7018A" w:rsidSect="0060384B">
      <w:type w:val="continuous"/>
      <w:pgSz w:w="11900" w:h="16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28C40" w14:textId="77777777" w:rsidR="009D5E41" w:rsidRDefault="009D5E41">
      <w:r>
        <w:separator/>
      </w:r>
    </w:p>
  </w:endnote>
  <w:endnote w:type="continuationSeparator" w:id="0">
    <w:p w14:paraId="30F9FB9F" w14:textId="77777777" w:rsidR="009D5E41" w:rsidRDefault="009D5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A2303" w14:textId="77777777" w:rsidR="00E80751" w:rsidRDefault="00E80751" w:rsidP="003C12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8E208E" w14:textId="77777777" w:rsidR="00E80751" w:rsidRDefault="00E807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271058"/>
      <w:docPartObj>
        <w:docPartGallery w:val="Page Numbers (Bottom of Page)"/>
        <w:docPartUnique/>
      </w:docPartObj>
    </w:sdtPr>
    <w:sdtEndPr>
      <w:rPr>
        <w:rFonts w:ascii="Helvetica" w:hAnsi="Helvetica" w:cs="Helvetica"/>
        <w:noProof/>
      </w:rPr>
    </w:sdtEndPr>
    <w:sdtContent>
      <w:p w14:paraId="1AE33AD9" w14:textId="77777777" w:rsidR="00E80751" w:rsidRPr="007D658E" w:rsidRDefault="00E80751">
        <w:pPr>
          <w:pStyle w:val="Footer"/>
          <w:jc w:val="center"/>
          <w:rPr>
            <w:rFonts w:ascii="Helvetica" w:hAnsi="Helvetica" w:cs="Helvetica"/>
          </w:rPr>
        </w:pPr>
        <w:r w:rsidRPr="007D658E">
          <w:rPr>
            <w:rFonts w:ascii="Helvetica" w:hAnsi="Helvetica" w:cs="Helvetica"/>
          </w:rPr>
          <w:fldChar w:fldCharType="begin"/>
        </w:r>
        <w:r w:rsidRPr="007D658E">
          <w:rPr>
            <w:rFonts w:ascii="Helvetica" w:hAnsi="Helvetica" w:cs="Helvetica"/>
          </w:rPr>
          <w:instrText xml:space="preserve"> PAGE   \* MERGEFORMAT </w:instrText>
        </w:r>
        <w:r w:rsidRPr="007D658E">
          <w:rPr>
            <w:rFonts w:ascii="Helvetica" w:hAnsi="Helvetica" w:cs="Helvetica"/>
          </w:rPr>
          <w:fldChar w:fldCharType="separate"/>
        </w:r>
        <w:r w:rsidR="00C4628D">
          <w:rPr>
            <w:rFonts w:ascii="Helvetica" w:hAnsi="Helvetica" w:cs="Helvetica"/>
            <w:noProof/>
          </w:rPr>
          <w:t>27</w:t>
        </w:r>
        <w:r w:rsidRPr="007D658E">
          <w:rPr>
            <w:rFonts w:ascii="Helvetica" w:hAnsi="Helvetica" w:cs="Helvetica"/>
            <w:noProof/>
          </w:rPr>
          <w:fldChar w:fldCharType="end"/>
        </w:r>
      </w:p>
    </w:sdtContent>
  </w:sdt>
  <w:p w14:paraId="1A555699" w14:textId="77777777" w:rsidR="00E80751" w:rsidRDefault="00E807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5DCE" w14:textId="77777777" w:rsidR="008B1FE1" w:rsidRDefault="008B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2736A" w14:textId="77777777" w:rsidR="009D5E41" w:rsidRDefault="009D5E41">
      <w:r>
        <w:separator/>
      </w:r>
    </w:p>
  </w:footnote>
  <w:footnote w:type="continuationSeparator" w:id="0">
    <w:p w14:paraId="21A5D9F6" w14:textId="77777777" w:rsidR="009D5E41" w:rsidRDefault="009D5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8BB63" w14:textId="77777777" w:rsidR="008B1FE1" w:rsidRDefault="008B1F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D2200" w14:textId="77777777" w:rsidR="008B1FE1" w:rsidRDefault="008B1F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F77F2" w14:textId="77777777" w:rsidR="008B1FE1" w:rsidRDefault="008B1F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FAD3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0429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E400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287C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FD88A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12D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BA1F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4263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B03C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520A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464D91"/>
    <w:multiLevelType w:val="multilevel"/>
    <w:tmpl w:val="05CE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7C592D"/>
    <w:multiLevelType w:val="multilevel"/>
    <w:tmpl w:val="C9AA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3651C"/>
    <w:multiLevelType w:val="hybridMultilevel"/>
    <w:tmpl w:val="54C45D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2437058">
    <w:abstractNumId w:val="9"/>
  </w:num>
  <w:num w:numId="2" w16cid:durableId="424887407">
    <w:abstractNumId w:val="7"/>
  </w:num>
  <w:num w:numId="3" w16cid:durableId="1464276262">
    <w:abstractNumId w:val="6"/>
  </w:num>
  <w:num w:numId="4" w16cid:durableId="2064791552">
    <w:abstractNumId w:val="5"/>
  </w:num>
  <w:num w:numId="5" w16cid:durableId="528952543">
    <w:abstractNumId w:val="4"/>
  </w:num>
  <w:num w:numId="6" w16cid:durableId="1173227189">
    <w:abstractNumId w:val="8"/>
  </w:num>
  <w:num w:numId="7" w16cid:durableId="148057565">
    <w:abstractNumId w:val="3"/>
  </w:num>
  <w:num w:numId="8" w16cid:durableId="506598326">
    <w:abstractNumId w:val="2"/>
  </w:num>
  <w:num w:numId="9" w16cid:durableId="1152867888">
    <w:abstractNumId w:val="1"/>
  </w:num>
  <w:num w:numId="10" w16cid:durableId="1321617136">
    <w:abstractNumId w:val="0"/>
  </w:num>
  <w:num w:numId="11" w16cid:durableId="1602835088">
    <w:abstractNumId w:val="12"/>
  </w:num>
  <w:num w:numId="12" w16cid:durableId="911545323">
    <w:abstractNumId w:val="11"/>
  </w:num>
  <w:num w:numId="13" w16cid:durableId="15021569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7QwMLIwMTYzMTQwNjJU0lEKTi0uzszPAykwrwUA1WiENSwAAAA="/>
  </w:docVars>
  <w:rsids>
    <w:rsidRoot w:val="003C12F4"/>
    <w:rsid w:val="00000088"/>
    <w:rsid w:val="00000778"/>
    <w:rsid w:val="000025EE"/>
    <w:rsid w:val="0002256E"/>
    <w:rsid w:val="00023802"/>
    <w:rsid w:val="000318FF"/>
    <w:rsid w:val="00037726"/>
    <w:rsid w:val="000573D5"/>
    <w:rsid w:val="00057E66"/>
    <w:rsid w:val="00062528"/>
    <w:rsid w:val="00062F28"/>
    <w:rsid w:val="000654AD"/>
    <w:rsid w:val="00070A5B"/>
    <w:rsid w:val="00072E2F"/>
    <w:rsid w:val="00075D6A"/>
    <w:rsid w:val="000830E7"/>
    <w:rsid w:val="00092F7E"/>
    <w:rsid w:val="00093A75"/>
    <w:rsid w:val="00096625"/>
    <w:rsid w:val="00097D00"/>
    <w:rsid w:val="000A3E95"/>
    <w:rsid w:val="000A7C44"/>
    <w:rsid w:val="000B42E8"/>
    <w:rsid w:val="000B7A09"/>
    <w:rsid w:val="000C5EB8"/>
    <w:rsid w:val="000C75C4"/>
    <w:rsid w:val="000D3761"/>
    <w:rsid w:val="000D5A52"/>
    <w:rsid w:val="000E17A5"/>
    <w:rsid w:val="000E1FD3"/>
    <w:rsid w:val="000E54D4"/>
    <w:rsid w:val="00103341"/>
    <w:rsid w:val="00113649"/>
    <w:rsid w:val="001138E8"/>
    <w:rsid w:val="00114381"/>
    <w:rsid w:val="00125974"/>
    <w:rsid w:val="001317AA"/>
    <w:rsid w:val="00133539"/>
    <w:rsid w:val="001345C9"/>
    <w:rsid w:val="001348C0"/>
    <w:rsid w:val="0015303D"/>
    <w:rsid w:val="00156C63"/>
    <w:rsid w:val="00157082"/>
    <w:rsid w:val="0016275F"/>
    <w:rsid w:val="00164DCF"/>
    <w:rsid w:val="0016790F"/>
    <w:rsid w:val="00176D56"/>
    <w:rsid w:val="001854D8"/>
    <w:rsid w:val="00191790"/>
    <w:rsid w:val="00193A82"/>
    <w:rsid w:val="001977B7"/>
    <w:rsid w:val="001A0132"/>
    <w:rsid w:val="001A4A1E"/>
    <w:rsid w:val="001A6377"/>
    <w:rsid w:val="001A7E75"/>
    <w:rsid w:val="001B336C"/>
    <w:rsid w:val="001B7305"/>
    <w:rsid w:val="001C2306"/>
    <w:rsid w:val="001C4835"/>
    <w:rsid w:val="001C6D5D"/>
    <w:rsid w:val="001D317F"/>
    <w:rsid w:val="001E0748"/>
    <w:rsid w:val="001E3B6A"/>
    <w:rsid w:val="001E4019"/>
    <w:rsid w:val="001E67D7"/>
    <w:rsid w:val="001F153B"/>
    <w:rsid w:val="002012F1"/>
    <w:rsid w:val="0020674F"/>
    <w:rsid w:val="002228E4"/>
    <w:rsid w:val="0022369D"/>
    <w:rsid w:val="00234326"/>
    <w:rsid w:val="0024189D"/>
    <w:rsid w:val="00242840"/>
    <w:rsid w:val="00245394"/>
    <w:rsid w:val="00251D7B"/>
    <w:rsid w:val="002832FF"/>
    <w:rsid w:val="00285781"/>
    <w:rsid w:val="00286247"/>
    <w:rsid w:val="00287B73"/>
    <w:rsid w:val="002916CF"/>
    <w:rsid w:val="002961C6"/>
    <w:rsid w:val="002A0D93"/>
    <w:rsid w:val="002B49F0"/>
    <w:rsid w:val="002B7406"/>
    <w:rsid w:val="002C195D"/>
    <w:rsid w:val="002C60F8"/>
    <w:rsid w:val="002D0DF5"/>
    <w:rsid w:val="002D3A00"/>
    <w:rsid w:val="002E684A"/>
    <w:rsid w:val="002F7EE5"/>
    <w:rsid w:val="00303A31"/>
    <w:rsid w:val="003067D2"/>
    <w:rsid w:val="00310311"/>
    <w:rsid w:val="003108BA"/>
    <w:rsid w:val="00310AE0"/>
    <w:rsid w:val="00311C71"/>
    <w:rsid w:val="00314C59"/>
    <w:rsid w:val="0031733F"/>
    <w:rsid w:val="00317D6F"/>
    <w:rsid w:val="00325C59"/>
    <w:rsid w:val="00327775"/>
    <w:rsid w:val="00346DF8"/>
    <w:rsid w:val="00350595"/>
    <w:rsid w:val="00363AD6"/>
    <w:rsid w:val="003655E0"/>
    <w:rsid w:val="00391B5C"/>
    <w:rsid w:val="00394510"/>
    <w:rsid w:val="003A085F"/>
    <w:rsid w:val="003A1477"/>
    <w:rsid w:val="003B31F0"/>
    <w:rsid w:val="003B6FFF"/>
    <w:rsid w:val="003B7161"/>
    <w:rsid w:val="003C12F4"/>
    <w:rsid w:val="003C2619"/>
    <w:rsid w:val="003C782F"/>
    <w:rsid w:val="003D28FF"/>
    <w:rsid w:val="003D38F8"/>
    <w:rsid w:val="003D49C4"/>
    <w:rsid w:val="003E1A95"/>
    <w:rsid w:val="003E2244"/>
    <w:rsid w:val="003E2880"/>
    <w:rsid w:val="003F2DBB"/>
    <w:rsid w:val="003F470B"/>
    <w:rsid w:val="003F58AF"/>
    <w:rsid w:val="003F599E"/>
    <w:rsid w:val="003F7F41"/>
    <w:rsid w:val="004019E8"/>
    <w:rsid w:val="004027CB"/>
    <w:rsid w:val="00405A0C"/>
    <w:rsid w:val="00405C01"/>
    <w:rsid w:val="004232C0"/>
    <w:rsid w:val="00423918"/>
    <w:rsid w:val="004311F0"/>
    <w:rsid w:val="00437F31"/>
    <w:rsid w:val="0044115B"/>
    <w:rsid w:val="0045064E"/>
    <w:rsid w:val="00456064"/>
    <w:rsid w:val="00470CE7"/>
    <w:rsid w:val="00471C3E"/>
    <w:rsid w:val="00474A89"/>
    <w:rsid w:val="00474BCB"/>
    <w:rsid w:val="00474E88"/>
    <w:rsid w:val="004752B9"/>
    <w:rsid w:val="00477706"/>
    <w:rsid w:val="00492874"/>
    <w:rsid w:val="00496047"/>
    <w:rsid w:val="004A1545"/>
    <w:rsid w:val="004A4B8C"/>
    <w:rsid w:val="004A5805"/>
    <w:rsid w:val="004A7868"/>
    <w:rsid w:val="004B22AB"/>
    <w:rsid w:val="004B2303"/>
    <w:rsid w:val="004C1F6F"/>
    <w:rsid w:val="004C2358"/>
    <w:rsid w:val="004C244D"/>
    <w:rsid w:val="004C2ADC"/>
    <w:rsid w:val="004D101C"/>
    <w:rsid w:val="004D1966"/>
    <w:rsid w:val="004D285E"/>
    <w:rsid w:val="004D4A64"/>
    <w:rsid w:val="004D619C"/>
    <w:rsid w:val="004D7A6F"/>
    <w:rsid w:val="004E042A"/>
    <w:rsid w:val="004E4BFD"/>
    <w:rsid w:val="004E52B4"/>
    <w:rsid w:val="004E592C"/>
    <w:rsid w:val="004F198A"/>
    <w:rsid w:val="004F56F6"/>
    <w:rsid w:val="004F5BE3"/>
    <w:rsid w:val="004F6887"/>
    <w:rsid w:val="005114B5"/>
    <w:rsid w:val="00512E39"/>
    <w:rsid w:val="0051561B"/>
    <w:rsid w:val="00516142"/>
    <w:rsid w:val="00516EF9"/>
    <w:rsid w:val="00516F91"/>
    <w:rsid w:val="0052704E"/>
    <w:rsid w:val="00530FD9"/>
    <w:rsid w:val="00533C6B"/>
    <w:rsid w:val="005406E4"/>
    <w:rsid w:val="00551BF5"/>
    <w:rsid w:val="00556131"/>
    <w:rsid w:val="0056342F"/>
    <w:rsid w:val="00574E4F"/>
    <w:rsid w:val="0058648E"/>
    <w:rsid w:val="00586AFA"/>
    <w:rsid w:val="005961AB"/>
    <w:rsid w:val="005974F2"/>
    <w:rsid w:val="005B5C0D"/>
    <w:rsid w:val="005C008C"/>
    <w:rsid w:val="005C29B7"/>
    <w:rsid w:val="005C3798"/>
    <w:rsid w:val="005C7383"/>
    <w:rsid w:val="005D42AA"/>
    <w:rsid w:val="005D58FD"/>
    <w:rsid w:val="005D7F74"/>
    <w:rsid w:val="005E50CB"/>
    <w:rsid w:val="005F2B26"/>
    <w:rsid w:val="005F2C1F"/>
    <w:rsid w:val="005F7B90"/>
    <w:rsid w:val="00601A42"/>
    <w:rsid w:val="0060384B"/>
    <w:rsid w:val="00605D25"/>
    <w:rsid w:val="00611C6A"/>
    <w:rsid w:val="00614F65"/>
    <w:rsid w:val="00621B95"/>
    <w:rsid w:val="006326D3"/>
    <w:rsid w:val="00635972"/>
    <w:rsid w:val="00636762"/>
    <w:rsid w:val="0063733D"/>
    <w:rsid w:val="006457A4"/>
    <w:rsid w:val="00647447"/>
    <w:rsid w:val="00664A7F"/>
    <w:rsid w:val="006653E6"/>
    <w:rsid w:val="006933AA"/>
    <w:rsid w:val="006A1DB6"/>
    <w:rsid w:val="006A31C3"/>
    <w:rsid w:val="006A4258"/>
    <w:rsid w:val="006B1709"/>
    <w:rsid w:val="006B46CB"/>
    <w:rsid w:val="006C2632"/>
    <w:rsid w:val="006C39BC"/>
    <w:rsid w:val="006D2289"/>
    <w:rsid w:val="006D45BB"/>
    <w:rsid w:val="006E1E9C"/>
    <w:rsid w:val="006E3235"/>
    <w:rsid w:val="006F1FDE"/>
    <w:rsid w:val="006F6E52"/>
    <w:rsid w:val="006F79EE"/>
    <w:rsid w:val="00710BDF"/>
    <w:rsid w:val="0071256B"/>
    <w:rsid w:val="007145E9"/>
    <w:rsid w:val="00720D07"/>
    <w:rsid w:val="00727C69"/>
    <w:rsid w:val="00732D6D"/>
    <w:rsid w:val="0074105B"/>
    <w:rsid w:val="0074408A"/>
    <w:rsid w:val="00747975"/>
    <w:rsid w:val="00757C58"/>
    <w:rsid w:val="00763DCE"/>
    <w:rsid w:val="00774B8C"/>
    <w:rsid w:val="007764A5"/>
    <w:rsid w:val="00785693"/>
    <w:rsid w:val="00795B33"/>
    <w:rsid w:val="007A1F0D"/>
    <w:rsid w:val="007A2737"/>
    <w:rsid w:val="007B165B"/>
    <w:rsid w:val="007B4EAD"/>
    <w:rsid w:val="007C12C7"/>
    <w:rsid w:val="007C5BD5"/>
    <w:rsid w:val="007D20C5"/>
    <w:rsid w:val="007E3923"/>
    <w:rsid w:val="007E47D3"/>
    <w:rsid w:val="007E7372"/>
    <w:rsid w:val="00824EBB"/>
    <w:rsid w:val="00831521"/>
    <w:rsid w:val="0083183F"/>
    <w:rsid w:val="00835012"/>
    <w:rsid w:val="0083501A"/>
    <w:rsid w:val="008356A7"/>
    <w:rsid w:val="00835E87"/>
    <w:rsid w:val="00837880"/>
    <w:rsid w:val="008379EF"/>
    <w:rsid w:val="00837C9C"/>
    <w:rsid w:val="00842428"/>
    <w:rsid w:val="00843B5B"/>
    <w:rsid w:val="008520A8"/>
    <w:rsid w:val="00852AE2"/>
    <w:rsid w:val="008668DC"/>
    <w:rsid w:val="0087162C"/>
    <w:rsid w:val="00884DA9"/>
    <w:rsid w:val="00885F95"/>
    <w:rsid w:val="00886104"/>
    <w:rsid w:val="008A415E"/>
    <w:rsid w:val="008B1FE1"/>
    <w:rsid w:val="008B576D"/>
    <w:rsid w:val="008C29E1"/>
    <w:rsid w:val="008C40D4"/>
    <w:rsid w:val="008D0FF9"/>
    <w:rsid w:val="008D55A3"/>
    <w:rsid w:val="008E5F98"/>
    <w:rsid w:val="008E6757"/>
    <w:rsid w:val="008F213B"/>
    <w:rsid w:val="008F52C3"/>
    <w:rsid w:val="009024FF"/>
    <w:rsid w:val="00910772"/>
    <w:rsid w:val="00921649"/>
    <w:rsid w:val="00922318"/>
    <w:rsid w:val="009231A3"/>
    <w:rsid w:val="00932051"/>
    <w:rsid w:val="0094466E"/>
    <w:rsid w:val="009513B4"/>
    <w:rsid w:val="00951575"/>
    <w:rsid w:val="0095790A"/>
    <w:rsid w:val="00957D10"/>
    <w:rsid w:val="00963CC2"/>
    <w:rsid w:val="00975F4C"/>
    <w:rsid w:val="0097784B"/>
    <w:rsid w:val="009A0189"/>
    <w:rsid w:val="009A14D3"/>
    <w:rsid w:val="009A198D"/>
    <w:rsid w:val="009A6D92"/>
    <w:rsid w:val="009C1588"/>
    <w:rsid w:val="009C56C2"/>
    <w:rsid w:val="009C7BC5"/>
    <w:rsid w:val="009D07E5"/>
    <w:rsid w:val="009D5C51"/>
    <w:rsid w:val="009D5E41"/>
    <w:rsid w:val="009F112D"/>
    <w:rsid w:val="009F563A"/>
    <w:rsid w:val="009F6929"/>
    <w:rsid w:val="00A06A97"/>
    <w:rsid w:val="00A07F35"/>
    <w:rsid w:val="00A11FB7"/>
    <w:rsid w:val="00A2753D"/>
    <w:rsid w:val="00A31361"/>
    <w:rsid w:val="00A41D56"/>
    <w:rsid w:val="00A42D2C"/>
    <w:rsid w:val="00A42FD9"/>
    <w:rsid w:val="00A51616"/>
    <w:rsid w:val="00A55914"/>
    <w:rsid w:val="00A55972"/>
    <w:rsid w:val="00A5768A"/>
    <w:rsid w:val="00A6267B"/>
    <w:rsid w:val="00A66AD6"/>
    <w:rsid w:val="00A741AC"/>
    <w:rsid w:val="00A8583D"/>
    <w:rsid w:val="00A87DD0"/>
    <w:rsid w:val="00A87FF0"/>
    <w:rsid w:val="00A94AC0"/>
    <w:rsid w:val="00AA37C5"/>
    <w:rsid w:val="00AB4764"/>
    <w:rsid w:val="00AC64A3"/>
    <w:rsid w:val="00AC67CB"/>
    <w:rsid w:val="00AC6CE1"/>
    <w:rsid w:val="00AE409E"/>
    <w:rsid w:val="00AE4A16"/>
    <w:rsid w:val="00AF4F13"/>
    <w:rsid w:val="00AF665A"/>
    <w:rsid w:val="00B06ABE"/>
    <w:rsid w:val="00B2018F"/>
    <w:rsid w:val="00B22791"/>
    <w:rsid w:val="00B268FD"/>
    <w:rsid w:val="00B31F12"/>
    <w:rsid w:val="00B33893"/>
    <w:rsid w:val="00B3563A"/>
    <w:rsid w:val="00B40279"/>
    <w:rsid w:val="00B47386"/>
    <w:rsid w:val="00B51A78"/>
    <w:rsid w:val="00B60000"/>
    <w:rsid w:val="00B67A65"/>
    <w:rsid w:val="00B75FF6"/>
    <w:rsid w:val="00B7669C"/>
    <w:rsid w:val="00B82712"/>
    <w:rsid w:val="00B90E6C"/>
    <w:rsid w:val="00B913CB"/>
    <w:rsid w:val="00B91C1B"/>
    <w:rsid w:val="00B9616C"/>
    <w:rsid w:val="00B96DD5"/>
    <w:rsid w:val="00BA62ED"/>
    <w:rsid w:val="00BA6703"/>
    <w:rsid w:val="00BA706A"/>
    <w:rsid w:val="00BB0FDD"/>
    <w:rsid w:val="00BB4AE4"/>
    <w:rsid w:val="00BB5892"/>
    <w:rsid w:val="00BC3625"/>
    <w:rsid w:val="00BC6A63"/>
    <w:rsid w:val="00BD4D4D"/>
    <w:rsid w:val="00BE07A9"/>
    <w:rsid w:val="00BE3147"/>
    <w:rsid w:val="00BE33B8"/>
    <w:rsid w:val="00BE57E5"/>
    <w:rsid w:val="00BE5C1D"/>
    <w:rsid w:val="00BE5EE7"/>
    <w:rsid w:val="00BF14F0"/>
    <w:rsid w:val="00BF2340"/>
    <w:rsid w:val="00C02101"/>
    <w:rsid w:val="00C11E33"/>
    <w:rsid w:val="00C14D33"/>
    <w:rsid w:val="00C163FE"/>
    <w:rsid w:val="00C22170"/>
    <w:rsid w:val="00C248D9"/>
    <w:rsid w:val="00C2758B"/>
    <w:rsid w:val="00C41F60"/>
    <w:rsid w:val="00C4628D"/>
    <w:rsid w:val="00C47262"/>
    <w:rsid w:val="00C62406"/>
    <w:rsid w:val="00C800EA"/>
    <w:rsid w:val="00C82C63"/>
    <w:rsid w:val="00C94BD3"/>
    <w:rsid w:val="00CA178E"/>
    <w:rsid w:val="00CA4856"/>
    <w:rsid w:val="00CA7B70"/>
    <w:rsid w:val="00CB0F02"/>
    <w:rsid w:val="00CB4DCD"/>
    <w:rsid w:val="00CB5E32"/>
    <w:rsid w:val="00CB6591"/>
    <w:rsid w:val="00CB7494"/>
    <w:rsid w:val="00CC120D"/>
    <w:rsid w:val="00CC2EFC"/>
    <w:rsid w:val="00CD7E30"/>
    <w:rsid w:val="00CE34E9"/>
    <w:rsid w:val="00CF692E"/>
    <w:rsid w:val="00D02F50"/>
    <w:rsid w:val="00D05C6C"/>
    <w:rsid w:val="00D10FB2"/>
    <w:rsid w:val="00D243B0"/>
    <w:rsid w:val="00D2475B"/>
    <w:rsid w:val="00D30510"/>
    <w:rsid w:val="00D31EE4"/>
    <w:rsid w:val="00D40E31"/>
    <w:rsid w:val="00D56301"/>
    <w:rsid w:val="00D72228"/>
    <w:rsid w:val="00D74197"/>
    <w:rsid w:val="00D76B54"/>
    <w:rsid w:val="00D81135"/>
    <w:rsid w:val="00D81B5E"/>
    <w:rsid w:val="00D84BEC"/>
    <w:rsid w:val="00D85021"/>
    <w:rsid w:val="00D85CC5"/>
    <w:rsid w:val="00D918FC"/>
    <w:rsid w:val="00D92712"/>
    <w:rsid w:val="00D92FAA"/>
    <w:rsid w:val="00D96222"/>
    <w:rsid w:val="00DA41DE"/>
    <w:rsid w:val="00DB5E9A"/>
    <w:rsid w:val="00DC4445"/>
    <w:rsid w:val="00DC5BFB"/>
    <w:rsid w:val="00DD2F95"/>
    <w:rsid w:val="00DE565B"/>
    <w:rsid w:val="00DE5B0E"/>
    <w:rsid w:val="00DF26B4"/>
    <w:rsid w:val="00DF3774"/>
    <w:rsid w:val="00DF63A1"/>
    <w:rsid w:val="00DF6523"/>
    <w:rsid w:val="00E00310"/>
    <w:rsid w:val="00E02A63"/>
    <w:rsid w:val="00E06A1B"/>
    <w:rsid w:val="00E11A2F"/>
    <w:rsid w:val="00E13ACC"/>
    <w:rsid w:val="00E230AC"/>
    <w:rsid w:val="00E269B9"/>
    <w:rsid w:val="00E2706A"/>
    <w:rsid w:val="00E339FF"/>
    <w:rsid w:val="00E4325F"/>
    <w:rsid w:val="00E449B9"/>
    <w:rsid w:val="00E449E1"/>
    <w:rsid w:val="00E465B2"/>
    <w:rsid w:val="00E542DA"/>
    <w:rsid w:val="00E5600C"/>
    <w:rsid w:val="00E56085"/>
    <w:rsid w:val="00E6408F"/>
    <w:rsid w:val="00E672CE"/>
    <w:rsid w:val="00E67559"/>
    <w:rsid w:val="00E679EC"/>
    <w:rsid w:val="00E72183"/>
    <w:rsid w:val="00E80751"/>
    <w:rsid w:val="00E85437"/>
    <w:rsid w:val="00E9012D"/>
    <w:rsid w:val="00E92027"/>
    <w:rsid w:val="00E93469"/>
    <w:rsid w:val="00EA7A28"/>
    <w:rsid w:val="00EC61CB"/>
    <w:rsid w:val="00EC7CD4"/>
    <w:rsid w:val="00ED507A"/>
    <w:rsid w:val="00EE5177"/>
    <w:rsid w:val="00EF3C98"/>
    <w:rsid w:val="00EF55BA"/>
    <w:rsid w:val="00F04D76"/>
    <w:rsid w:val="00F13047"/>
    <w:rsid w:val="00F154E8"/>
    <w:rsid w:val="00F16A14"/>
    <w:rsid w:val="00F316BD"/>
    <w:rsid w:val="00F31858"/>
    <w:rsid w:val="00F33461"/>
    <w:rsid w:val="00F406CE"/>
    <w:rsid w:val="00F502A7"/>
    <w:rsid w:val="00F507BD"/>
    <w:rsid w:val="00F6615E"/>
    <w:rsid w:val="00F6747D"/>
    <w:rsid w:val="00F7018A"/>
    <w:rsid w:val="00F73FFA"/>
    <w:rsid w:val="00F83A25"/>
    <w:rsid w:val="00F85011"/>
    <w:rsid w:val="00F9303E"/>
    <w:rsid w:val="00F93E8C"/>
    <w:rsid w:val="00FA6A9E"/>
    <w:rsid w:val="00FA7108"/>
    <w:rsid w:val="00FB3E8A"/>
    <w:rsid w:val="00FC049B"/>
    <w:rsid w:val="00FC0BD2"/>
    <w:rsid w:val="00FC2662"/>
    <w:rsid w:val="00FD7F38"/>
    <w:rsid w:val="00FE1F47"/>
    <w:rsid w:val="00FE5843"/>
    <w:rsid w:val="00FE58E7"/>
    <w:rsid w:val="00FF28D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21171"/>
  <w15:chartTrackingRefBased/>
  <w15:docId w15:val="{0289521E-997D-445A-A8F5-7826D1AB8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D6A"/>
    <w:pPr>
      <w:spacing w:before="0" w:beforeAutospacing="0" w:after="0" w:afterAutospacing="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C12F4"/>
    <w:pPr>
      <w:keepNext/>
      <w:keepLines/>
      <w:spacing w:before="240"/>
      <w:outlineLvl w:val="0"/>
    </w:pPr>
    <w:rPr>
      <w:rFonts w:ascii="Helvetica" w:eastAsia="MS Gothic" w:hAnsi="Helvetica"/>
      <w:b/>
      <w:sz w:val="36"/>
      <w:szCs w:val="32"/>
    </w:rPr>
  </w:style>
  <w:style w:type="paragraph" w:styleId="Heading2">
    <w:name w:val="heading 2"/>
    <w:basedOn w:val="Normal"/>
    <w:next w:val="Normal"/>
    <w:link w:val="Heading2Char"/>
    <w:uiPriority w:val="9"/>
    <w:unhideWhenUsed/>
    <w:qFormat/>
    <w:rsid w:val="00FF28DC"/>
    <w:pPr>
      <w:keepNext/>
      <w:keepLines/>
      <w:spacing w:before="40"/>
      <w:outlineLvl w:val="1"/>
    </w:pPr>
    <w:rPr>
      <w:rFonts w:ascii="Helvetica" w:eastAsiaTheme="majorEastAsia" w:hAnsi="Helvetica" w:cstheme="majorBidi"/>
      <w:b/>
      <w:sz w:val="32"/>
      <w:szCs w:val="26"/>
    </w:rPr>
  </w:style>
  <w:style w:type="paragraph" w:styleId="Heading3">
    <w:name w:val="heading 3"/>
    <w:basedOn w:val="Normal"/>
    <w:next w:val="Normal"/>
    <w:link w:val="Heading3Char"/>
    <w:uiPriority w:val="9"/>
    <w:unhideWhenUsed/>
    <w:qFormat/>
    <w:rsid w:val="003C12F4"/>
    <w:pPr>
      <w:keepNext/>
      <w:keepLines/>
      <w:spacing w:before="40"/>
      <w:outlineLvl w:val="2"/>
    </w:pPr>
    <w:rPr>
      <w:rFonts w:ascii="Helvetica" w:eastAsia="MS Gothic" w:hAnsi="Helvetic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8DC"/>
    <w:rPr>
      <w:rFonts w:ascii="Helvetica" w:eastAsiaTheme="majorEastAsia" w:hAnsi="Helvetica" w:cstheme="majorBidi"/>
      <w:b/>
      <w:sz w:val="32"/>
      <w:szCs w:val="26"/>
    </w:rPr>
  </w:style>
  <w:style w:type="paragraph" w:customStyle="1" w:styleId="Heading11">
    <w:name w:val="Heading 11"/>
    <w:basedOn w:val="Normal"/>
    <w:next w:val="Normal"/>
    <w:uiPriority w:val="9"/>
    <w:qFormat/>
    <w:rsid w:val="003C12F4"/>
    <w:pPr>
      <w:keepNext/>
      <w:keepLines/>
      <w:spacing w:before="240"/>
      <w:outlineLvl w:val="0"/>
    </w:pPr>
    <w:rPr>
      <w:rFonts w:ascii="Helvetica" w:eastAsia="MS Gothic" w:hAnsi="Helvetica"/>
      <w:b/>
      <w:sz w:val="36"/>
      <w:szCs w:val="32"/>
      <w:lang w:val="en-GB"/>
    </w:rPr>
  </w:style>
  <w:style w:type="paragraph" w:customStyle="1" w:styleId="Heading31">
    <w:name w:val="Heading 31"/>
    <w:basedOn w:val="Normal"/>
    <w:next w:val="Normal"/>
    <w:uiPriority w:val="9"/>
    <w:unhideWhenUsed/>
    <w:qFormat/>
    <w:rsid w:val="003C12F4"/>
    <w:pPr>
      <w:keepNext/>
      <w:keepLines/>
      <w:spacing w:before="40"/>
      <w:outlineLvl w:val="2"/>
    </w:pPr>
    <w:rPr>
      <w:rFonts w:ascii="Helvetica" w:eastAsia="MS Gothic" w:hAnsi="Helvetica"/>
      <w:b/>
      <w:sz w:val="28"/>
      <w:lang w:val="en-GB"/>
    </w:rPr>
  </w:style>
  <w:style w:type="numbering" w:customStyle="1" w:styleId="NoList1">
    <w:name w:val="No List1"/>
    <w:next w:val="NoList"/>
    <w:uiPriority w:val="99"/>
    <w:semiHidden/>
    <w:unhideWhenUsed/>
    <w:rsid w:val="003C12F4"/>
  </w:style>
  <w:style w:type="paragraph" w:customStyle="1" w:styleId="EndNoteBibliographyTitle">
    <w:name w:val="EndNote Bibliography Title"/>
    <w:basedOn w:val="Normal"/>
    <w:rsid w:val="003C12F4"/>
    <w:pPr>
      <w:jc w:val="center"/>
    </w:pPr>
    <w:rPr>
      <w:rFonts w:eastAsia="MS Mincho"/>
    </w:rPr>
  </w:style>
  <w:style w:type="paragraph" w:customStyle="1" w:styleId="EndNoteBibliography">
    <w:name w:val="EndNote Bibliography"/>
    <w:basedOn w:val="Normal"/>
    <w:rsid w:val="003C12F4"/>
    <w:pPr>
      <w:spacing w:line="480" w:lineRule="auto"/>
    </w:pPr>
    <w:rPr>
      <w:rFonts w:eastAsia="MS Mincho"/>
    </w:rPr>
  </w:style>
  <w:style w:type="character" w:customStyle="1" w:styleId="Hyperlink1">
    <w:name w:val="Hyperlink1"/>
    <w:basedOn w:val="DefaultParagraphFont"/>
    <w:uiPriority w:val="99"/>
    <w:unhideWhenUsed/>
    <w:rsid w:val="003C12F4"/>
    <w:rPr>
      <w:color w:val="0000FF"/>
      <w:u w:val="single"/>
    </w:rPr>
  </w:style>
  <w:style w:type="paragraph" w:styleId="Footer">
    <w:name w:val="footer"/>
    <w:basedOn w:val="Normal"/>
    <w:link w:val="FooterChar"/>
    <w:uiPriority w:val="99"/>
    <w:unhideWhenUsed/>
    <w:rsid w:val="003C12F4"/>
    <w:pPr>
      <w:tabs>
        <w:tab w:val="center" w:pos="4320"/>
        <w:tab w:val="right" w:pos="8640"/>
      </w:tabs>
    </w:pPr>
    <w:rPr>
      <w:rFonts w:eastAsia="MS Mincho"/>
      <w:lang w:val="en-GB"/>
    </w:rPr>
  </w:style>
  <w:style w:type="character" w:customStyle="1" w:styleId="FooterChar">
    <w:name w:val="Footer Char"/>
    <w:basedOn w:val="DefaultParagraphFont"/>
    <w:link w:val="Footer"/>
    <w:uiPriority w:val="99"/>
    <w:rsid w:val="003C12F4"/>
    <w:rPr>
      <w:rFonts w:eastAsia="MS Mincho"/>
      <w:sz w:val="24"/>
      <w:szCs w:val="24"/>
      <w:lang w:val="en-GB"/>
    </w:rPr>
  </w:style>
  <w:style w:type="character" w:styleId="PageNumber">
    <w:name w:val="page number"/>
    <w:basedOn w:val="DefaultParagraphFont"/>
    <w:uiPriority w:val="99"/>
    <w:semiHidden/>
    <w:unhideWhenUsed/>
    <w:rsid w:val="003C12F4"/>
  </w:style>
  <w:style w:type="paragraph" w:styleId="Header">
    <w:name w:val="header"/>
    <w:basedOn w:val="Normal"/>
    <w:link w:val="HeaderChar"/>
    <w:uiPriority w:val="99"/>
    <w:unhideWhenUsed/>
    <w:rsid w:val="003C12F4"/>
    <w:pPr>
      <w:tabs>
        <w:tab w:val="center" w:pos="4320"/>
        <w:tab w:val="right" w:pos="8640"/>
      </w:tabs>
    </w:pPr>
    <w:rPr>
      <w:rFonts w:eastAsia="MS Mincho"/>
      <w:lang w:val="en-GB"/>
    </w:rPr>
  </w:style>
  <w:style w:type="character" w:customStyle="1" w:styleId="HeaderChar">
    <w:name w:val="Header Char"/>
    <w:basedOn w:val="DefaultParagraphFont"/>
    <w:link w:val="Header"/>
    <w:uiPriority w:val="99"/>
    <w:rsid w:val="003C12F4"/>
    <w:rPr>
      <w:rFonts w:eastAsia="MS Mincho"/>
      <w:sz w:val="24"/>
      <w:szCs w:val="24"/>
      <w:lang w:val="en-GB"/>
    </w:rPr>
  </w:style>
  <w:style w:type="character" w:styleId="LineNumber">
    <w:name w:val="line number"/>
    <w:basedOn w:val="DefaultParagraphFont"/>
    <w:uiPriority w:val="99"/>
    <w:unhideWhenUsed/>
    <w:rsid w:val="00286247"/>
  </w:style>
  <w:style w:type="table" w:styleId="TableGrid">
    <w:name w:val="Table Grid"/>
    <w:basedOn w:val="TableNormal"/>
    <w:uiPriority w:val="59"/>
    <w:rsid w:val="003C12F4"/>
    <w:pPr>
      <w:spacing w:before="0" w:beforeAutospacing="0" w:after="0" w:afterAutospacing="0" w:line="240" w:lineRule="auto"/>
    </w:pPr>
    <w:rPr>
      <w:rFonts w:eastAsia="MS Mincho"/>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12F4"/>
    <w:rPr>
      <w:rFonts w:ascii="Helvetica" w:eastAsia="MS Gothic" w:hAnsi="Helvetica" w:cs="Times New Roman"/>
      <w:b/>
      <w:sz w:val="36"/>
      <w:szCs w:val="32"/>
    </w:rPr>
  </w:style>
  <w:style w:type="character" w:customStyle="1" w:styleId="Heading3Char">
    <w:name w:val="Heading 3 Char"/>
    <w:basedOn w:val="DefaultParagraphFont"/>
    <w:link w:val="Heading3"/>
    <w:uiPriority w:val="9"/>
    <w:rsid w:val="003C12F4"/>
    <w:rPr>
      <w:rFonts w:ascii="Helvetica" w:eastAsia="MS Gothic" w:hAnsi="Helvetica" w:cs="Times New Roman"/>
      <w:b/>
      <w:sz w:val="28"/>
    </w:rPr>
  </w:style>
  <w:style w:type="paragraph" w:customStyle="1" w:styleId="Title1">
    <w:name w:val="Title1"/>
    <w:basedOn w:val="Normal"/>
    <w:next w:val="Normal"/>
    <w:uiPriority w:val="10"/>
    <w:qFormat/>
    <w:rsid w:val="003C12F4"/>
    <w:pPr>
      <w:contextualSpacing/>
    </w:pPr>
    <w:rPr>
      <w:rFonts w:ascii="Calibri" w:eastAsia="MS Gothic" w:hAnsi="Calibri"/>
      <w:spacing w:val="-10"/>
      <w:kern w:val="28"/>
      <w:sz w:val="56"/>
      <w:szCs w:val="56"/>
      <w:lang w:val="en-GB"/>
    </w:rPr>
  </w:style>
  <w:style w:type="character" w:customStyle="1" w:styleId="TitleChar">
    <w:name w:val="Title Char"/>
    <w:basedOn w:val="DefaultParagraphFont"/>
    <w:link w:val="Title"/>
    <w:uiPriority w:val="10"/>
    <w:rsid w:val="003C12F4"/>
    <w:rPr>
      <w:rFonts w:ascii="Calibri" w:eastAsia="MS Gothic" w:hAnsi="Calibri" w:cs="Times New Roman"/>
      <w:spacing w:val="-10"/>
      <w:kern w:val="28"/>
      <w:sz w:val="56"/>
      <w:szCs w:val="56"/>
    </w:rPr>
  </w:style>
  <w:style w:type="paragraph" w:styleId="ListParagraph">
    <w:name w:val="List Paragraph"/>
    <w:basedOn w:val="Normal"/>
    <w:uiPriority w:val="34"/>
    <w:qFormat/>
    <w:rsid w:val="003C12F4"/>
    <w:pPr>
      <w:ind w:left="720"/>
      <w:contextualSpacing/>
    </w:pPr>
    <w:rPr>
      <w:rFonts w:eastAsia="MS Mincho"/>
      <w:lang w:val="en-GB"/>
    </w:rPr>
  </w:style>
  <w:style w:type="table" w:customStyle="1" w:styleId="TableGrid3">
    <w:name w:val="Table Grid3"/>
    <w:basedOn w:val="TableNormal"/>
    <w:next w:val="TableGrid"/>
    <w:uiPriority w:val="59"/>
    <w:rsid w:val="003C12F4"/>
    <w:pPr>
      <w:spacing w:before="0" w:beforeAutospacing="0" w:after="0" w:afterAutospacing="0" w:line="240" w:lineRule="auto"/>
    </w:pPr>
    <w:rPr>
      <w:rFonts w:ascii="Calibri" w:eastAsia="Calibri"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aption1">
    <w:name w:val="Caption1"/>
    <w:basedOn w:val="Normal"/>
    <w:next w:val="Normal"/>
    <w:uiPriority w:val="35"/>
    <w:unhideWhenUsed/>
    <w:qFormat/>
    <w:rsid w:val="003C12F4"/>
    <w:pPr>
      <w:spacing w:after="200"/>
    </w:pPr>
    <w:rPr>
      <w:rFonts w:eastAsia="MS Mincho"/>
      <w:i/>
      <w:iCs/>
      <w:color w:val="1F497D"/>
      <w:sz w:val="18"/>
      <w:szCs w:val="18"/>
      <w:lang w:val="en-GB"/>
    </w:rPr>
  </w:style>
  <w:style w:type="character" w:styleId="Hyperlink">
    <w:name w:val="Hyperlink"/>
    <w:basedOn w:val="DefaultParagraphFont"/>
    <w:uiPriority w:val="99"/>
    <w:unhideWhenUsed/>
    <w:rsid w:val="003C12F4"/>
    <w:rPr>
      <w:color w:val="0563C1" w:themeColor="hyperlink"/>
      <w:u w:val="single"/>
    </w:rPr>
  </w:style>
  <w:style w:type="character" w:customStyle="1" w:styleId="Heading1Char1">
    <w:name w:val="Heading 1 Char1"/>
    <w:basedOn w:val="DefaultParagraphFont"/>
    <w:uiPriority w:val="9"/>
    <w:rsid w:val="003C12F4"/>
    <w:rPr>
      <w:rFonts w:asciiTheme="majorHAnsi" w:eastAsiaTheme="majorEastAsia" w:hAnsiTheme="majorHAnsi" w:cstheme="majorBidi"/>
      <w:color w:val="2F5496" w:themeColor="accent1" w:themeShade="BF"/>
      <w:sz w:val="32"/>
      <w:szCs w:val="32"/>
    </w:rPr>
  </w:style>
  <w:style w:type="character" w:customStyle="1" w:styleId="Heading3Char1">
    <w:name w:val="Heading 3 Char1"/>
    <w:basedOn w:val="DefaultParagraphFont"/>
    <w:uiPriority w:val="9"/>
    <w:semiHidden/>
    <w:rsid w:val="003C12F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C12F4"/>
    <w:pPr>
      <w:contextualSpacing/>
    </w:pPr>
    <w:rPr>
      <w:rFonts w:ascii="Calibri" w:eastAsia="MS Gothic" w:hAnsi="Calibri"/>
      <w:spacing w:val="-10"/>
      <w:kern w:val="28"/>
      <w:sz w:val="56"/>
      <w:szCs w:val="56"/>
    </w:rPr>
  </w:style>
  <w:style w:type="character" w:customStyle="1" w:styleId="TitleChar1">
    <w:name w:val="Title Char1"/>
    <w:basedOn w:val="DefaultParagraphFont"/>
    <w:uiPriority w:val="10"/>
    <w:rsid w:val="003C12F4"/>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AC67CB"/>
    <w:rPr>
      <w:color w:val="605E5C"/>
      <w:shd w:val="clear" w:color="auto" w:fill="E1DFDD"/>
    </w:rPr>
  </w:style>
  <w:style w:type="paragraph" w:styleId="Caption">
    <w:name w:val="caption"/>
    <w:basedOn w:val="Normal"/>
    <w:next w:val="Normal"/>
    <w:uiPriority w:val="35"/>
    <w:unhideWhenUsed/>
    <w:qFormat/>
    <w:rsid w:val="00D76B54"/>
    <w:pPr>
      <w:spacing w:after="200"/>
    </w:pPr>
    <w:rPr>
      <w:i/>
      <w:iCs/>
      <w:color w:val="44546A" w:themeColor="text2"/>
      <w:sz w:val="18"/>
      <w:szCs w:val="18"/>
    </w:rPr>
  </w:style>
  <w:style w:type="character" w:customStyle="1" w:styleId="ref">
    <w:name w:val="ref"/>
    <w:basedOn w:val="DefaultParagraphFont"/>
    <w:rsid w:val="0052704E"/>
  </w:style>
  <w:style w:type="character" w:styleId="CommentReference">
    <w:name w:val="annotation reference"/>
    <w:basedOn w:val="DefaultParagraphFont"/>
    <w:uiPriority w:val="99"/>
    <w:semiHidden/>
    <w:unhideWhenUsed/>
    <w:rsid w:val="008C29E1"/>
    <w:rPr>
      <w:sz w:val="16"/>
      <w:szCs w:val="16"/>
    </w:rPr>
  </w:style>
  <w:style w:type="paragraph" w:styleId="CommentText">
    <w:name w:val="annotation text"/>
    <w:basedOn w:val="Normal"/>
    <w:link w:val="CommentTextChar"/>
    <w:uiPriority w:val="99"/>
    <w:semiHidden/>
    <w:unhideWhenUsed/>
    <w:rsid w:val="008C29E1"/>
    <w:rPr>
      <w:sz w:val="20"/>
      <w:szCs w:val="20"/>
    </w:rPr>
  </w:style>
  <w:style w:type="character" w:customStyle="1" w:styleId="CommentTextChar">
    <w:name w:val="Comment Text Char"/>
    <w:basedOn w:val="DefaultParagraphFont"/>
    <w:link w:val="CommentText"/>
    <w:uiPriority w:val="99"/>
    <w:semiHidden/>
    <w:rsid w:val="008C29E1"/>
    <w:rPr>
      <w:sz w:val="20"/>
      <w:szCs w:val="20"/>
    </w:rPr>
  </w:style>
  <w:style w:type="paragraph" w:styleId="CommentSubject">
    <w:name w:val="annotation subject"/>
    <w:basedOn w:val="CommentText"/>
    <w:next w:val="CommentText"/>
    <w:link w:val="CommentSubjectChar"/>
    <w:uiPriority w:val="99"/>
    <w:semiHidden/>
    <w:unhideWhenUsed/>
    <w:rsid w:val="008C29E1"/>
    <w:rPr>
      <w:b/>
      <w:bCs/>
    </w:rPr>
  </w:style>
  <w:style w:type="character" w:customStyle="1" w:styleId="CommentSubjectChar">
    <w:name w:val="Comment Subject Char"/>
    <w:basedOn w:val="CommentTextChar"/>
    <w:link w:val="CommentSubject"/>
    <w:uiPriority w:val="99"/>
    <w:semiHidden/>
    <w:rsid w:val="008C29E1"/>
    <w:rPr>
      <w:b/>
      <w:bCs/>
      <w:sz w:val="20"/>
      <w:szCs w:val="20"/>
    </w:rPr>
  </w:style>
  <w:style w:type="character" w:styleId="Strong">
    <w:name w:val="Strong"/>
    <w:basedOn w:val="DefaultParagraphFont"/>
    <w:uiPriority w:val="22"/>
    <w:qFormat/>
    <w:rsid w:val="00EF55BA"/>
    <w:rPr>
      <w:b/>
      <w:bCs/>
    </w:rPr>
  </w:style>
  <w:style w:type="paragraph" w:styleId="Revision">
    <w:name w:val="Revision"/>
    <w:hidden/>
    <w:uiPriority w:val="99"/>
    <w:semiHidden/>
    <w:rsid w:val="00B47386"/>
    <w:pPr>
      <w:spacing w:before="0" w:beforeAutospacing="0" w:after="0" w:afterAutospacing="0" w:line="240" w:lineRule="auto"/>
    </w:pPr>
  </w:style>
  <w:style w:type="character" w:customStyle="1" w:styleId="u-visually-hidden">
    <w:name w:val="u-visually-hidden"/>
    <w:basedOn w:val="DefaultParagraphFont"/>
    <w:rsid w:val="00B91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7657">
      <w:bodyDiv w:val="1"/>
      <w:marLeft w:val="0"/>
      <w:marRight w:val="0"/>
      <w:marTop w:val="0"/>
      <w:marBottom w:val="0"/>
      <w:divBdr>
        <w:top w:val="none" w:sz="0" w:space="0" w:color="auto"/>
        <w:left w:val="none" w:sz="0" w:space="0" w:color="auto"/>
        <w:bottom w:val="none" w:sz="0" w:space="0" w:color="auto"/>
        <w:right w:val="none" w:sz="0" w:space="0" w:color="auto"/>
      </w:divBdr>
    </w:div>
    <w:div w:id="681859782">
      <w:bodyDiv w:val="1"/>
      <w:marLeft w:val="0"/>
      <w:marRight w:val="0"/>
      <w:marTop w:val="0"/>
      <w:marBottom w:val="0"/>
      <w:divBdr>
        <w:top w:val="none" w:sz="0" w:space="0" w:color="auto"/>
        <w:left w:val="none" w:sz="0" w:space="0" w:color="auto"/>
        <w:bottom w:val="none" w:sz="0" w:space="0" w:color="auto"/>
        <w:right w:val="none" w:sz="0" w:space="0" w:color="auto"/>
      </w:divBdr>
    </w:div>
    <w:div w:id="886649110">
      <w:bodyDiv w:val="1"/>
      <w:marLeft w:val="0"/>
      <w:marRight w:val="0"/>
      <w:marTop w:val="0"/>
      <w:marBottom w:val="0"/>
      <w:divBdr>
        <w:top w:val="none" w:sz="0" w:space="0" w:color="auto"/>
        <w:left w:val="none" w:sz="0" w:space="0" w:color="auto"/>
        <w:bottom w:val="none" w:sz="0" w:space="0" w:color="auto"/>
        <w:right w:val="none" w:sz="0" w:space="0" w:color="auto"/>
      </w:divBdr>
    </w:div>
    <w:div w:id="945041746">
      <w:bodyDiv w:val="1"/>
      <w:marLeft w:val="0"/>
      <w:marRight w:val="0"/>
      <w:marTop w:val="0"/>
      <w:marBottom w:val="0"/>
      <w:divBdr>
        <w:top w:val="none" w:sz="0" w:space="0" w:color="auto"/>
        <w:left w:val="none" w:sz="0" w:space="0" w:color="auto"/>
        <w:bottom w:val="none" w:sz="0" w:space="0" w:color="auto"/>
        <w:right w:val="none" w:sz="0" w:space="0" w:color="auto"/>
      </w:divBdr>
    </w:div>
    <w:div w:id="1688941778">
      <w:bodyDiv w:val="1"/>
      <w:marLeft w:val="0"/>
      <w:marRight w:val="0"/>
      <w:marTop w:val="0"/>
      <w:marBottom w:val="0"/>
      <w:divBdr>
        <w:top w:val="none" w:sz="0" w:space="0" w:color="auto"/>
        <w:left w:val="none" w:sz="0" w:space="0" w:color="auto"/>
        <w:bottom w:val="none" w:sz="0" w:space="0" w:color="auto"/>
        <w:right w:val="none" w:sz="0" w:space="0" w:color="auto"/>
      </w:divBdr>
    </w:div>
    <w:div w:id="1823080635">
      <w:bodyDiv w:val="1"/>
      <w:marLeft w:val="0"/>
      <w:marRight w:val="0"/>
      <w:marTop w:val="0"/>
      <w:marBottom w:val="0"/>
      <w:divBdr>
        <w:top w:val="none" w:sz="0" w:space="0" w:color="auto"/>
        <w:left w:val="none" w:sz="0" w:space="0" w:color="auto"/>
        <w:bottom w:val="none" w:sz="0" w:space="0" w:color="auto"/>
        <w:right w:val="none" w:sz="0" w:space="0" w:color="auto"/>
      </w:divBdr>
    </w:div>
    <w:div w:id="2091541051">
      <w:bodyDiv w:val="1"/>
      <w:marLeft w:val="0"/>
      <w:marRight w:val="0"/>
      <w:marTop w:val="0"/>
      <w:marBottom w:val="0"/>
      <w:divBdr>
        <w:top w:val="none" w:sz="0" w:space="0" w:color="auto"/>
        <w:left w:val="none" w:sz="0" w:space="0" w:color="auto"/>
        <w:bottom w:val="none" w:sz="0" w:space="0" w:color="auto"/>
        <w:right w:val="none" w:sz="0" w:space="0" w:color="auto"/>
      </w:divBdr>
    </w:div>
    <w:div w:id="210063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sprogram.com/dat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F03DF-F7D6-4B9F-9F03-6E282496D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53</Pages>
  <Words>40720</Words>
  <Characters>232106</Characters>
  <Application>Microsoft Office Word</Application>
  <DocSecurity>0</DocSecurity>
  <Lines>1934</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dc:creator>
  <cp:keywords/>
  <dc:description/>
  <cp:lastModifiedBy>Okutse, Amos</cp:lastModifiedBy>
  <cp:revision>4</cp:revision>
  <cp:lastPrinted>2021-07-03T17:04:00Z</cp:lastPrinted>
  <dcterms:created xsi:type="dcterms:W3CDTF">2023-09-04T20:54:00Z</dcterms:created>
  <dcterms:modified xsi:type="dcterms:W3CDTF">2023-09-07T01:49:00Z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bdd126eb-51b5-3e5e-8408-716f7c3034f2</vt:lpwstr>
  </property>
  <property fmtid="{D5CDD505-2E9C-101B-9397-08002B2CF9AE}" pid="24" name="Mendeley Citation Style_1">
    <vt:lpwstr>http://www.zotero.org/styles/plos-one</vt:lpwstr>
  </property>
  <property fmtid="{D5CDD505-2E9C-101B-9397-08002B2CF9AE}" pid="25" name="MSIP_Label_8af03ff0-41c5-4c41-b55e-fabb8fae94be_Enabled">
    <vt:lpwstr>true</vt:lpwstr>
  </property>
  <property fmtid="{D5CDD505-2E9C-101B-9397-08002B2CF9AE}" pid="26" name="MSIP_Label_8af03ff0-41c5-4c41-b55e-fabb8fae94be_SetDate">
    <vt:lpwstr>2021-12-06T08:24:40Z</vt:lpwstr>
  </property>
  <property fmtid="{D5CDD505-2E9C-101B-9397-08002B2CF9AE}" pid="27" name="MSIP_Label_8af03ff0-41c5-4c41-b55e-fabb8fae94be_Method">
    <vt:lpwstr>Privileged</vt:lpwstr>
  </property>
  <property fmtid="{D5CDD505-2E9C-101B-9397-08002B2CF9AE}" pid="28" name="MSIP_Label_8af03ff0-41c5-4c41-b55e-fabb8fae94be_Name">
    <vt:lpwstr>8af03ff0-41c5-4c41-b55e-fabb8fae94be</vt:lpwstr>
  </property>
  <property fmtid="{D5CDD505-2E9C-101B-9397-08002B2CF9AE}" pid="29" name="MSIP_Label_8af03ff0-41c5-4c41-b55e-fabb8fae94be_SiteId">
    <vt:lpwstr>9ce70869-60db-44fd-abe8-d2767077fc8f</vt:lpwstr>
  </property>
  <property fmtid="{D5CDD505-2E9C-101B-9397-08002B2CF9AE}" pid="30" name="MSIP_Label_8af03ff0-41c5-4c41-b55e-fabb8fae94be_ActionId">
    <vt:lpwstr>7cdf39a0-ed80-478d-a0e7-3072110737c7</vt:lpwstr>
  </property>
  <property fmtid="{D5CDD505-2E9C-101B-9397-08002B2CF9AE}" pid="31" name="MSIP_Label_8af03ff0-41c5-4c41-b55e-fabb8fae94be_ContentBits">
    <vt:lpwstr>0</vt:lpwstr>
  </property>
</Properties>
</file>